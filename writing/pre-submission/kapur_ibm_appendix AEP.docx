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6F05A" w14:textId="35576411" w:rsidR="006E5F79" w:rsidRDefault="001F239F" w:rsidP="00F74C71">
      <w:pPr>
        <w:pStyle w:val="MSTitle"/>
        <w:spacing w:line="276" w:lineRule="auto"/>
      </w:pPr>
      <w:bookmarkStart w:id="0" w:name="_GoBack"/>
      <w:bookmarkEnd w:id="0"/>
      <w:r>
        <w:t>Appendix – Details of the Individual-Based Model (IBM)</w:t>
      </w:r>
    </w:p>
    <w:p w14:paraId="1C8F02C8" w14:textId="771638D2" w:rsidR="001F239F" w:rsidRDefault="001F239F" w:rsidP="00EC667E">
      <w:pPr>
        <w:spacing w:line="276" w:lineRule="auto"/>
        <w:jc w:val="both"/>
        <w:pPrChange w:id="1" w:author="Punt, Andre (O&amp;A, Hobart)" w:date="2019-02-04T14:22:00Z">
          <w:pPr>
            <w:spacing w:line="276" w:lineRule="auto"/>
          </w:pPr>
        </w:pPrChange>
      </w:pPr>
      <w:r w:rsidRPr="001F239F">
        <w:t>This Appendix describes the equations and assumptions used to generate the length</w:t>
      </w:r>
      <w:del w:id="2" w:author="Punt, Andre (O&amp;A, Hobart)" w:date="2019-02-04T14:22:00Z">
        <w:r w:rsidRPr="001F239F" w:rsidDel="00EC667E">
          <w:delText xml:space="preserve"> </w:delText>
        </w:r>
      </w:del>
      <w:ins w:id="3" w:author="Punt, Andre (O&amp;A, Hobart)" w:date="2019-02-04T14:22:00Z">
        <w:r w:rsidR="00EC667E">
          <w:t>-</w:t>
        </w:r>
      </w:ins>
      <w:r w:rsidRPr="001F239F">
        <w:t>at</w:t>
      </w:r>
      <w:ins w:id="4" w:author="Punt, Andre (O&amp;A, Hobart)" w:date="2019-02-04T14:22:00Z">
        <w:r w:rsidR="00EC667E">
          <w:t>-</w:t>
        </w:r>
      </w:ins>
      <w:del w:id="5" w:author="Punt, Andre (O&amp;A, Hobart)" w:date="2019-02-04T14:22:00Z">
        <w:r w:rsidRPr="001F239F" w:rsidDel="00EC667E">
          <w:delText xml:space="preserve"> </w:delText>
        </w:r>
      </w:del>
      <w:r w:rsidRPr="001F239F">
        <w:t>age datasets used in the simulation testing component of this study. The first section describes the generation of the observed data, and the second component details further how spatio-temporal variation is introduced.</w:t>
      </w:r>
      <w:r w:rsidR="007C6A64">
        <w:t xml:space="preserve"> Table 1 provides </w:t>
      </w:r>
      <w:r w:rsidR="00761C5B">
        <w:t>parameter values used in the study.</w:t>
      </w:r>
    </w:p>
    <w:p w14:paraId="0C4C5C6A" w14:textId="77777777" w:rsidR="00FC654D" w:rsidRPr="001F239F" w:rsidRDefault="00FC654D" w:rsidP="00F74C71">
      <w:pPr>
        <w:spacing w:line="276" w:lineRule="auto"/>
      </w:pPr>
    </w:p>
    <w:p w14:paraId="6E62AF20" w14:textId="4531250F" w:rsidR="007C6A64" w:rsidRDefault="001F239F" w:rsidP="00EC667E">
      <w:pPr>
        <w:pStyle w:val="Heading1"/>
        <w:spacing w:line="276" w:lineRule="auto"/>
        <w:pPrChange w:id="6" w:author="Punt, Andre (O&amp;A, Hobart)" w:date="2019-02-04T14:29:00Z">
          <w:pPr>
            <w:pStyle w:val="Heading1"/>
            <w:numPr>
              <w:numId w:val="1"/>
            </w:numPr>
            <w:spacing w:line="276" w:lineRule="auto"/>
            <w:ind w:left="360" w:hanging="360"/>
          </w:pPr>
        </w:pPrChange>
      </w:pPr>
      <w:del w:id="7" w:author="Punt, Andre (O&amp;A, Hobart)" w:date="2019-02-04T14:29:00Z">
        <w:r w:rsidRPr="001F239F" w:rsidDel="00EC667E">
          <w:delText>G</w:delText>
        </w:r>
      </w:del>
      <w:ins w:id="8" w:author="Punt, Andre (O&amp;A, Hobart)" w:date="2019-02-04T14:29:00Z">
        <w:r w:rsidR="00EC667E">
          <w:t>A.1 G</w:t>
        </w:r>
      </w:ins>
      <w:r w:rsidRPr="001F239F">
        <w:t xml:space="preserve">eneration of </w:t>
      </w:r>
      <w:r>
        <w:t>age-length data</w:t>
      </w:r>
    </w:p>
    <w:p w14:paraId="0AA713F1" w14:textId="2A8EC28E" w:rsidR="007C6A64" w:rsidRDefault="007C6A64" w:rsidP="00F74C71">
      <w:pPr>
        <w:spacing w:line="276" w:lineRule="auto"/>
        <w:jc w:val="both"/>
        <w:rPr>
          <w:rFonts w:eastAsiaTheme="minorEastAsia"/>
        </w:rPr>
      </w:pPr>
      <w:r>
        <w:t>The IBM is designed to mimic individual variation in growth for an exploited fishery. The model runs for 100 years, the latter 50 of which are subject to fishing mortality. Generally, all fish within each simulation are subject to the same baseline life history parameters</w:t>
      </w:r>
      <w:r w:rsidR="002E43FF">
        <w:t xml:space="preserve">, with two different growth regimes (defined by distinct values of the growth equation) </w:t>
      </w:r>
      <w:r w:rsidRPr="002E43FF">
        <w:rPr>
          <w:rFonts w:eastAsiaTheme="minorEastAsia"/>
        </w:rPr>
        <w:t xml:space="preserve">assigned </w:t>
      </w:r>
      <w:ins w:id="9" w:author="Punt, Andre (O&amp;A, Hobart)" w:date="2019-02-04T14:22:00Z">
        <w:r w:rsidR="00EC667E">
          <w:rPr>
            <w:rFonts w:eastAsiaTheme="minorEastAsia"/>
          </w:rPr>
          <w:t xml:space="preserve">based on </w:t>
        </w:r>
      </w:ins>
      <w:r w:rsidRPr="002E43FF">
        <w:rPr>
          <w:rFonts w:eastAsiaTheme="minorEastAsia"/>
        </w:rPr>
        <w:t xml:space="preserve">completely distinct latitudinal ranges or ranges with some overlap (see </w:t>
      </w:r>
      <w:r w:rsidRPr="002E43FF">
        <w:rPr>
          <w:rFonts w:eastAsiaTheme="minorEastAsia"/>
        </w:rPr>
        <w:fldChar w:fldCharType="begin"/>
      </w:r>
      <w:r w:rsidRPr="002E43FF">
        <w:rPr>
          <w:rFonts w:eastAsiaTheme="minorEastAsia"/>
        </w:rPr>
        <w:instrText xml:space="preserve"> REF _Ref157361 \h  \* MERGEFORMAT </w:instrText>
      </w:r>
      <w:r w:rsidRPr="002E43FF">
        <w:rPr>
          <w:rFonts w:eastAsiaTheme="minorEastAsia"/>
        </w:rPr>
      </w:r>
      <w:r w:rsidRPr="002E43FF">
        <w:rPr>
          <w:rFonts w:eastAsiaTheme="minorEastAsia"/>
        </w:rPr>
        <w:fldChar w:fldCharType="separate"/>
      </w:r>
      <w:r w:rsidRPr="002E43FF">
        <w:rPr>
          <w:rFonts w:eastAsiaTheme="minorEastAsia"/>
        </w:rPr>
        <w:t>Assigning Spatio-temporal Variation</w:t>
      </w:r>
      <w:r w:rsidRPr="002E43FF">
        <w:rPr>
          <w:rFonts w:eastAsiaTheme="minorEastAsia"/>
        </w:rPr>
        <w:fldChar w:fldCharType="end"/>
      </w:r>
      <w:r w:rsidRPr="002E43FF">
        <w:rPr>
          <w:rFonts w:eastAsiaTheme="minorEastAsia"/>
        </w:rPr>
        <w:t xml:space="preserve">, </w:t>
      </w:r>
      <w:commentRangeStart w:id="10"/>
      <w:r w:rsidRPr="002E43FF">
        <w:rPr>
          <w:rFonts w:eastAsiaTheme="minorEastAsia"/>
        </w:rPr>
        <w:t>below</w:t>
      </w:r>
      <w:commentRangeEnd w:id="10"/>
      <w:r w:rsidR="00EC667E">
        <w:rPr>
          <w:rStyle w:val="CommentReference"/>
          <w:rFonts w:eastAsiaTheme="minorHAnsi"/>
          <w:spacing w:val="0"/>
          <w:kern w:val="0"/>
        </w:rPr>
        <w:commentReference w:id="10"/>
      </w:r>
      <w:r w:rsidRPr="002E43FF">
        <w:rPr>
          <w:rFonts w:eastAsiaTheme="minorEastAsia"/>
        </w:rPr>
        <w:t>).</w:t>
      </w:r>
    </w:p>
    <w:p w14:paraId="348737BA" w14:textId="21E6E4DD" w:rsidR="007C6A64" w:rsidRPr="007C6A64" w:rsidRDefault="007C6A64" w:rsidP="00F74C71">
      <w:pPr>
        <w:spacing w:line="276" w:lineRule="auto"/>
      </w:pPr>
    </w:p>
    <w:p w14:paraId="0E62BF6F" w14:textId="668CAF65" w:rsidR="007C6A64" w:rsidRPr="007C6A64" w:rsidRDefault="007C6A64" w:rsidP="00EC667E">
      <w:pPr>
        <w:pStyle w:val="Heading2"/>
        <w:numPr>
          <w:ilvl w:val="0"/>
          <w:numId w:val="0"/>
        </w:numPr>
        <w:spacing w:line="276" w:lineRule="auto"/>
        <w:pPrChange w:id="11" w:author="Punt, Andre (O&amp;A, Hobart)" w:date="2019-02-04T14:29:00Z">
          <w:pPr>
            <w:pStyle w:val="Heading2"/>
            <w:spacing w:line="276" w:lineRule="auto"/>
          </w:pPr>
        </w:pPrChange>
      </w:pPr>
      <w:del w:id="12" w:author="Punt, Andre (O&amp;A, Hobart)" w:date="2019-02-04T14:29:00Z">
        <w:r w:rsidRPr="007C6A64" w:rsidDel="00EC667E">
          <w:delText>G</w:delText>
        </w:r>
      </w:del>
      <w:ins w:id="13" w:author="Punt, Andre (O&amp;A, Hobart)" w:date="2019-02-04T14:29:00Z">
        <w:r w:rsidR="00EC667E">
          <w:t>A.1.1. G</w:t>
        </w:r>
      </w:ins>
      <w:r w:rsidRPr="007C6A64">
        <w:t xml:space="preserve">rowth </w:t>
      </w:r>
    </w:p>
    <w:p w14:paraId="70FE9190" w14:textId="2719D3DF" w:rsidR="00D566DD" w:rsidRDefault="001F239F" w:rsidP="00F74C71">
      <w:pPr>
        <w:spacing w:line="276" w:lineRule="auto"/>
        <w:jc w:val="both"/>
      </w:pPr>
      <w:r>
        <w:t xml:space="preserve">The growth module of the IBM </w:t>
      </w:r>
      <w:del w:id="14" w:author="Punt, Andre (O&amp;A, Hobart)" w:date="2019-02-04T14:23:00Z">
        <w:r w:rsidDel="00EC667E">
          <w:delText>itself implements</w:delText>
        </w:r>
      </w:del>
      <w:ins w:id="15" w:author="Punt, Andre (O&amp;A, Hobart)" w:date="2019-02-04T14:23:00Z">
        <w:r w:rsidR="00EC667E">
          <w:t>is</w:t>
        </w:r>
      </w:ins>
      <w:r>
        <w:t xml:space="preserve"> a von Bertalanf</w:t>
      </w:r>
      <w:r w:rsidR="00CE5099">
        <w:t>f</w:t>
      </w:r>
      <w:r>
        <w:t xml:space="preserve">y growth function </w:t>
      </w:r>
      <w:del w:id="16" w:author="Punt, Andre (O&amp;A, Hobart)" w:date="2019-02-04T14:23:00Z">
        <w:r w:rsidDel="00EC667E">
          <w:delText xml:space="preserve">with  </w:delText>
        </w:r>
      </w:del>
      <w:ins w:id="17" w:author="Punt, Andre (O&amp;A, Hobart)" w:date="2019-02-04T14:23:00Z">
        <w:r w:rsidR="00EC667E">
          <w:t xml:space="preserve">parameterized in terms of  </w:t>
        </w:r>
      </w:ins>
      <w:r w:rsidRPr="00B9623A">
        <w:rPr>
          <w:i/>
        </w:rPr>
        <w:t>L</w:t>
      </w:r>
      <w:r w:rsidRPr="00B9623A">
        <w:rPr>
          <w:vertAlign w:val="subscript"/>
        </w:rPr>
        <w:t>1</w:t>
      </w:r>
      <w:r>
        <w:t xml:space="preserve"> and </w:t>
      </w:r>
      <w:r w:rsidRPr="00B9623A">
        <w:rPr>
          <w:i/>
        </w:rPr>
        <w:t>L</w:t>
      </w:r>
      <w:r w:rsidRPr="00B9623A">
        <w:rPr>
          <w:vertAlign w:val="subscript"/>
        </w:rPr>
        <w:t>2</w:t>
      </w:r>
      <w:commentRangeStart w:id="18"/>
      <w:del w:id="19" w:author="Punt, Andre (O&amp;A, Hobart)" w:date="2019-02-04T14:23:00Z">
        <w:r w:rsidDel="00EC667E">
          <w:delText xml:space="preserve"> as in Stock Synthesis </w:delText>
        </w:r>
        <w:r w:rsidDel="00EC667E">
          <w:fldChar w:fldCharType="begin" w:fldLock="1"/>
        </w:r>
        <w:r w:rsidDel="00EC667E">
          <w:delInstrText>ADDIN CSL_CITATION {"citationItems":[{"id":"ITEM-1","itemData":{"DOI":"10.1016/j.fishres.2012.10.012","ISBN":"0165-7836","ISSN":"01657836","abstract":"Stock synthesis (SS) is a statistical age-structured population modeling framework that has been applied in a wide variety of fish assessments globally. The framework is highly scalable from data-weak situations where it operates as an age-structured production model, to complex situations where it can flexibly incorporate multiple data sources and account for biological and environmental processes. SS implements compensatory population dynamics through use of a function relating mean recruitment to spawner reproductive output. This function enhances the ability of SS to operate in data-weak situations and enables it to estimate fishery management quantities such as fishing rates that would provide for maximum sustainable yield and to employ these rates in forecasts of potential yield and future stock status. Complex model configurations such as multiple areas and multiple growth morphs are possible, tag-recapture data can be used to aid estimation of movement rates among areas, and most parameters can change over time in response to environmental and ecosystem factors. SS is coded using Auto-Differentiation Model Builder, so inherits its powerful capability to efficiently estimate hundreds of parameters using either maximum likelihood or Bayesian inference. Output processing, principally through a package developed in R, enables rapid model diagnosis. Details of the underlying population dynamics and the statistical framework used within SS are provided. ©2012.","author":[{"dropping-particle":"","family":"Methot","given":"Richard D","non-dropping-particle":"","parse-names":false,"suffix":""},{"dropping-particle":"","family":"Wetzel","given":"Chantell R","non-dropping-particle":"","parse-names":false,"suffix":""}],"container-title":"Fisheries Research","id":"ITEM-1","issued":{"date-parts":[["2013"]]},"page":"86-99","title":"Stock synthesis: A biological and statistical framework for fish stock assessment and fishery management","type":"article-journal","volume":"142"},"uris":["http://www.mendeley.com/documents/?uuid=84c299fe-cb63-404a-815c-abadd1f1ce9c"]}],"mendeley":{"formattedCitation":"(Methot and Wetzel, 2013)","plainTextFormattedCitation":"(Methot and Wetzel, 2013)","previouslyFormattedCitation":"(Methot and Wetzel, 2013)"},"properties":{"noteIndex":0},"schema":"https://github.com/citation-style-language/schema/raw/master/csl-citation.json"}</w:delInstrText>
        </w:r>
        <w:r w:rsidDel="00EC667E">
          <w:fldChar w:fldCharType="separate"/>
        </w:r>
        <w:r w:rsidRPr="00F75BC7" w:rsidDel="00EC667E">
          <w:rPr>
            <w:noProof/>
          </w:rPr>
          <w:delText>(Methot and Wetzel, 2013)</w:delText>
        </w:r>
        <w:r w:rsidDel="00EC667E">
          <w:fldChar w:fldCharType="end"/>
        </w:r>
      </w:del>
      <w:commentRangeEnd w:id="18"/>
      <w:r w:rsidR="00EC667E">
        <w:rPr>
          <w:rStyle w:val="CommentReference"/>
          <w:rFonts w:eastAsiaTheme="minorHAnsi"/>
          <w:spacing w:val="0"/>
          <w:kern w:val="0"/>
        </w:rPr>
        <w:commentReference w:id="18"/>
      </w:r>
      <w:del w:id="20" w:author="Punt, Andre (O&amp;A, Hobart)" w:date="2019-02-04T14:23:00Z">
        <w:r w:rsidDel="00EC667E">
          <w:delText>.</w:delText>
        </w:r>
      </w:del>
      <w:ins w:id="21" w:author="Punt, Andre (O&amp;A, Hobart)" w:date="2019-02-04T14:23:00Z">
        <w:r w:rsidR="00EC667E">
          <w:t>:</w:t>
        </w:r>
      </w:ins>
      <w:r>
        <w:t xml:space="preserve"> </w:t>
      </w:r>
    </w:p>
    <w:p w14:paraId="47FFB66A" w14:textId="05C44CA5" w:rsidR="001F239F" w:rsidDel="00EC667E" w:rsidRDefault="00CE5099" w:rsidP="00EC667E">
      <w:pPr>
        <w:spacing w:line="276" w:lineRule="auto"/>
        <w:jc w:val="right"/>
        <w:rPr>
          <w:del w:id="22" w:author="Punt, Andre (O&amp;A, Hobart)" w:date="2019-02-04T14:24:00Z"/>
        </w:rPr>
        <w:pPrChange w:id="23" w:author="Punt, Andre (O&amp;A, Hobart)" w:date="2019-02-04T14:24:00Z">
          <w:pPr>
            <w:spacing w:line="276" w:lineRule="auto"/>
            <w:jc w:val="both"/>
          </w:pPr>
        </w:pPrChange>
      </w:pPr>
      <w:del w:id="24" w:author="Punt, Andre (O&amp;A, Hobart)" w:date="2019-02-04T14:24:00Z">
        <w:r w:rsidDel="00EC667E">
          <w:delText xml:space="preserve">Equation </w:delText>
        </w:r>
        <w:r w:rsidDel="00EC667E">
          <w:fldChar w:fldCharType="begin"/>
        </w:r>
        <w:r w:rsidDel="00EC667E">
          <w:delInstrText xml:space="preserve"> SEQ Equation \* ARABIC </w:delInstrText>
        </w:r>
        <w:r w:rsidDel="00EC667E">
          <w:fldChar w:fldCharType="separate"/>
        </w:r>
        <w:r w:rsidR="00125E74" w:rsidDel="00EC667E">
          <w:rPr>
            <w:noProof/>
          </w:rPr>
          <w:delText>1</w:delText>
        </w:r>
        <w:r w:rsidDel="00EC667E">
          <w:fldChar w:fldCharType="end"/>
        </w:r>
        <w:r w:rsidDel="00EC667E">
          <w:delText xml:space="preserve"> </w:delText>
        </w:r>
      </w:del>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001F239F">
        <w:rPr>
          <w:rFonts w:eastAsiaTheme="minorEastAsia"/>
        </w:rP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1</m:t>
                </m:r>
              </m:sub>
            </m:sSub>
            <m:r>
              <w:rPr>
                <w:rFonts w:ascii="Cambria Math" w:hAnsi="Cambria Math"/>
              </w:rPr>
              <m:t>)</m:t>
            </m:r>
          </m:num>
          <m:den>
            <m:r>
              <w:rPr>
                <w:rFonts w:ascii="Cambria Math" w:hAnsi="Cambria Math"/>
              </w:rPr>
              <m:t>1-</m:t>
            </m:r>
            <m:r>
              <m:rPr>
                <m:sty m:val="p"/>
              </m:rPr>
              <w:rPr>
                <w:rFonts w:ascii="Cambria Math" w:hAnsi="Cambria Math"/>
              </w:rPr>
              <m:t>exp⁡</m:t>
            </m:r>
            <m:r>
              <w:rPr>
                <w:rFonts w:ascii="Cambria Math" w:hAnsi="Cambria Math"/>
              </w:rPr>
              <m:t>(-K×(</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w:rPr>
                <w:rFonts w:ascii="Cambria Math" w:hAnsi="Cambria Math"/>
              </w:rPr>
              <m:t>)</m:t>
            </m:r>
          </m:den>
        </m:f>
      </m:oMath>
      <w:ins w:id="25" w:author="Punt, Andre (O&amp;A, Hobart)" w:date="2019-02-04T14:24:00Z">
        <w:r w:rsidR="00EC667E">
          <w:rPr>
            <w:rFonts w:eastAsiaTheme="minorEastAsia"/>
          </w:rPr>
          <w:tab/>
        </w:r>
        <w:r w:rsidR="00EC667E">
          <w:tab/>
        </w:r>
        <w:r w:rsidR="00EC667E">
          <w:tab/>
        </w:r>
        <w:r w:rsidR="00EC667E">
          <w:tab/>
        </w:r>
      </w:ins>
    </w:p>
    <w:p w14:paraId="56C4DB00" w14:textId="54D7D526" w:rsidR="00EC667E" w:rsidRDefault="00EC667E" w:rsidP="00EC667E">
      <w:pPr>
        <w:spacing w:before="120" w:after="120" w:line="240" w:lineRule="auto"/>
        <w:contextualSpacing w:val="0"/>
        <w:jc w:val="right"/>
        <w:rPr>
          <w:ins w:id="26" w:author="Punt, Andre (O&amp;A, Hobart)" w:date="2019-02-04T14:24:00Z"/>
        </w:rPr>
        <w:pPrChange w:id="27" w:author="Punt, Andre (O&amp;A, Hobart)" w:date="2019-02-04T14:24:00Z">
          <w:pPr>
            <w:spacing w:line="276" w:lineRule="auto"/>
            <w:jc w:val="both"/>
          </w:pPr>
        </w:pPrChange>
      </w:pPr>
      <w:ins w:id="28" w:author="Punt, Andre (O&amp;A, Hobart)" w:date="2019-02-04T14:24:00Z">
        <w:r>
          <w:t>(App.1)</w:t>
        </w:r>
      </w:ins>
    </w:p>
    <w:p w14:paraId="1711F8FD" w14:textId="562343FF" w:rsidR="00CE5099" w:rsidRDefault="001F239F" w:rsidP="00F74C71">
      <w:pPr>
        <w:spacing w:line="276" w:lineRule="auto"/>
        <w:jc w:val="both"/>
        <w:rPr>
          <w:rFonts w:eastAsiaTheme="minorEastAsia"/>
        </w:rPr>
      </w:pPr>
      <w:del w:id="29" w:author="Punt, Andre (O&amp;A, Hobart)" w:date="2019-02-04T14:24:00Z">
        <w:r w:rsidDel="00EC667E">
          <w:delText>W</w:delText>
        </w:r>
      </w:del>
      <w:ins w:id="30" w:author="Punt, Andre (O&amp;A, Hobart)" w:date="2019-02-04T14:24:00Z">
        <w:r w:rsidR="00EC667E">
          <w:t>w</w:t>
        </w:r>
      </w:ins>
      <w:r>
        <w:t xml:space="preserve">here </w:t>
      </w:r>
      <m:oMath>
        <m:sSub>
          <m:sSubPr>
            <m:ctrlPr>
              <w:rPr>
                <w:rFonts w:ascii="Cambria Math" w:hAnsi="Cambria Math"/>
              </w:rPr>
            </m:ctrlPr>
          </m:sSubPr>
          <m:e>
            <m:r>
              <w:rPr>
                <w:rFonts w:ascii="Cambria Math" w:hAnsi="Cambria Math"/>
              </w:rPr>
              <m:t>L</m:t>
            </m:r>
          </m:e>
          <m:sub>
            <m:r>
              <m:rPr>
                <m:sty m:val="p"/>
              </m:rPr>
              <w:rPr>
                <w:rFonts w:ascii="Cambria Math" w:hAnsi="Cambria Math"/>
              </w:rPr>
              <m:t>1,2</m:t>
            </m:r>
          </m:sub>
        </m:sSub>
      </m:oMath>
      <w:r>
        <w:rPr>
          <w:rFonts w:eastAsiaTheme="minorEastAsia"/>
        </w:rPr>
        <w:t xml:space="preserve"> represents the length</w:t>
      </w:r>
      <w:ins w:id="31" w:author="Punt, Andre (O&amp;A, Hobart)" w:date="2019-02-04T14:24:00Z">
        <w:r w:rsidR="00EC667E">
          <w:rPr>
            <w:rFonts w:eastAsiaTheme="minorEastAsia"/>
          </w:rPr>
          <w:t>s</w:t>
        </w:r>
      </w:ins>
      <w:r>
        <w:rPr>
          <w:rFonts w:eastAsiaTheme="minorEastAsia"/>
        </w:rPr>
        <w:t xml:space="preserve"> of a fish at </w:t>
      </w:r>
      <w:r w:rsidRPr="00FC654D">
        <w:rPr>
          <w:rFonts w:eastAsiaTheme="minorEastAsia"/>
        </w:rPr>
        <w:t>age</w:t>
      </w:r>
      <w:ins w:id="32" w:author="Punt, Andre (O&amp;A, Hobart)" w:date="2019-02-04T14:24:00Z">
        <w:r w:rsidR="00EC667E">
          <w:rPr>
            <w:rFonts w:eastAsiaTheme="minorEastAsia"/>
          </w:rPr>
          <w:t>s</w:t>
        </w:r>
      </w:ins>
      <w:r w:rsidRPr="00FC654D">
        <w:rPr>
          <w:rFonts w:eastAsiaTheme="minorEastAsia"/>
        </w:rP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1,2</m:t>
            </m:r>
          </m:sub>
        </m:sSub>
      </m:oMath>
      <w:r w:rsidRPr="00FC654D">
        <w:rPr>
          <w:rFonts w:eastAsiaTheme="minorEastAsia"/>
        </w:rPr>
        <w:t xml:space="preserve">, and </w:t>
      </w:r>
      <w:r w:rsidRPr="00EC667E">
        <w:rPr>
          <w:rFonts w:eastAsiaTheme="minorEastAsia"/>
          <w:i/>
          <w:rPrChange w:id="33" w:author="Punt, Andre (O&amp;A, Hobart)" w:date="2019-02-04T14:25:00Z">
            <w:rPr>
              <w:rFonts w:eastAsiaTheme="minorEastAsia"/>
            </w:rPr>
          </w:rPrChange>
        </w:rPr>
        <w:t>K</w:t>
      </w:r>
      <w:r w:rsidRPr="00FC654D">
        <w:rPr>
          <w:rFonts w:eastAsiaTheme="minorEastAsia"/>
        </w:rPr>
        <w:t xml:space="preserve"> is the </w:t>
      </w:r>
      <w:r w:rsidR="00FC654D" w:rsidRPr="00FC654D">
        <w:rPr>
          <w:rFonts w:eastAsiaTheme="minorEastAsia"/>
        </w:rPr>
        <w:t>growth coefficient</w:t>
      </w:r>
      <w:r w:rsidRPr="00FC654D">
        <w:rPr>
          <w:rFonts w:eastAsiaTheme="minorEastAsia"/>
        </w:rPr>
        <w:t xml:space="preserve">. </w:t>
      </w:r>
      <w:r w:rsidR="0046625D" w:rsidRPr="00FC654D">
        <w:rPr>
          <w:rFonts w:eastAsiaTheme="minorEastAsia"/>
        </w:rPr>
        <w:t xml:space="preserve">The </w:t>
      </w:r>
      <w:del w:id="34" w:author="Punt, Andre (O&amp;A, Hobart)" w:date="2019-02-04T14:25:00Z">
        <w:r w:rsidR="0046625D" w:rsidRPr="00FC654D" w:rsidDel="00EC667E">
          <w:rPr>
            <w:rFonts w:eastAsiaTheme="minorEastAsia"/>
          </w:rPr>
          <w:delText xml:space="preserve">growth </w:delText>
        </w:r>
      </w:del>
      <w:ins w:id="35" w:author="Punt, Andre (O&amp;A, Hobart)" w:date="2019-02-04T14:25:00Z">
        <w:r w:rsidR="00EC667E">
          <w:rPr>
            <w:rFonts w:eastAsiaTheme="minorEastAsia"/>
          </w:rPr>
          <w:t>size</w:t>
        </w:r>
        <w:r w:rsidR="00EC667E" w:rsidRPr="00FC654D">
          <w:rPr>
            <w:rFonts w:eastAsiaTheme="minorEastAsia"/>
          </w:rPr>
          <w:t xml:space="preserve"> </w:t>
        </w:r>
      </w:ins>
      <w:r w:rsidR="0046625D" w:rsidRPr="00FC654D">
        <w:rPr>
          <w:rFonts w:eastAsiaTheme="minorEastAsia"/>
        </w:rPr>
        <w:t xml:space="preserve">of </w:t>
      </w:r>
      <w:del w:id="36" w:author="Punt, Andre (O&amp;A, Hobart)" w:date="2019-02-04T14:25:00Z">
        <w:r w:rsidR="0046625D" w:rsidRPr="00FC654D" w:rsidDel="00EC667E">
          <w:rPr>
            <w:rFonts w:eastAsiaTheme="minorEastAsia"/>
          </w:rPr>
          <w:delText>a</w:delText>
        </w:r>
      </w:del>
      <w:r w:rsidR="0046625D" w:rsidRPr="00FC654D">
        <w:rPr>
          <w:rFonts w:eastAsiaTheme="minorEastAsia"/>
        </w:rPr>
        <w:t>n</w:t>
      </w:r>
      <w:r w:rsidRPr="00FC654D">
        <w:rPr>
          <w:rFonts w:eastAsiaTheme="minorEastAsia"/>
        </w:rPr>
        <w:t xml:space="preserve"> individual </w:t>
      </w:r>
      <w:r w:rsidR="0046625D" w:rsidRPr="00FC654D">
        <w:rPr>
          <w:rFonts w:eastAsiaTheme="minorEastAsia"/>
          <w:i/>
        </w:rPr>
        <w:t xml:space="preserve">i </w:t>
      </w:r>
      <w:del w:id="37" w:author="Punt, Andre (O&amp;A, Hobart)" w:date="2019-02-04T14:25:00Z">
        <w:r w:rsidR="0046625D" w:rsidRPr="00FC654D" w:rsidDel="00EC667E">
          <w:rPr>
            <w:rFonts w:eastAsiaTheme="minorEastAsia"/>
          </w:rPr>
          <w:delText xml:space="preserve">in </w:delText>
        </w:r>
      </w:del>
      <w:r w:rsidR="0077345F" w:rsidRPr="00FC654D">
        <w:rPr>
          <w:rFonts w:eastAsiaTheme="minorEastAsia"/>
        </w:rPr>
        <w:t xml:space="preserve">at age </w:t>
      </w:r>
      <w:r w:rsidR="0077345F" w:rsidRPr="00FC654D">
        <w:rPr>
          <w:rFonts w:eastAsiaTheme="minorEastAsia"/>
          <w:i/>
        </w:rPr>
        <w:t>a</w:t>
      </w:r>
      <w:r w:rsidR="0077345F" w:rsidRPr="00FC654D">
        <w:rPr>
          <w:rFonts w:eastAsiaTheme="minorEastAsia"/>
        </w:rPr>
        <w:t xml:space="preserve"> </w:t>
      </w:r>
      <w:del w:id="38" w:author="Punt, Andre (O&amp;A, Hobart)" w:date="2019-02-04T14:25:00Z">
        <w:r w:rsidR="0046625D" w:rsidRPr="00FC654D" w:rsidDel="00EC667E">
          <w:rPr>
            <w:rFonts w:eastAsiaTheme="minorEastAsia"/>
            <w:i/>
          </w:rPr>
          <w:delText xml:space="preserve"> </w:delText>
        </w:r>
      </w:del>
      <w:r w:rsidR="0046625D" w:rsidRPr="00FC654D">
        <w:rPr>
          <w:rFonts w:eastAsiaTheme="minorEastAsia"/>
        </w:rPr>
        <w:t xml:space="preserve">is </w:t>
      </w:r>
      <w:r w:rsidR="00CE5099" w:rsidRPr="00FC654D">
        <w:rPr>
          <w:rFonts w:eastAsiaTheme="minorEastAsia"/>
        </w:rPr>
        <w:t>defined by</w:t>
      </w:r>
      <w:r w:rsidR="0046625D" w:rsidRPr="00FC654D">
        <w:rPr>
          <w:rFonts w:eastAsiaTheme="minorEastAsia"/>
        </w:rPr>
        <w:t>:</w:t>
      </w:r>
      <w:r w:rsidR="00CE5099" w:rsidRPr="00FC654D">
        <w:rPr>
          <w:rFonts w:eastAsiaTheme="minorEastAsia"/>
        </w:rPr>
        <w:t xml:space="preserve"> </w:t>
      </w:r>
      <w:r w:rsidR="0046625D" w:rsidRPr="00FC654D">
        <w:rPr>
          <w:rFonts w:eastAsiaTheme="minorEastAsia"/>
        </w:rPr>
        <w:t>its length in the previous year</w:t>
      </w:r>
      <w:r w:rsidR="0046625D">
        <w:rPr>
          <w:rFonts w:eastAsiaTheme="minorEastAsia"/>
        </w:rPr>
        <w:t xml:space="preserve"> and</w:t>
      </w:r>
      <w:r w:rsidR="00CE5099">
        <w:rPr>
          <w:rFonts w:eastAsiaTheme="minorEastAsia"/>
        </w:rPr>
        <w:t xml:space="preserve"> a growth increment </w:t>
      </w:r>
      <w:r w:rsidR="00CE5099">
        <w:rPr>
          <w:rFonts w:eastAsiaTheme="minorEastAsia"/>
          <w:i/>
        </w:rPr>
        <w:t xml:space="preserve">I </w:t>
      </w:r>
      <w:ins w:id="39" w:author="Punt, Andre (O&amp;A, Hobart)" w:date="2019-02-04T14:25:00Z">
        <w:r w:rsidR="00EC667E" w:rsidRPr="00EC667E">
          <w:rPr>
            <w:rFonts w:eastAsiaTheme="minorEastAsia"/>
            <w:rPrChange w:id="40" w:author="Punt, Andre (O&amp;A, Hobart)" w:date="2019-02-04T14:25:00Z">
              <w:rPr>
                <w:rFonts w:eastAsiaTheme="minorEastAsia"/>
                <w:i/>
              </w:rPr>
            </w:rPrChange>
          </w:rPr>
          <w:t xml:space="preserve">that </w:t>
        </w:r>
        <w:r w:rsidR="00EC667E">
          <w:rPr>
            <w:rFonts w:eastAsiaTheme="minorEastAsia"/>
          </w:rPr>
          <w:t>is lognormal</w:t>
        </w:r>
      </w:ins>
      <w:del w:id="41" w:author="Punt, Andre (O&amp;A, Hobart)" w:date="2019-02-04T14:25:00Z">
        <w:r w:rsidDel="00EC667E">
          <w:rPr>
            <w:rFonts w:eastAsiaTheme="minorEastAsia"/>
          </w:rPr>
          <w:delText>is subject to a bias-corrected lognormal error term</w:delText>
        </w:r>
        <w:r w:rsidR="0046625D" w:rsidDel="00EC667E">
          <w:rPr>
            <w:rFonts w:eastAsiaTheme="minorEastAsia"/>
          </w:rPr>
          <w:delText xml:space="preserve"> ε</w:delText>
        </w:r>
        <w:r w:rsidR="00F74C71" w:rsidDel="00EC667E">
          <w:rPr>
            <w:rFonts w:eastAsiaTheme="minorEastAsia"/>
          </w:rPr>
          <w:delText xml:space="preserve"> (</w:delText>
        </w:r>
        <w:r w:rsidR="00F74C71" w:rsidDel="00EC667E">
          <w:rPr>
            <w:rFonts w:eastAsiaTheme="minorEastAsia"/>
          </w:rPr>
          <w:fldChar w:fldCharType="begin"/>
        </w:r>
        <w:r w:rsidR="00F74C71" w:rsidDel="00EC667E">
          <w:rPr>
            <w:rFonts w:eastAsiaTheme="minorEastAsia"/>
          </w:rPr>
          <w:delInstrText xml:space="preserve"> REF _Ref168648 \h </w:delInstrText>
        </w:r>
        <w:r w:rsidR="00F74C71" w:rsidDel="00EC667E">
          <w:rPr>
            <w:rFonts w:eastAsiaTheme="minorEastAsia"/>
          </w:rPr>
        </w:r>
        <w:r w:rsidR="00F74C71" w:rsidDel="00EC667E">
          <w:rPr>
            <w:rFonts w:eastAsiaTheme="minorEastAsia"/>
          </w:rPr>
          <w:fldChar w:fldCharType="separate"/>
        </w:r>
        <w:r w:rsidR="00F74C71" w:rsidDel="00EC667E">
          <w:delText xml:space="preserve">Equation </w:delText>
        </w:r>
        <w:r w:rsidR="00F74C71" w:rsidDel="00EC667E">
          <w:rPr>
            <w:noProof/>
          </w:rPr>
          <w:delText>4</w:delText>
        </w:r>
        <w:r w:rsidR="00F74C71" w:rsidDel="00EC667E">
          <w:rPr>
            <w:rFonts w:eastAsiaTheme="minorEastAsia"/>
          </w:rPr>
          <w:fldChar w:fldCharType="end"/>
        </w:r>
        <w:r w:rsidR="00F74C71" w:rsidDel="00EC667E">
          <w:rPr>
            <w:rFonts w:eastAsiaTheme="minorEastAsia"/>
          </w:rPr>
          <w:delText>)</w:delText>
        </w:r>
      </w:del>
      <w:r w:rsidR="00CE5099">
        <w:rPr>
          <w:rFonts w:eastAsiaTheme="minorEastAsia"/>
        </w:rPr>
        <w:t>:</w:t>
      </w:r>
    </w:p>
    <w:p w14:paraId="3D15538A" w14:textId="11E45F94" w:rsidR="00CE5099" w:rsidDel="00EC667E" w:rsidRDefault="00CE5099" w:rsidP="00F74C71">
      <w:pPr>
        <w:pStyle w:val="Caption"/>
        <w:spacing w:line="276" w:lineRule="auto"/>
        <w:rPr>
          <w:del w:id="42" w:author="Punt, Andre (O&amp;A, Hobart)" w:date="2019-02-04T14:26:00Z"/>
          <w:iCs w:val="0"/>
          <w:szCs w:val="24"/>
        </w:rPr>
      </w:pPr>
      <w:del w:id="43" w:author="Punt, Andre (O&amp;A, Hobart)" w:date="2019-02-04T14:27:00Z">
        <w:r w:rsidDel="00EC667E">
          <w:delText xml:space="preserve">Equation </w:delText>
        </w:r>
        <w:r w:rsidDel="00EC667E">
          <w:fldChar w:fldCharType="begin"/>
        </w:r>
        <w:r w:rsidDel="00EC667E">
          <w:delInstrText xml:space="preserve"> SEQ Equation \* ARABIC </w:delInstrText>
        </w:r>
        <w:r w:rsidDel="00EC667E">
          <w:fldChar w:fldCharType="separate"/>
        </w:r>
        <w:r w:rsidR="00125E74" w:rsidDel="00EC667E">
          <w:rPr>
            <w:noProof/>
          </w:rPr>
          <w:delText>2</w:delText>
        </w:r>
        <w:r w:rsidDel="00EC667E">
          <w:fldChar w:fldCharType="end"/>
        </w:r>
        <w:r w:rsidR="0046625D" w:rsidDel="00EC667E">
          <w:delText xml:space="preserve"> </w:delText>
        </w:r>
      </w:del>
      <m:oMath>
        <m:sSub>
          <m:sSubPr>
            <m:ctrlPr>
              <w:rPr>
                <w:rFonts w:ascii="Cambria Math" w:eastAsiaTheme="majorEastAsia" w:hAnsi="Cambria Math"/>
                <w:i/>
                <w:iCs w:val="0"/>
                <w:szCs w:val="24"/>
              </w:rPr>
            </m:ctrlPr>
          </m:sSubPr>
          <m:e>
            <m:r>
              <w:rPr>
                <w:rFonts w:ascii="Cambria Math" w:hAnsi="Cambria Math"/>
              </w:rPr>
              <m:t>L</m:t>
            </m:r>
          </m:e>
          <m:sub>
            <m:r>
              <w:rPr>
                <w:rFonts w:ascii="Cambria Math" w:hAnsi="Cambria Math"/>
              </w:rPr>
              <m:t>i,a</m:t>
            </m:r>
          </m:sub>
        </m:sSub>
        <m:r>
          <w:rPr>
            <w:rFonts w:ascii="Cambria Math" w:hAnsi="Cambria Math"/>
          </w:rPr>
          <m:t>=</m:t>
        </m:r>
        <m:d>
          <m:dPr>
            <m:begChr m:val="{"/>
            <m:endChr m:val="}"/>
            <m:ctrlPr>
              <w:rPr>
                <w:rFonts w:ascii="Cambria Math" w:eastAsiaTheme="majorEastAsia" w:hAnsi="Cambria Math"/>
                <w:i/>
                <w:iCs w:val="0"/>
                <w:szCs w:val="24"/>
              </w:rPr>
            </m:ctrlPr>
          </m:dPr>
          <m:e>
            <m:r>
              <m:rPr>
                <m:sty m:val="p"/>
              </m:rPr>
              <w:rPr>
                <w:rStyle w:val="CommentReference"/>
                <w:rFonts w:eastAsiaTheme="minorHAnsi"/>
                <w:iCs w:val="0"/>
                <w:spacing w:val="0"/>
                <w:kern w:val="0"/>
                <w:lang w:val="en-US"/>
              </w:rPr>
              <w:commentReference w:id="44"/>
            </m:r>
            <m:m>
              <m:mPr>
                <m:mcs>
                  <m:mc>
                    <m:mcPr>
                      <m:count m:val="2"/>
                      <m:mcJc m:val="center"/>
                    </m:mcPr>
                  </m:mc>
                </m:mcs>
                <m:ctrlPr>
                  <w:rPr>
                    <w:rFonts w:ascii="Cambria Math" w:eastAsiaTheme="majorEastAsia" w:hAnsi="Cambria Math"/>
                    <w:i/>
                    <w:iCs w:val="0"/>
                    <w:szCs w:val="24"/>
                  </w:rPr>
                </m:ctrlPr>
              </m:mPr>
              <m:mr>
                <m:e>
                  <m:sSub>
                    <m:sSubPr>
                      <m:ctrlPr>
                        <w:rPr>
                          <w:rFonts w:ascii="Cambria Math" w:eastAsiaTheme="majorEastAsia" w:hAnsi="Cambria Math"/>
                          <w:i/>
                          <w:iCs w:val="0"/>
                          <w:szCs w:val="24"/>
                        </w:rPr>
                      </m:ctrlPr>
                    </m:sSubPr>
                    <m:e>
                      <m:r>
                        <w:rPr>
                          <w:rFonts w:ascii="Cambria Math" w:hAnsi="Cambria Math"/>
                        </w:rPr>
                        <m:t>L</m:t>
                      </m:r>
                    </m:e>
                    <m:sub>
                      <m:r>
                        <w:rPr>
                          <w:rFonts w:ascii="Cambria Math" w:hAnsi="Cambria Math"/>
                        </w:rPr>
                        <m:t>1</m:t>
                      </m:r>
                    </m:sub>
                  </m:sSub>
                  <m:r>
                    <w:rPr>
                      <w:rFonts w:ascii="Cambria Math" w:hAnsi="Cambria Math"/>
                    </w:rPr>
                    <m:t>ε</m:t>
                  </m:r>
                </m:e>
                <m:e>
                  <m:r>
                    <w:rPr>
                      <w:rFonts w:ascii="Cambria Math" w:hAnsi="Cambria Math"/>
                    </w:rPr>
                    <m:t>for a=1</m:t>
                  </m:r>
                </m:e>
              </m:mr>
              <m:mr>
                <m:e>
                  <m:sSub>
                    <m:sSubPr>
                      <m:ctrlPr>
                        <w:rPr>
                          <w:rFonts w:ascii="Cambria Math" w:eastAsiaTheme="majorEastAsia" w:hAnsi="Cambria Math"/>
                          <w:i/>
                          <w:iCs w:val="0"/>
                          <w:szCs w:val="24"/>
                        </w:rPr>
                      </m:ctrlPr>
                    </m:sSubPr>
                    <m:e>
                      <m:r>
                        <w:rPr>
                          <w:rFonts w:ascii="Cambria Math" w:hAnsi="Cambria Math"/>
                        </w:rPr>
                        <m:t>(L</m:t>
                      </m:r>
                    </m:e>
                    <m:sub>
                      <m:r>
                        <w:rPr>
                          <w:rFonts w:ascii="Cambria Math" w:hAnsi="Cambria Math"/>
                        </w:rPr>
                        <m:t>i,a-1</m:t>
                      </m:r>
                    </m:sub>
                  </m:sSub>
                  <m:r>
                    <w:rPr>
                      <w:rFonts w:ascii="Cambria Math" w:hAnsi="Cambria Math"/>
                    </w:rPr>
                    <m:t>+</m:t>
                  </m:r>
                  <m:sSub>
                    <m:sSubPr>
                      <m:ctrlPr>
                        <w:rPr>
                          <w:rFonts w:ascii="Cambria Math" w:eastAsiaTheme="majorEastAsia" w:hAnsi="Cambria Math"/>
                          <w:i/>
                          <w:iCs w:val="0"/>
                          <w:szCs w:val="24"/>
                        </w:rPr>
                      </m:ctrlPr>
                    </m:sSubPr>
                    <m:e>
                      <m:r>
                        <w:rPr>
                          <w:rFonts w:ascii="Cambria Math" w:hAnsi="Cambria Math"/>
                        </w:rPr>
                        <m:t>I</m:t>
                      </m:r>
                    </m:e>
                    <m:sub>
                      <m:r>
                        <w:rPr>
                          <w:rFonts w:ascii="Cambria Math" w:hAnsi="Cambria Math"/>
                        </w:rPr>
                        <m:t>i,a-1</m:t>
                      </m:r>
                    </m:sub>
                  </m:sSub>
                  <m:r>
                    <w:rPr>
                      <w:rFonts w:ascii="Cambria Math" w:hAnsi="Cambria Math"/>
                    </w:rPr>
                    <m:t>)ε</m:t>
                  </m:r>
                </m:e>
                <m:e>
                  <m:r>
                    <w:rPr>
                      <w:rFonts w:ascii="Cambria Math" w:hAnsi="Cambria Math"/>
                    </w:rPr>
                    <m:t>for a&gt;1</m:t>
                  </m:r>
                </m:e>
              </m:mr>
            </m:m>
            <m:r>
              <m:rPr>
                <m:sty m:val="p"/>
              </m:rPr>
              <w:rPr>
                <w:rStyle w:val="CommentReference"/>
                <w:rFonts w:eastAsiaTheme="minorHAnsi"/>
                <w:iCs w:val="0"/>
                <w:spacing w:val="0"/>
                <w:kern w:val="0"/>
                <w:lang w:val="en-US"/>
              </w:rPr>
              <w:commentReference w:id="45"/>
            </m:r>
          </m:e>
        </m:d>
      </m:oMath>
      <w:ins w:id="46" w:author="Punt, Andre (O&amp;A, Hobart)" w:date="2019-02-04T14:26:00Z">
        <w:r w:rsidR="00EC667E">
          <w:rPr>
            <w:iCs w:val="0"/>
            <w:szCs w:val="24"/>
          </w:rPr>
          <w:tab/>
        </w:r>
        <w:r w:rsidR="00EC667E">
          <w:rPr>
            <w:iCs w:val="0"/>
            <w:szCs w:val="24"/>
          </w:rPr>
          <w:tab/>
        </w:r>
        <w:r w:rsidR="00EC667E">
          <w:rPr>
            <w:iCs w:val="0"/>
            <w:szCs w:val="24"/>
          </w:rPr>
          <w:tab/>
        </w:r>
        <w:r w:rsidR="00EC667E">
          <w:rPr>
            <w:iCs w:val="0"/>
            <w:szCs w:val="24"/>
          </w:rPr>
          <w:tab/>
        </w:r>
        <w:r w:rsidR="00EC667E">
          <w:rPr>
            <w:iCs w:val="0"/>
            <w:szCs w:val="24"/>
          </w:rPr>
          <w:tab/>
        </w:r>
      </w:ins>
    </w:p>
    <w:p w14:paraId="040A22B1" w14:textId="77777777" w:rsidR="00EC667E" w:rsidRDefault="00EC667E" w:rsidP="00EC667E">
      <w:pPr>
        <w:pStyle w:val="Caption"/>
        <w:spacing w:before="120" w:after="120"/>
        <w:contextualSpacing w:val="0"/>
        <w:jc w:val="right"/>
        <w:rPr>
          <w:ins w:id="47" w:author="Punt, Andre (O&amp;A, Hobart)" w:date="2019-02-04T14:26:00Z"/>
        </w:rPr>
        <w:pPrChange w:id="48" w:author="Punt, Andre (O&amp;A, Hobart)" w:date="2019-02-04T14:27:00Z">
          <w:pPr>
            <w:pStyle w:val="Caption"/>
            <w:spacing w:line="276" w:lineRule="auto"/>
          </w:pPr>
        </w:pPrChange>
      </w:pPr>
      <w:ins w:id="49" w:author="Punt, Andre (O&amp;A, Hobart)" w:date="2019-02-04T14:25:00Z">
        <w:r>
          <w:t>(</w:t>
        </w:r>
      </w:ins>
      <w:ins w:id="50" w:author="Punt, Andre (O&amp;A, Hobart)" w:date="2019-02-04T14:26:00Z">
        <w:r>
          <w:t>App.2</w:t>
        </w:r>
      </w:ins>
      <w:ins w:id="51" w:author="Punt, Andre (O&amp;A, Hobart)" w:date="2019-02-04T14:25:00Z">
        <w:r>
          <w:t>)</w:t>
        </w:r>
      </w:ins>
    </w:p>
    <w:p w14:paraId="5EF7BDEB" w14:textId="13E18E16" w:rsidR="0046625D" w:rsidRPr="0046625D" w:rsidDel="00EC667E" w:rsidRDefault="0046625D" w:rsidP="00EC667E">
      <w:pPr>
        <w:pStyle w:val="Caption"/>
        <w:spacing w:before="120" w:after="120" w:line="720" w:lineRule="auto"/>
        <w:contextualSpacing w:val="0"/>
        <w:jc w:val="right"/>
        <w:rPr>
          <w:del w:id="52" w:author="Punt, Andre (O&amp;A, Hobart)" w:date="2019-02-04T14:26:00Z"/>
        </w:rPr>
        <w:pPrChange w:id="53" w:author="Punt, Andre (O&amp;A, Hobart)" w:date="2019-02-04T14:26:00Z">
          <w:pPr>
            <w:spacing w:line="276" w:lineRule="auto"/>
          </w:pPr>
        </w:pPrChange>
      </w:pPr>
      <w:r>
        <w:t>where</w:t>
      </w:r>
    </w:p>
    <w:p w14:paraId="68F8360E" w14:textId="10F2DB45" w:rsidR="00CE5099" w:rsidDel="00EC667E" w:rsidRDefault="0046625D" w:rsidP="00EC667E">
      <w:pPr>
        <w:pStyle w:val="Caption"/>
        <w:jc w:val="both"/>
        <w:rPr>
          <w:del w:id="54" w:author="Punt, Andre (O&amp;A, Hobart)" w:date="2019-02-04T14:27:00Z"/>
        </w:rPr>
        <w:pPrChange w:id="55" w:author="Punt, Andre (O&amp;A, Hobart)" w:date="2019-02-04T14:27:00Z">
          <w:pPr>
            <w:pStyle w:val="Caption"/>
            <w:spacing w:line="276" w:lineRule="auto"/>
          </w:pPr>
        </w:pPrChange>
      </w:pPr>
      <w:del w:id="56" w:author="Punt, Andre (O&amp;A, Hobart)" w:date="2019-02-04T14:26:00Z">
        <w:r w:rsidDel="00EC667E">
          <w:delText xml:space="preserve">Equation </w:delText>
        </w:r>
        <w:r w:rsidDel="00EC667E">
          <w:fldChar w:fldCharType="begin"/>
        </w:r>
        <w:r w:rsidDel="00EC667E">
          <w:delInstrText xml:space="preserve"> SEQ Equation \* ARABIC </w:delInstrText>
        </w:r>
        <w:r w:rsidDel="00EC667E">
          <w:fldChar w:fldCharType="separate"/>
        </w:r>
        <w:r w:rsidR="00125E74" w:rsidDel="00EC667E">
          <w:rPr>
            <w:noProof/>
          </w:rPr>
          <w:delText>3</w:delText>
        </w:r>
        <w:r w:rsidDel="00EC667E">
          <w:fldChar w:fldCharType="end"/>
        </w:r>
      </w:del>
      <w:ins w:id="57" w:author="Punt, Andre (O&amp;A, Hobart)" w:date="2019-02-04T14:26:00Z">
        <w:r w:rsidR="00EC667E">
          <w:t xml:space="preserve"> </w:t>
        </w:r>
      </w:ins>
      <w:r>
        <w:t xml:space="preserve"> </w:t>
      </w:r>
      <m:oMath>
        <m:sSub>
          <m:sSubPr>
            <m:ctrlPr>
              <w:rPr>
                <w:rFonts w:ascii="Cambria Math" w:hAnsi="Cambria Math"/>
                <w:i/>
              </w:rPr>
            </m:ctrlPr>
          </m:sSubPr>
          <m:e>
            <m:r>
              <w:rPr>
                <w:rFonts w:ascii="Cambria Math" w:hAnsi="Cambria Math"/>
              </w:rPr>
              <m:t>I</m:t>
            </m:r>
          </m:e>
          <m:sub>
            <m:r>
              <w:rPr>
                <w:rFonts w:ascii="Cambria Math" w:hAnsi="Cambria Math"/>
              </w:rPr>
              <m:t>i,a</m:t>
            </m:r>
          </m:sub>
        </m:sSub>
        <m:r>
          <w:rPr>
            <w:rFonts w:ascii="Cambria Math" w:hAnsi="Cambria Math"/>
          </w:rPr>
          <m:t>=</m:t>
        </m:r>
        <w:commentRangeStart w:id="58"/>
        <m:sSub>
          <m:sSubPr>
            <m:ctrlPr>
              <w:rPr>
                <w:rFonts w:ascii="Cambria Math" w:hAnsi="Cambria Math"/>
                <w:i/>
              </w:rPr>
            </m:ctrlPr>
          </m:sSubPr>
          <m:e>
            <m:r>
              <w:ins w:id="59" w:author="Punt, Andre (O&amp;A, Hobart)" w:date="2019-02-04T14:26:00Z">
                <w:rPr>
                  <w:rFonts w:ascii="Cambria Math" w:hAnsi="Cambria Math"/>
                </w:rPr>
                <m:t>(</m:t>
              </w:ins>
            </m:r>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i,a</m:t>
            </m:r>
          </m:sub>
        </m:sSub>
        <m:r>
          <w:ins w:id="60" w:author="Punt, Andre (O&amp;A, Hobart)" w:date="2019-02-04T14:26:00Z">
            <w:rPr>
              <w:rFonts w:ascii="Cambria Math" w:hAnsi="Cambria Math"/>
            </w:rPr>
            <m:t>)</m:t>
          </w:ins>
        </m:r>
        <m:r>
          <w:rPr>
            <w:rFonts w:ascii="Cambria Math" w:hAnsi="Cambria Math"/>
          </w:rPr>
          <m:t>(</m:t>
        </m:r>
        <w:commentRangeEnd w:id="58"/>
        <m:r>
          <m:rPr>
            <m:sty m:val="p"/>
          </m:rPr>
          <w:rPr>
            <w:rStyle w:val="CommentReference"/>
            <w:rFonts w:ascii="Cambria Math" w:eastAsiaTheme="minorHAnsi" w:hAnsi="Cambria Math"/>
            <w:iCs w:val="0"/>
            <w:spacing w:val="0"/>
            <w:kern w:val="0"/>
            <w:lang w:val="en-US"/>
          </w:rPr>
          <w:commentReference w:id="58"/>
        </m:r>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m:t>
            </m:r>
          </m:sup>
        </m:sSup>
      </m:oMath>
      <w:r w:rsidR="00CE5099">
        <w:t>)</w:t>
      </w:r>
      <w:ins w:id="61" w:author="Punt, Andre (O&amp;A, Hobart)" w:date="2019-02-04T14:27:00Z">
        <w:r w:rsidR="00EC667E">
          <w:t xml:space="preserve"> and</w:t>
        </w:r>
      </w:ins>
    </w:p>
    <w:p w14:paraId="01FD51A2" w14:textId="5A8EDF34" w:rsidR="0046625D" w:rsidDel="00EC667E" w:rsidRDefault="0046625D" w:rsidP="00EC667E">
      <w:pPr>
        <w:pStyle w:val="Caption"/>
        <w:jc w:val="both"/>
        <w:rPr>
          <w:del w:id="62" w:author="Punt, Andre (O&amp;A, Hobart)" w:date="2019-02-04T14:27:00Z"/>
        </w:rPr>
        <w:pPrChange w:id="63" w:author="Punt, Andre (O&amp;A, Hobart)" w:date="2019-02-04T14:27:00Z">
          <w:pPr>
            <w:spacing w:line="276" w:lineRule="auto"/>
          </w:pPr>
        </w:pPrChange>
      </w:pPr>
      <w:del w:id="64" w:author="Punt, Andre (O&amp;A, Hobart)" w:date="2019-02-04T14:27:00Z">
        <w:r w:rsidDel="00EC667E">
          <w:delText xml:space="preserve">And </w:delText>
        </w:r>
      </w:del>
    </w:p>
    <w:p w14:paraId="648582C5" w14:textId="43EA6FFD" w:rsidR="0046625D" w:rsidRDefault="0046625D" w:rsidP="00EC667E">
      <w:pPr>
        <w:pStyle w:val="Caption"/>
        <w:jc w:val="both"/>
        <w:pPrChange w:id="65" w:author="Punt, Andre (O&amp;A, Hobart)" w:date="2019-02-04T14:27:00Z">
          <w:pPr>
            <w:pStyle w:val="Caption"/>
            <w:spacing w:line="276" w:lineRule="auto"/>
          </w:pPr>
        </w:pPrChange>
      </w:pPr>
      <w:bookmarkStart w:id="66" w:name="_Ref168648"/>
      <w:del w:id="67" w:author="Punt, Andre (O&amp;A, Hobart)" w:date="2019-02-04T14:27:00Z">
        <w:r w:rsidDel="00EC667E">
          <w:delText xml:space="preserve">Equation </w:delText>
        </w:r>
        <w:r w:rsidDel="00EC667E">
          <w:fldChar w:fldCharType="begin"/>
        </w:r>
        <w:r w:rsidDel="00EC667E">
          <w:delInstrText xml:space="preserve"> SEQ Equation \* ARABIC </w:delInstrText>
        </w:r>
        <w:r w:rsidDel="00EC667E">
          <w:fldChar w:fldCharType="separate"/>
        </w:r>
        <w:r w:rsidR="00125E74" w:rsidDel="00EC667E">
          <w:rPr>
            <w:noProof/>
          </w:rPr>
          <w:delText>4</w:delText>
        </w:r>
        <w:r w:rsidDel="00EC667E">
          <w:fldChar w:fldCharType="end"/>
        </w:r>
        <w:bookmarkEnd w:id="66"/>
        <w:r w:rsidDel="00EC667E">
          <w:delText xml:space="preserve"> </w:delText>
        </w:r>
      </w:del>
      <w:ins w:id="68" w:author="Punt, Andre (O&amp;A, Hobart)" w:date="2019-02-04T14:27:00Z">
        <w:r w:rsidR="00EC667E">
          <w:t xml:space="preserve"> </w:t>
        </w:r>
        <w:r w:rsidR="00EC667E">
          <w:rPr>
            <w:rStyle w:val="CommentReference"/>
            <w:rFonts w:eastAsiaTheme="minorHAnsi"/>
            <w:iCs w:val="0"/>
            <w:spacing w:val="0"/>
            <w:kern w:val="0"/>
            <w:lang w:val="en-US"/>
          </w:rPr>
          <w:commentReference w:id="69"/>
        </w:r>
      </w:ins>
      <m:oMath>
        <m:r>
          <w:rPr>
            <w:rFonts w:ascii="Cambria Math" w:hAnsi="Cambria Math"/>
          </w:rPr>
          <m:t>ε ~</m:t>
        </m:r>
        <m:r>
          <m:rPr>
            <m:sty m:val="p"/>
          </m:rPr>
          <w:rPr>
            <w:rFonts w:ascii="Cambria Math" w:hAnsi="Cambria Math"/>
          </w:rPr>
          <m:t>exp⁡</m:t>
        </m:r>
        <m:r>
          <w:rPr>
            <w:rFonts w:ascii="Cambria Math" w:hAnsi="Cambria Math"/>
          </w:rPr>
          <m:t>(N</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σ</m:t>
                </m:r>
              </m:e>
              <m:sub>
                <m:r>
                  <w:rPr>
                    <w:rFonts w:ascii="Cambria Math" w:hAnsi="Cambria Math"/>
                  </w:rPr>
                  <m:t>ε</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ε</m:t>
                    </m:r>
                  </m:sub>
                </m:sSub>
              </m:e>
              <m:sup>
                <m:r>
                  <w:rPr>
                    <w:rFonts w:ascii="Cambria Math" w:hAnsi="Cambria Math"/>
                  </w:rPr>
                  <m:t>2</m:t>
                </m:r>
              </m:sup>
            </m:sSup>
          </m:num>
          <m:den>
            <m:r>
              <w:rPr>
                <w:rFonts w:ascii="Cambria Math" w:hAnsi="Cambria Math"/>
              </w:rPr>
              <m:t>2</m:t>
            </m:r>
          </m:den>
        </m:f>
        <m:r>
          <w:ins w:id="70" w:author="Punt, Andre (O&amp;A, Hobart)" w:date="2019-02-04T14:27:00Z">
            <w:rPr>
              <w:rFonts w:ascii="Cambria Math" w:hAnsi="Cambria Math"/>
            </w:rPr>
            <m:t>)</m:t>
          </w:ins>
        </m:r>
      </m:oMath>
    </w:p>
    <w:p w14:paraId="08B165E7" w14:textId="10D489A1" w:rsidR="00A875F3" w:rsidDel="00EC667E" w:rsidRDefault="00A875F3" w:rsidP="00EC667E">
      <w:pPr>
        <w:spacing w:line="276" w:lineRule="auto"/>
        <w:rPr>
          <w:del w:id="71" w:author="Punt, Andre (O&amp;A, Hobart)" w:date="2019-02-04T14:28:00Z"/>
          <w:lang w:val="en"/>
        </w:rPr>
        <w:pPrChange w:id="72" w:author="Punt, Andre (O&amp;A, Hobart)" w:date="2019-02-04T14:28:00Z">
          <w:pPr>
            <w:spacing w:line="276" w:lineRule="auto"/>
          </w:pPr>
        </w:pPrChange>
      </w:pPr>
      <w:del w:id="73" w:author="Punt, Andre (O&amp;A, Hobart)" w:date="2019-02-04T14:29:00Z">
        <w:r w:rsidDel="00EC667E">
          <w:rPr>
            <w:lang w:val="en"/>
          </w:rPr>
          <w:delText>Similarly, individual fish w</w:delText>
        </w:r>
      </w:del>
      <w:ins w:id="74" w:author="Punt, Andre (O&amp;A, Hobart)" w:date="2019-02-04T14:29:00Z">
        <w:r w:rsidR="00EC667E">
          <w:rPr>
            <w:lang w:val="en"/>
          </w:rPr>
          <w:t>W</w:t>
        </w:r>
      </w:ins>
      <w:r>
        <w:rPr>
          <w:lang w:val="en"/>
        </w:rPr>
        <w:t>eight at age is generated and</w:t>
      </w:r>
      <w:commentRangeStart w:id="75"/>
      <w:r>
        <w:rPr>
          <w:lang w:val="en"/>
        </w:rPr>
        <w:t xml:space="preserve"> monitored</w:t>
      </w:r>
      <w:commentRangeEnd w:id="75"/>
      <w:r w:rsidR="00EC667E">
        <w:rPr>
          <w:rStyle w:val="CommentReference"/>
          <w:rFonts w:eastAsiaTheme="minorHAnsi"/>
          <w:spacing w:val="0"/>
          <w:kern w:val="0"/>
        </w:rPr>
        <w:commentReference w:id="75"/>
      </w:r>
      <w:r>
        <w:rPr>
          <w:lang w:val="en"/>
        </w:rPr>
        <w:t xml:space="preserve"> for consideration in the reproduction module (below). Fish weight is a power function dependent on length, as in</w:t>
      </w:r>
    </w:p>
    <w:p w14:paraId="4DE0E5D9" w14:textId="538FBEDF" w:rsidR="00A875F3" w:rsidDel="00EC667E" w:rsidRDefault="00A875F3" w:rsidP="00EC667E">
      <w:pPr>
        <w:spacing w:line="276" w:lineRule="auto"/>
        <w:jc w:val="both"/>
        <w:rPr>
          <w:del w:id="76" w:author="Punt, Andre (O&amp;A, Hobart)" w:date="2019-02-04T14:28:00Z"/>
        </w:rPr>
        <w:pPrChange w:id="77" w:author="Punt, Andre (O&amp;A, Hobart)" w:date="2019-02-04T14:28:00Z">
          <w:pPr>
            <w:pStyle w:val="Caption"/>
            <w:spacing w:line="276" w:lineRule="auto"/>
          </w:pPr>
        </w:pPrChange>
      </w:pPr>
      <w:del w:id="78" w:author="Punt, Andre (O&amp;A, Hobart)" w:date="2019-02-04T14:28:00Z">
        <w:r w:rsidDel="00EC667E">
          <w:delText xml:space="preserve">Equation </w:delText>
        </w:r>
        <w:r w:rsidDel="00EC667E">
          <w:fldChar w:fldCharType="begin"/>
        </w:r>
        <w:r w:rsidDel="00EC667E">
          <w:delInstrText xml:space="preserve"> SEQ Equation \* ARABIC </w:delInstrText>
        </w:r>
        <w:r w:rsidDel="00EC667E">
          <w:fldChar w:fldCharType="separate"/>
        </w:r>
        <w:r w:rsidR="00125E74" w:rsidDel="00EC667E">
          <w:rPr>
            <w:noProof/>
          </w:rPr>
          <w:delText>5</w:delText>
        </w:r>
        <w:r w:rsidDel="00EC667E">
          <w:fldChar w:fldCharType="end"/>
        </w:r>
      </w:del>
      <w:ins w:id="79" w:author="Punt, Andre (O&amp;A, Hobart)" w:date="2019-02-04T14:28:00Z">
        <w:r w:rsidR="00EC667E">
          <w:t xml:space="preserve"> </w:t>
        </w:r>
      </w:ins>
      <w:r>
        <w:t xml:space="preserve"> </w:t>
      </w:r>
      <m:oMath>
        <m:sSub>
          <m:sSubPr>
            <m:ctrlPr>
              <w:rPr>
                <w:rFonts w:ascii="Cambria Math" w:hAnsi="Cambria Math"/>
                <w:i/>
              </w:rPr>
            </m:ctrlPr>
          </m:sSubPr>
          <m:e>
            <m:r>
              <w:rPr>
                <w:rFonts w:ascii="Cambria Math" w:hAnsi="Cambria Math"/>
              </w:rPr>
              <m:t>W</m:t>
            </m:r>
          </m:e>
          <m:sub>
            <m:r>
              <w:rPr>
                <w:rFonts w:ascii="Cambria Math" w:hAnsi="Cambria Math"/>
              </w:rPr>
              <m:t>i,a</m:t>
            </m:r>
          </m:sub>
        </m:sSub>
        <m:r>
          <w:rPr>
            <w:rFonts w:ascii="Cambria Math" w:hAnsi="Cambria Math"/>
          </w:rPr>
          <m:t>=</m:t>
        </m:r>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i,a</m:t>
                </m:r>
              </m:sub>
            </m:sSub>
          </m:e>
          <m:sup>
            <m:r>
              <w:rPr>
                <w:rFonts w:ascii="Cambria Math" w:hAnsi="Cambria Math"/>
              </w:rPr>
              <m:t>b</m:t>
            </m:r>
          </m:sup>
        </m:sSup>
      </m:oMath>
      <w:ins w:id="80" w:author="Punt, Andre (O&amp;A, Hobart)" w:date="2019-02-04T14:28:00Z">
        <w:r w:rsidR="00EC667E">
          <w:rPr>
            <w:lang w:val="en"/>
          </w:rPr>
          <w:t xml:space="preserve"> </w:t>
        </w:r>
      </w:ins>
    </w:p>
    <w:p w14:paraId="183BEE66" w14:textId="2FCC8179" w:rsidR="00A875F3" w:rsidRDefault="00A875F3" w:rsidP="00EC667E">
      <w:pPr>
        <w:spacing w:line="276" w:lineRule="auto"/>
        <w:jc w:val="both"/>
        <w:rPr>
          <w:lang w:val="en"/>
        </w:rPr>
        <w:pPrChange w:id="81" w:author="Punt, Andre (O&amp;A, Hobart)" w:date="2019-02-04T14:28:00Z">
          <w:pPr>
            <w:spacing w:line="276" w:lineRule="auto"/>
          </w:pPr>
        </w:pPrChange>
      </w:pPr>
      <w:del w:id="82" w:author="Punt, Andre (O&amp;A, Hobart)" w:date="2019-02-04T14:28:00Z">
        <w:r w:rsidDel="00EC667E">
          <w:rPr>
            <w:lang w:val="en"/>
          </w:rPr>
          <w:delText>W</w:delText>
        </w:r>
      </w:del>
      <w:ins w:id="83" w:author="Punt, Andre (O&amp;A, Hobart)" w:date="2019-02-04T14:28:00Z">
        <w:r w:rsidR="00EC667E">
          <w:rPr>
            <w:lang w:val="en"/>
          </w:rPr>
          <w:t>w</w:t>
        </w:r>
      </w:ins>
      <w:r>
        <w:rPr>
          <w:lang w:val="en"/>
        </w:rPr>
        <w:t xml:space="preserve">here </w:t>
      </w:r>
      <w:r>
        <w:rPr>
          <w:i/>
          <w:lang w:val="en"/>
        </w:rPr>
        <w:t>a</w:t>
      </w:r>
      <w:r>
        <w:rPr>
          <w:lang w:val="en"/>
        </w:rPr>
        <w:t xml:space="preserve"> and </w:t>
      </w:r>
      <w:r>
        <w:rPr>
          <w:i/>
          <w:lang w:val="en"/>
        </w:rPr>
        <w:t xml:space="preserve">b </w:t>
      </w:r>
      <w:r>
        <w:rPr>
          <w:lang w:val="en"/>
        </w:rPr>
        <w:t xml:space="preserve"> are parameters.</w:t>
      </w:r>
    </w:p>
    <w:p w14:paraId="45398842" w14:textId="77777777" w:rsidR="00F74C71" w:rsidRDefault="00F74C71" w:rsidP="00F74C71">
      <w:pPr>
        <w:spacing w:line="276" w:lineRule="auto"/>
        <w:rPr>
          <w:lang w:val="en"/>
        </w:rPr>
      </w:pPr>
    </w:p>
    <w:p w14:paraId="0E2AF343" w14:textId="7FCBA6AB" w:rsidR="0077345F" w:rsidRDefault="0077345F" w:rsidP="00EC667E">
      <w:pPr>
        <w:pStyle w:val="Heading2"/>
        <w:numPr>
          <w:ilvl w:val="0"/>
          <w:numId w:val="0"/>
        </w:numPr>
        <w:spacing w:line="276" w:lineRule="auto"/>
        <w:rPr>
          <w:lang w:val="en"/>
        </w:rPr>
        <w:pPrChange w:id="84" w:author="Punt, Andre (O&amp;A, Hobart)" w:date="2019-02-04T14:29:00Z">
          <w:pPr>
            <w:pStyle w:val="Heading2"/>
            <w:spacing w:line="276" w:lineRule="auto"/>
          </w:pPr>
        </w:pPrChange>
      </w:pPr>
      <w:del w:id="85" w:author="Punt, Andre (O&amp;A, Hobart)" w:date="2019-02-04T14:29:00Z">
        <w:r w:rsidDel="00EC667E">
          <w:rPr>
            <w:lang w:val="en"/>
          </w:rPr>
          <w:delText>S</w:delText>
        </w:r>
      </w:del>
      <w:ins w:id="86" w:author="Punt, Andre (O&amp;A, Hobart)" w:date="2019-02-04T14:29:00Z">
        <w:r w:rsidR="00EC667E">
          <w:rPr>
            <w:lang w:val="en"/>
          </w:rPr>
          <w:t>A.1.2 S</w:t>
        </w:r>
      </w:ins>
      <w:r>
        <w:rPr>
          <w:lang w:val="en"/>
        </w:rPr>
        <w:t>urvival</w:t>
      </w:r>
    </w:p>
    <w:p w14:paraId="34203D5C" w14:textId="1F32F652" w:rsidR="0077345F" w:rsidRPr="0077345F" w:rsidRDefault="0077345F" w:rsidP="00EC667E">
      <w:pPr>
        <w:spacing w:line="276" w:lineRule="auto"/>
        <w:jc w:val="both"/>
        <w:rPr>
          <w:lang w:val="en"/>
        </w:rPr>
        <w:pPrChange w:id="87" w:author="Punt, Andre (O&amp;A, Hobart)" w:date="2019-02-04T14:30:00Z">
          <w:pPr>
            <w:spacing w:line="276" w:lineRule="auto"/>
          </w:pPr>
        </w:pPrChange>
      </w:pPr>
      <w:r>
        <w:rPr>
          <w:lang w:val="en"/>
        </w:rPr>
        <w:t>The composition of the fishery</w:t>
      </w:r>
      <w:r w:rsidR="004627AE">
        <w:rPr>
          <w:lang w:val="en"/>
        </w:rPr>
        <w:t xml:space="preserve"> </w:t>
      </w:r>
      <w:del w:id="88" w:author="Punt, Andre (O&amp;A, Hobart)" w:date="2019-02-04T14:29:00Z">
        <w:r w:rsidR="004627AE" w:rsidDel="00EC667E">
          <w:rPr>
            <w:lang w:val="en"/>
          </w:rPr>
          <w:delText xml:space="preserve">in </w:delText>
        </w:r>
      </w:del>
      <w:ins w:id="89" w:author="Punt, Andre (O&amp;A, Hobart)" w:date="2019-02-04T14:29:00Z">
        <w:r w:rsidR="00EC667E">
          <w:rPr>
            <w:lang w:val="en"/>
          </w:rPr>
          <w:t xml:space="preserve">during </w:t>
        </w:r>
      </w:ins>
      <w:r w:rsidR="004627AE">
        <w:rPr>
          <w:lang w:val="en"/>
        </w:rPr>
        <w:t xml:space="preserve">year </w:t>
      </w:r>
      <w:r w:rsidR="004627AE">
        <w:rPr>
          <w:i/>
          <w:lang w:val="en"/>
        </w:rPr>
        <w:t>y</w:t>
      </w:r>
      <w:r>
        <w:rPr>
          <w:lang w:val="en"/>
        </w:rPr>
        <w:t xml:space="preserve"> includes all surviving fish from recruitment</w:t>
      </w:r>
      <w:del w:id="90" w:author="Punt, Andre (O&amp;A, Hobart)" w:date="2019-02-04T14:30:00Z">
        <w:r w:rsidDel="00EC667E">
          <w:rPr>
            <w:lang w:val="en"/>
          </w:rPr>
          <w:delText xml:space="preserve"> to age A2 +1</w:delText>
        </w:r>
      </w:del>
      <w:ins w:id="91" w:author="Punt, Andre (O&amp;A, Hobart)" w:date="2019-02-04T14:30:00Z">
        <w:r w:rsidR="00EC667E">
          <w:rPr>
            <w:lang w:val="en"/>
          </w:rPr>
          <w:t xml:space="preserve"> to a maximum age</w:t>
        </w:r>
      </w:ins>
      <w:r>
        <w:rPr>
          <w:lang w:val="en"/>
        </w:rPr>
        <w:t xml:space="preserve"> (represented here as a plus group</w:t>
      </w:r>
      <w:r w:rsidR="004627AE">
        <w:rPr>
          <w:lang w:val="en"/>
        </w:rPr>
        <w:t xml:space="preserve"> </w:t>
      </w:r>
      <m:oMath>
        <m:sSup>
          <m:sSupPr>
            <m:ctrlPr>
              <w:rPr>
                <w:rFonts w:ascii="Cambria Math" w:hAnsi="Cambria Math"/>
                <w:i/>
                <w:lang w:val="en"/>
              </w:rPr>
            </m:ctrlPr>
          </m:sSupPr>
          <m:e>
            <m:sSub>
              <m:sSubPr>
                <m:ctrlPr>
                  <w:rPr>
                    <w:rFonts w:ascii="Cambria Math" w:hAnsi="Cambria Math"/>
                    <w:i/>
                    <w:lang w:val="en"/>
                  </w:rPr>
                </m:ctrlPr>
              </m:sSubPr>
              <m:e>
                <m:r>
                  <w:rPr>
                    <w:rFonts w:ascii="Cambria Math" w:hAnsi="Cambria Math"/>
                  </w:rPr>
                  <m:t>a</m:t>
                </m:r>
              </m:e>
              <m:sub>
                <m:r>
                  <w:rPr>
                    <w:rFonts w:ascii="Cambria Math" w:hAnsi="Cambria Math"/>
                  </w:rPr>
                  <m:t>2</m:t>
                </m:r>
              </m:sub>
            </m:sSub>
          </m:e>
          <m:sup>
            <m:r>
              <w:rPr>
                <w:rFonts w:ascii="Cambria Math" w:hAnsi="Cambria Math"/>
              </w:rPr>
              <m:t>+</m:t>
            </m:r>
          </m:sup>
        </m:sSup>
      </m:oMath>
      <w:r>
        <w:rPr>
          <w:lang w:val="en"/>
        </w:rPr>
        <w:t xml:space="preserve">). After recruitment, all fish are subject to natural mortality </w:t>
      </w:r>
      <w:r>
        <w:rPr>
          <w:i/>
          <w:lang w:val="en"/>
        </w:rPr>
        <w:t>M</w:t>
      </w:r>
      <w:r>
        <w:rPr>
          <w:lang w:val="en"/>
        </w:rPr>
        <w:t xml:space="preserve"> and, if in the latter 50 years, fishing mortality.</w:t>
      </w:r>
    </w:p>
    <w:p w14:paraId="4E87ECCA" w14:textId="12110EB5" w:rsidR="0077345F" w:rsidRDefault="0077345F" w:rsidP="00EC667E">
      <w:pPr>
        <w:pStyle w:val="Caption"/>
        <w:spacing w:line="276" w:lineRule="auto"/>
        <w:jc w:val="right"/>
        <w:pPrChange w:id="92" w:author="Punt, Andre (O&amp;A, Hobart)" w:date="2019-02-04T14:31:00Z">
          <w:pPr>
            <w:pStyle w:val="Caption"/>
            <w:spacing w:line="276" w:lineRule="auto"/>
          </w:pPr>
        </w:pPrChange>
      </w:pPr>
      <w:del w:id="93" w:author="Punt, Andre (O&amp;A, Hobart)" w:date="2019-02-04T14:30:00Z">
        <w:r w:rsidDel="00EC667E">
          <w:lastRenderedPageBreak/>
          <w:delText xml:space="preserve">Equation </w:delText>
        </w:r>
        <w:r w:rsidDel="00EC667E">
          <w:fldChar w:fldCharType="begin"/>
        </w:r>
        <w:r w:rsidDel="00EC667E">
          <w:delInstrText xml:space="preserve"> SEQ Equation \* ARABIC </w:delInstrText>
        </w:r>
        <w:r w:rsidDel="00EC667E">
          <w:fldChar w:fldCharType="separate"/>
        </w:r>
        <w:r w:rsidR="00125E74" w:rsidDel="00EC667E">
          <w:rPr>
            <w:noProof/>
          </w:rPr>
          <w:delText>6</w:delText>
        </w:r>
        <w:r w:rsidDel="00EC667E">
          <w:fldChar w:fldCharType="end"/>
        </w:r>
        <w:r w:rsidDel="00EC667E">
          <w:delText xml:space="preserve"> </w:delText>
        </w:r>
      </w:del>
      <m:oMath>
        <m:sSub>
          <m:sSubPr>
            <m:ctrlPr>
              <w:rPr>
                <w:rFonts w:ascii="Cambria Math" w:eastAsiaTheme="majorEastAsia" w:hAnsi="Cambria Math"/>
                <w:i/>
                <w:iCs w:val="0"/>
                <w:szCs w:val="24"/>
              </w:rPr>
            </m:ctrlPr>
          </m:sSubPr>
          <m:e>
            <m:r>
              <w:rPr>
                <w:rFonts w:ascii="Cambria Math" w:eastAsiaTheme="majorEastAsia" w:hAnsi="Cambria Math"/>
                <w:szCs w:val="24"/>
              </w:rPr>
              <m:t>N</m:t>
            </m:r>
          </m:e>
          <m:sub>
            <m:r>
              <w:rPr>
                <w:rFonts w:ascii="Cambria Math" w:eastAsiaTheme="majorEastAsia" w:hAnsi="Cambria Math"/>
                <w:szCs w:val="24"/>
              </w:rPr>
              <m:t>y,a</m:t>
            </m:r>
          </m:sub>
        </m:sSub>
        <m:r>
          <w:rPr>
            <w:rFonts w:ascii="Cambria Math" w:hAnsi="Cambria Math"/>
          </w:rPr>
          <m:t>=</m:t>
        </m:r>
        <m:d>
          <m:dPr>
            <m:begChr m:val="{"/>
            <m:endChr m:val="}"/>
            <m:ctrlPr>
              <w:rPr>
                <w:rFonts w:ascii="Cambria Math" w:eastAsiaTheme="majorEastAsia" w:hAnsi="Cambria Math"/>
                <w:i/>
                <w:iCs w:val="0"/>
                <w:szCs w:val="24"/>
              </w:rPr>
            </m:ctrlPr>
          </m:dPr>
          <m:e>
            <m:m>
              <m:mPr>
                <m:mcs>
                  <m:mc>
                    <m:mcPr>
                      <m:count m:val="2"/>
                      <m:mcJc m:val="center"/>
                    </m:mcPr>
                  </m:mc>
                </m:mcs>
                <m:ctrlPr>
                  <w:rPr>
                    <w:rFonts w:ascii="Cambria Math" w:eastAsiaTheme="majorEastAsia" w:hAnsi="Cambria Math"/>
                    <w:i/>
                    <w:iCs w:val="0"/>
                    <w:szCs w:val="24"/>
                  </w:rPr>
                </m:ctrlPr>
              </m:mPr>
              <m:mr>
                <m:e>
                  <m:r>
                    <w:rPr>
                      <w:rFonts w:ascii="Cambria Math" w:eastAsiaTheme="majorEastAsia" w:hAnsi="Cambria Math"/>
                      <w:szCs w:val="24"/>
                    </w:rPr>
                    <m:t>1</m:t>
                  </m:r>
                </m:e>
                <m:e>
                  <m:r>
                    <w:rPr>
                      <w:rFonts w:ascii="Cambria Math" w:eastAsiaTheme="majorEastAsia" w:hAnsi="Cambria Math"/>
                      <w:szCs w:val="24"/>
                    </w:rPr>
                    <m:t>for a=1</m:t>
                  </m:r>
                </m:e>
              </m:mr>
              <m:mr>
                <m:e>
                  <m:sSub>
                    <m:sSubPr>
                      <m:ctrlPr>
                        <w:rPr>
                          <w:rFonts w:ascii="Cambria Math" w:eastAsiaTheme="majorEastAsia" w:hAnsi="Cambria Math"/>
                          <w:i/>
                          <w:iCs w:val="0"/>
                          <w:szCs w:val="24"/>
                        </w:rPr>
                      </m:ctrlPr>
                    </m:sSubPr>
                    <m:e>
                      <m:r>
                        <w:rPr>
                          <w:rFonts w:ascii="Cambria Math" w:eastAsiaTheme="majorEastAsia" w:hAnsi="Cambria Math"/>
                          <w:szCs w:val="24"/>
                        </w:rPr>
                        <m:t>N</m:t>
                      </m:r>
                    </m:e>
                    <m:sub>
                      <m:r>
                        <w:rPr>
                          <w:rFonts w:ascii="Cambria Math" w:eastAsiaTheme="majorEastAsia" w:hAnsi="Cambria Math"/>
                          <w:szCs w:val="24"/>
                        </w:rPr>
                        <m:t>y,a-1</m:t>
                      </m:r>
                    </m:sub>
                  </m:sSub>
                  <m:r>
                    <m:rPr>
                      <m:sty m:val="p"/>
                    </m:rPr>
                    <w:rPr>
                      <w:rFonts w:ascii="Cambria Math" w:eastAsiaTheme="majorEastAsia" w:hAnsi="Cambria Math"/>
                      <w:szCs w:val="24"/>
                    </w:rPr>
                    <m:t>exp⁡</m:t>
                  </m:r>
                  <m:r>
                    <w:rPr>
                      <w:rFonts w:ascii="Cambria Math" w:eastAsiaTheme="majorEastAsia" w:hAnsi="Cambria Math"/>
                      <w:szCs w:val="24"/>
                    </w:rPr>
                    <m:t>(-</m:t>
                  </m:r>
                  <m:sSub>
                    <m:sSubPr>
                      <m:ctrlPr>
                        <w:rPr>
                          <w:rFonts w:ascii="Cambria Math" w:eastAsiaTheme="majorEastAsia" w:hAnsi="Cambria Math"/>
                          <w:i/>
                          <w:iCs w:val="0"/>
                          <w:szCs w:val="24"/>
                        </w:rPr>
                      </m:ctrlPr>
                    </m:sSubPr>
                    <m:e>
                      <m:r>
                        <w:rPr>
                          <w:rFonts w:ascii="Cambria Math" w:eastAsiaTheme="majorEastAsia" w:hAnsi="Cambria Math"/>
                          <w:szCs w:val="24"/>
                        </w:rPr>
                        <m:t>Z</m:t>
                      </m:r>
                    </m:e>
                    <m:sub>
                      <m:r>
                        <w:rPr>
                          <w:rFonts w:ascii="Cambria Math" w:eastAsiaTheme="majorEastAsia" w:hAnsi="Cambria Math"/>
                          <w:szCs w:val="24"/>
                        </w:rPr>
                        <m:t>y</m:t>
                      </m:r>
                    </m:sub>
                  </m:sSub>
                  <m:r>
                    <w:rPr>
                      <w:rFonts w:ascii="Cambria Math" w:eastAsiaTheme="majorEastAsia" w:hAnsi="Cambria Math"/>
                      <w:szCs w:val="24"/>
                    </w:rPr>
                    <m:t>)</m:t>
                  </m:r>
                </m:e>
                <m:e>
                  <m:r>
                    <w:rPr>
                      <w:rFonts w:ascii="Cambria Math" w:eastAsiaTheme="majorEastAsia" w:hAnsi="Cambria Math"/>
                      <w:szCs w:val="24"/>
                    </w:rPr>
                    <m:t xml:space="preserve">for 2≤a≤ </m:t>
                  </m:r>
                  <m:sSup>
                    <m:sSupPr>
                      <m:ctrlPr>
                        <w:rPr>
                          <w:rFonts w:ascii="Cambria Math" w:eastAsiaTheme="majorEastAsia" w:hAnsi="Cambria Math"/>
                          <w:i/>
                          <w:iCs w:val="0"/>
                          <w:szCs w:val="24"/>
                        </w:rPr>
                      </m:ctrlPr>
                    </m:sSupPr>
                    <m:e>
                      <m:sSub>
                        <m:sSubPr>
                          <m:ctrlPr>
                            <w:rPr>
                              <w:rFonts w:ascii="Cambria Math" w:eastAsiaTheme="majorEastAsia" w:hAnsi="Cambria Math"/>
                              <w:i/>
                              <w:iCs w:val="0"/>
                              <w:szCs w:val="24"/>
                            </w:rPr>
                          </m:ctrlPr>
                        </m:sSubPr>
                        <m:e>
                          <m:r>
                            <w:rPr>
                              <w:rFonts w:ascii="Cambria Math" w:eastAsiaTheme="majorEastAsia" w:hAnsi="Cambria Math"/>
                              <w:szCs w:val="24"/>
                            </w:rPr>
                            <m:t>a</m:t>
                          </m:r>
                        </m:e>
                        <m:sub>
                          <m:r>
                            <w:rPr>
                              <w:rFonts w:ascii="Cambria Math" w:eastAsiaTheme="majorEastAsia" w:hAnsi="Cambria Math"/>
                              <w:szCs w:val="24"/>
                            </w:rPr>
                            <m:t>2</m:t>
                          </m:r>
                        </m:sub>
                      </m:sSub>
                    </m:e>
                    <m:sup>
                      <m:r>
                        <w:rPr>
                          <w:rFonts w:ascii="Cambria Math" w:eastAsiaTheme="majorEastAsia" w:hAnsi="Cambria Math"/>
                          <w:szCs w:val="24"/>
                        </w:rPr>
                        <m:t>+</m:t>
                      </m:r>
                    </m:sup>
                  </m:sSup>
                </m:e>
              </m:mr>
              <m:mr>
                <m:e>
                  <m:f>
                    <m:fPr>
                      <m:ctrlPr>
                        <w:rPr>
                          <w:rFonts w:ascii="Cambria Math" w:eastAsiaTheme="majorEastAsia" w:hAnsi="Cambria Math"/>
                          <w:i/>
                          <w:iCs w:val="0"/>
                          <w:szCs w:val="24"/>
                        </w:rPr>
                      </m:ctrlPr>
                    </m:fPr>
                    <m:num>
                      <m:sSub>
                        <m:sSubPr>
                          <m:ctrlPr>
                            <w:rPr>
                              <w:rFonts w:ascii="Cambria Math" w:eastAsiaTheme="majorEastAsia" w:hAnsi="Cambria Math"/>
                              <w:i/>
                              <w:iCs w:val="0"/>
                              <w:szCs w:val="24"/>
                            </w:rPr>
                          </m:ctrlPr>
                        </m:sSubPr>
                        <m:e>
                          <m:r>
                            <w:rPr>
                              <w:rFonts w:ascii="Cambria Math" w:eastAsiaTheme="majorEastAsia" w:hAnsi="Cambria Math"/>
                              <w:szCs w:val="24"/>
                            </w:rPr>
                            <m:t>N</m:t>
                          </m:r>
                        </m:e>
                        <m:sub>
                          <m:sSup>
                            <m:sSupPr>
                              <m:ctrlPr>
                                <w:rPr>
                                  <w:rFonts w:ascii="Cambria Math" w:eastAsiaTheme="majorEastAsia" w:hAnsi="Cambria Math"/>
                                  <w:i/>
                                  <w:iCs w:val="0"/>
                                  <w:szCs w:val="24"/>
                                </w:rPr>
                              </m:ctrlPr>
                            </m:sSupPr>
                            <m:e>
                              <m:r>
                                <w:rPr>
                                  <w:rFonts w:ascii="Cambria Math" w:eastAsiaTheme="majorEastAsia" w:hAnsi="Cambria Math"/>
                                  <w:szCs w:val="24"/>
                                </w:rPr>
                                <m:t>y,</m:t>
                              </m:r>
                              <m:sSub>
                                <m:sSubPr>
                                  <m:ctrlPr>
                                    <w:rPr>
                                      <w:rFonts w:ascii="Cambria Math" w:eastAsiaTheme="majorEastAsia" w:hAnsi="Cambria Math"/>
                                      <w:i/>
                                      <w:iCs w:val="0"/>
                                      <w:szCs w:val="24"/>
                                    </w:rPr>
                                  </m:ctrlPr>
                                </m:sSubPr>
                                <m:e>
                                  <m:r>
                                    <w:rPr>
                                      <w:rFonts w:ascii="Cambria Math" w:eastAsiaTheme="majorEastAsia" w:hAnsi="Cambria Math"/>
                                      <w:szCs w:val="24"/>
                                    </w:rPr>
                                    <m:t>a</m:t>
                                  </m:r>
                                </m:e>
                                <m:sub>
                                  <m:r>
                                    <w:rPr>
                                      <w:rFonts w:ascii="Cambria Math" w:eastAsiaTheme="majorEastAsia" w:hAnsi="Cambria Math"/>
                                      <w:szCs w:val="24"/>
                                    </w:rPr>
                                    <m:t>2</m:t>
                                  </m:r>
                                </m:sub>
                              </m:sSub>
                            </m:e>
                            <m:sup>
                              <m:r>
                                <w:rPr>
                                  <w:rFonts w:ascii="Cambria Math" w:eastAsiaTheme="majorEastAsia" w:hAnsi="Cambria Math"/>
                                  <w:szCs w:val="24"/>
                                </w:rPr>
                                <m:t>+</m:t>
                              </m:r>
                            </m:sup>
                          </m:sSup>
                        </m:sub>
                      </m:sSub>
                    </m:num>
                    <m:den>
                      <m:r>
                        <w:rPr>
                          <w:rFonts w:ascii="Cambria Math" w:eastAsiaTheme="majorEastAsia" w:hAnsi="Cambria Math"/>
                          <w:szCs w:val="24"/>
                        </w:rPr>
                        <m:t>1-</m:t>
                      </m:r>
                      <m:r>
                        <m:rPr>
                          <m:sty m:val="p"/>
                        </m:rPr>
                        <w:rPr>
                          <w:rFonts w:ascii="Cambria Math" w:eastAsiaTheme="majorEastAsia" w:hAnsi="Cambria Math"/>
                          <w:szCs w:val="24"/>
                        </w:rPr>
                        <m:t>exp⁡</m:t>
                      </m:r>
                      <m:r>
                        <w:rPr>
                          <w:rFonts w:ascii="Cambria Math" w:eastAsiaTheme="majorEastAsia" w:hAnsi="Cambria Math"/>
                          <w:szCs w:val="24"/>
                        </w:rPr>
                        <m:t>(-</m:t>
                      </m:r>
                      <m:sSub>
                        <m:sSubPr>
                          <m:ctrlPr>
                            <w:rPr>
                              <w:rFonts w:ascii="Cambria Math" w:eastAsiaTheme="majorEastAsia" w:hAnsi="Cambria Math"/>
                              <w:i/>
                              <w:iCs w:val="0"/>
                              <w:szCs w:val="24"/>
                            </w:rPr>
                          </m:ctrlPr>
                        </m:sSubPr>
                        <m:e>
                          <m:r>
                            <w:rPr>
                              <w:rFonts w:ascii="Cambria Math" w:eastAsiaTheme="majorEastAsia" w:hAnsi="Cambria Math"/>
                              <w:szCs w:val="24"/>
                            </w:rPr>
                            <m:t>Z</m:t>
                          </m:r>
                        </m:e>
                        <m:sub>
                          <m:r>
                            <w:rPr>
                              <w:rFonts w:ascii="Cambria Math" w:eastAsiaTheme="majorEastAsia" w:hAnsi="Cambria Math"/>
                              <w:szCs w:val="24"/>
                            </w:rPr>
                            <m:t>y</m:t>
                          </m:r>
                        </m:sub>
                      </m:sSub>
                      <m:r>
                        <w:rPr>
                          <w:rFonts w:ascii="Cambria Math" w:eastAsiaTheme="majorEastAsia" w:hAnsi="Cambria Math"/>
                          <w:szCs w:val="24"/>
                        </w:rPr>
                        <m:t>)</m:t>
                      </m:r>
                    </m:den>
                  </m:f>
                </m:e>
                <m:e>
                  <m:sSup>
                    <m:sSupPr>
                      <m:ctrlPr>
                        <w:rPr>
                          <w:rFonts w:ascii="Cambria Math" w:eastAsiaTheme="majorEastAsia" w:hAnsi="Cambria Math"/>
                          <w:i/>
                          <w:iCs w:val="0"/>
                          <w:szCs w:val="24"/>
                        </w:rPr>
                      </m:ctrlPr>
                    </m:sSupPr>
                    <m:e>
                      <m:sSub>
                        <m:sSubPr>
                          <m:ctrlPr>
                            <w:rPr>
                              <w:rFonts w:ascii="Cambria Math" w:eastAsiaTheme="majorEastAsia" w:hAnsi="Cambria Math"/>
                              <w:i/>
                              <w:iCs w:val="0"/>
                              <w:szCs w:val="24"/>
                            </w:rPr>
                          </m:ctrlPr>
                        </m:sSubPr>
                        <m:e>
                          <m:r>
                            <w:rPr>
                              <w:rFonts w:ascii="Cambria Math" w:eastAsiaTheme="majorEastAsia" w:hAnsi="Cambria Math"/>
                              <w:szCs w:val="24"/>
                            </w:rPr>
                            <m:t>for a</m:t>
                          </m:r>
                          <m:r>
                            <w:del w:id="94" w:author="Punt, Andre (O&amp;A, Hobart)" w:date="2019-02-04T14:30:00Z">
                              <w:rPr>
                                <w:rFonts w:ascii="Cambria Math" w:eastAsiaTheme="majorEastAsia" w:hAnsi="Cambria Math"/>
                                <w:szCs w:val="24"/>
                              </w:rPr>
                              <m:t>&gt;</m:t>
                            </w:del>
                          </m:r>
                          <m:r>
                            <w:ins w:id="95" w:author="Punt, Andre (O&amp;A, Hobart)" w:date="2019-02-04T14:30:00Z">
                              <w:rPr>
                                <w:rFonts w:ascii="Cambria Math" w:eastAsiaTheme="majorEastAsia" w:hAnsi="Cambria Math"/>
                                <w:szCs w:val="24"/>
                              </w:rPr>
                              <m:t>=</m:t>
                            </w:ins>
                          </m:r>
                          <m:r>
                            <w:rPr>
                              <w:rFonts w:ascii="Cambria Math" w:eastAsiaTheme="majorEastAsia" w:hAnsi="Cambria Math"/>
                              <w:szCs w:val="24"/>
                            </w:rPr>
                            <m:t xml:space="preserve"> a</m:t>
                          </m:r>
                        </m:e>
                        <m:sub>
                          <m:r>
                            <w:rPr>
                              <w:rFonts w:ascii="Cambria Math" w:eastAsiaTheme="majorEastAsia" w:hAnsi="Cambria Math"/>
                              <w:szCs w:val="24"/>
                            </w:rPr>
                            <m:t>2</m:t>
                          </m:r>
                        </m:sub>
                      </m:sSub>
                    </m:e>
                    <m:sup>
                      <m:r>
                        <w:rPr>
                          <w:rFonts w:ascii="Cambria Math" w:eastAsiaTheme="majorEastAsia" w:hAnsi="Cambria Math"/>
                          <w:szCs w:val="24"/>
                        </w:rPr>
                        <m:t>+</m:t>
                      </m:r>
                    </m:sup>
                  </m:sSup>
                </m:e>
              </m:mr>
            </m:m>
            <m:r>
              <m:rPr>
                <m:sty m:val="p"/>
              </m:rPr>
              <w:rPr>
                <w:rStyle w:val="CommentReference"/>
                <w:rFonts w:eastAsiaTheme="minorHAnsi"/>
                <w:iCs w:val="0"/>
                <w:spacing w:val="0"/>
                <w:kern w:val="0"/>
                <w:lang w:val="en-US"/>
              </w:rPr>
              <w:commentReference w:id="96"/>
            </m:r>
          </m:e>
        </m:d>
      </m:oMath>
      <w:ins w:id="97" w:author="Punt, Andre (O&amp;A, Hobart)" w:date="2019-02-04T14:30:00Z">
        <w:r w:rsidR="00EC667E">
          <w:rPr>
            <w:iCs w:val="0"/>
            <w:szCs w:val="24"/>
          </w:rPr>
          <w:tab/>
        </w:r>
        <w:r w:rsidR="00EC667E">
          <w:rPr>
            <w:iCs w:val="0"/>
            <w:szCs w:val="24"/>
          </w:rPr>
          <w:tab/>
        </w:r>
        <w:r w:rsidR="00EC667E">
          <w:rPr>
            <w:iCs w:val="0"/>
            <w:szCs w:val="24"/>
          </w:rPr>
          <w:tab/>
        </w:r>
        <w:r w:rsidR="00EC667E">
          <w:rPr>
            <w:iCs w:val="0"/>
            <w:szCs w:val="24"/>
          </w:rPr>
          <w:tab/>
        </w:r>
        <w:r w:rsidR="00EC667E">
          <w:rPr>
            <w:iCs w:val="0"/>
            <w:szCs w:val="24"/>
          </w:rPr>
          <w:tab/>
          <w:t>(App.3)</w:t>
        </w:r>
      </w:ins>
    </w:p>
    <w:p w14:paraId="68C72BA6" w14:textId="5182618A" w:rsidR="0077345F" w:rsidRPr="00755BB2" w:rsidRDefault="00EC667E" w:rsidP="00EC667E">
      <w:pPr>
        <w:spacing w:line="276" w:lineRule="auto"/>
        <w:jc w:val="both"/>
        <w:rPr>
          <w:lang w:val="en"/>
        </w:rPr>
        <w:pPrChange w:id="98" w:author="Punt, Andre (O&amp;A, Hobart)" w:date="2019-02-04T14:32:00Z">
          <w:pPr>
            <w:spacing w:line="276" w:lineRule="auto"/>
          </w:pPr>
        </w:pPrChange>
      </w:pPr>
      <w:ins w:id="99" w:author="Punt, Andre (O&amp;A, Hobart)" w:date="2019-02-04T14:30:00Z">
        <w:r>
          <w:rPr>
            <w:lang w:val="en"/>
          </w:rPr>
          <w:t>w</w:t>
        </w:r>
      </w:ins>
      <w:del w:id="100" w:author="Punt, Andre (O&amp;A, Hobart)" w:date="2019-02-04T14:30:00Z">
        <w:r w:rsidR="00755BB2" w:rsidDel="00EC667E">
          <w:rPr>
            <w:lang w:val="en"/>
          </w:rPr>
          <w:delText>W</w:delText>
        </w:r>
      </w:del>
      <w:r w:rsidR="00755BB2">
        <w:rPr>
          <w:lang w:val="en"/>
        </w:rPr>
        <w:t xml:space="preserve">here </w:t>
      </w:r>
      <w:commentRangeStart w:id="101"/>
      <w:r w:rsidR="00755BB2">
        <w:rPr>
          <w:i/>
          <w:lang w:val="en"/>
        </w:rPr>
        <w:t>Z</w:t>
      </w:r>
      <w:r w:rsidR="00755BB2">
        <w:rPr>
          <w:lang w:val="en"/>
        </w:rPr>
        <w:t xml:space="preserve"> i</w:t>
      </w:r>
      <w:commentRangeEnd w:id="101"/>
      <w:r>
        <w:rPr>
          <w:rStyle w:val="CommentReference"/>
          <w:rFonts w:eastAsiaTheme="minorHAnsi"/>
          <w:spacing w:val="0"/>
          <w:kern w:val="0"/>
        </w:rPr>
        <w:commentReference w:id="101"/>
      </w:r>
      <w:r w:rsidR="00755BB2">
        <w:rPr>
          <w:lang w:val="en"/>
        </w:rPr>
        <w:t>s total mortality, the sum of natural mortality</w:t>
      </w:r>
      <w:r w:rsidR="00F74C71">
        <w:rPr>
          <w:lang w:val="en"/>
        </w:rPr>
        <w:t xml:space="preserve"> </w:t>
      </w:r>
      <w:r w:rsidR="00A90F25">
        <w:rPr>
          <w:i/>
          <w:lang w:val="en"/>
        </w:rPr>
        <w:t xml:space="preserve">M </w:t>
      </w:r>
      <w:r w:rsidR="00A90F25">
        <w:rPr>
          <w:lang w:val="en"/>
        </w:rPr>
        <w:t>and</w:t>
      </w:r>
      <w:r w:rsidR="00755BB2">
        <w:rPr>
          <w:lang w:val="en"/>
        </w:rPr>
        <w:t xml:space="preserve"> </w:t>
      </w:r>
      <w:ins w:id="102" w:author="Punt, Andre (O&amp;A, Hobart)" w:date="2019-02-04T14:31:00Z">
        <w:r>
          <w:rPr>
            <w:lang w:val="en"/>
          </w:rPr>
          <w:t>the produc</w:t>
        </w:r>
      </w:ins>
      <w:ins w:id="103" w:author="Punt, Andre (O&amp;A, Hobart)" w:date="2019-02-04T14:32:00Z">
        <w:r>
          <w:rPr>
            <w:lang w:val="en"/>
          </w:rPr>
          <w:t>t</w:t>
        </w:r>
      </w:ins>
      <w:ins w:id="104" w:author="Punt, Andre (O&amp;A, Hobart)" w:date="2019-02-04T14:31:00Z">
        <w:r>
          <w:rPr>
            <w:lang w:val="en"/>
          </w:rPr>
          <w:t xml:space="preserve"> o</w:t>
        </w:r>
      </w:ins>
      <w:ins w:id="105" w:author="Punt, Andre (O&amp;A, Hobart)" w:date="2019-02-04T14:32:00Z">
        <w:r>
          <w:rPr>
            <w:lang w:val="en"/>
          </w:rPr>
          <w:t>f</w:t>
        </w:r>
      </w:ins>
      <w:ins w:id="106" w:author="Punt, Andre (O&amp;A, Hobart)" w:date="2019-02-04T14:31:00Z">
        <w:r>
          <w:rPr>
            <w:lang w:val="en"/>
          </w:rPr>
          <w:t xml:space="preserve"> </w:t>
        </w:r>
      </w:ins>
      <w:r w:rsidR="00755BB2">
        <w:rPr>
          <w:lang w:val="en"/>
        </w:rPr>
        <w:t>age-based selectivity</w:t>
      </w:r>
      <w:r w:rsidR="00755BB2" w:rsidRPr="00F74C71">
        <w:rPr>
          <w:i/>
          <w:lang w:val="en"/>
        </w:rPr>
        <w:t xml:space="preserve"> S</w:t>
      </w:r>
      <w:r w:rsidR="00755BB2">
        <w:rPr>
          <w:lang w:val="en"/>
        </w:rPr>
        <w:t xml:space="preserve"> </w:t>
      </w:r>
      <w:del w:id="107" w:author="Punt, Andre (O&amp;A, Hobart)" w:date="2019-02-04T14:32:00Z">
        <w:r w:rsidR="00755BB2" w:rsidDel="00EC667E">
          <w:rPr>
            <w:lang w:val="en"/>
          </w:rPr>
          <w:delText xml:space="preserve">times </w:delText>
        </w:r>
      </w:del>
      <w:ins w:id="108" w:author="Punt, Andre (O&amp;A, Hobart)" w:date="2019-02-04T14:32:00Z">
        <w:r>
          <w:rPr>
            <w:lang w:val="en"/>
          </w:rPr>
          <w:t xml:space="preserve">and fully-selected </w:t>
        </w:r>
      </w:ins>
      <w:r w:rsidR="00755BB2">
        <w:rPr>
          <w:lang w:val="en"/>
        </w:rPr>
        <w:t xml:space="preserve">fishing mortality </w:t>
      </w:r>
      <w:r w:rsidR="00755BB2">
        <w:rPr>
          <w:i/>
          <w:lang w:val="en"/>
        </w:rPr>
        <w:t xml:space="preserve">F </w:t>
      </w:r>
      <w:del w:id="109" w:author="Punt, Andre (O&amp;A, Hobart)" w:date="2019-02-04T14:32:00Z">
        <w:r w:rsidR="00755BB2" w:rsidDel="00EC667E">
          <w:rPr>
            <w:lang w:val="en"/>
          </w:rPr>
          <w:delText>at year</w:delText>
        </w:r>
      </w:del>
      <w:ins w:id="110" w:author="Punt, Andre (O&amp;A, Hobart)" w:date="2019-02-04T14:32:00Z">
        <w:r>
          <w:rPr>
            <w:lang w:val="en"/>
          </w:rPr>
          <w:t>for year</w:t>
        </w:r>
      </w:ins>
      <w:r w:rsidR="00755BB2">
        <w:rPr>
          <w:lang w:val="en"/>
        </w:rPr>
        <w:t xml:space="preserve"> </w:t>
      </w:r>
      <w:r w:rsidR="00755BB2">
        <w:rPr>
          <w:i/>
          <w:lang w:val="en"/>
        </w:rPr>
        <w:t>y.</w:t>
      </w:r>
      <w:r w:rsidR="00755BB2">
        <w:rPr>
          <w:lang w:val="en"/>
        </w:rPr>
        <w:t xml:space="preserve"> </w:t>
      </w:r>
    </w:p>
    <w:p w14:paraId="7C3D5BBA" w14:textId="16F61441" w:rsidR="00755BB2" w:rsidDel="00EC667E" w:rsidRDefault="00755BB2" w:rsidP="00EC667E">
      <w:pPr>
        <w:pStyle w:val="Caption"/>
        <w:spacing w:line="276" w:lineRule="auto"/>
        <w:jc w:val="right"/>
        <w:rPr>
          <w:del w:id="111" w:author="Punt, Andre (O&amp;A, Hobart)" w:date="2019-02-04T14:33:00Z"/>
          <w:iCs w:val="0"/>
          <w:szCs w:val="24"/>
        </w:rPr>
        <w:pPrChange w:id="112" w:author="Punt, Andre (O&amp;A, Hobart)" w:date="2019-02-04T14:33:00Z">
          <w:pPr>
            <w:pStyle w:val="Caption"/>
            <w:spacing w:line="276" w:lineRule="auto"/>
          </w:pPr>
        </w:pPrChange>
      </w:pPr>
      <w:del w:id="113" w:author="Punt, Andre (O&amp;A, Hobart)" w:date="2019-02-04T14:33:00Z">
        <w:r w:rsidDel="00EC667E">
          <w:delText xml:space="preserve">Equation </w:delText>
        </w:r>
        <w:r w:rsidDel="00EC667E">
          <w:fldChar w:fldCharType="begin"/>
        </w:r>
        <w:r w:rsidDel="00EC667E">
          <w:delInstrText xml:space="preserve"> SEQ Equation \* ARABIC </w:delInstrText>
        </w:r>
        <w:r w:rsidDel="00EC667E">
          <w:fldChar w:fldCharType="separate"/>
        </w:r>
        <w:r w:rsidR="00125E74" w:rsidDel="00EC667E">
          <w:rPr>
            <w:noProof/>
          </w:rPr>
          <w:delText>7</w:delText>
        </w:r>
        <w:r w:rsidDel="00EC667E">
          <w:fldChar w:fldCharType="end"/>
        </w:r>
        <w:r w:rsidDel="00EC667E">
          <w:delText xml:space="preserve"> </w:delText>
        </w:r>
      </w:del>
      <m:oMath>
        <m:sSub>
          <m:sSubPr>
            <m:ctrlPr>
              <w:rPr>
                <w:rFonts w:ascii="Cambria Math" w:eastAsiaTheme="majorEastAsia" w:hAnsi="Cambria Math"/>
                <w:i/>
                <w:iCs w:val="0"/>
                <w:szCs w:val="24"/>
              </w:rPr>
            </m:ctrlPr>
          </m:sSubPr>
          <m:e>
            <m:r>
              <w:rPr>
                <w:rFonts w:ascii="Cambria Math" w:hAnsi="Cambria Math"/>
              </w:rPr>
              <m:t>Z</m:t>
            </m:r>
          </m:e>
          <m:sub>
            <m:r>
              <w:rPr>
                <w:rFonts w:ascii="Cambria Math" w:hAnsi="Cambria Math"/>
              </w:rPr>
              <m:t>y</m:t>
            </m:r>
          </m:sub>
        </m:sSub>
        <m:r>
          <w:rPr>
            <w:rFonts w:ascii="Cambria Math" w:hAnsi="Cambria Math"/>
          </w:rPr>
          <m:t>=</m:t>
        </m:r>
        <m:d>
          <m:dPr>
            <m:begChr m:val="{"/>
            <m:endChr m:val="}"/>
            <m:ctrlPr>
              <w:rPr>
                <w:rFonts w:ascii="Cambria Math" w:eastAsiaTheme="majorEastAsia" w:hAnsi="Cambria Math"/>
                <w:i/>
                <w:iCs w:val="0"/>
                <w:szCs w:val="24"/>
              </w:rPr>
            </m:ctrlPr>
          </m:dPr>
          <m:e>
            <m:m>
              <m:mPr>
                <m:mcs>
                  <m:mc>
                    <m:mcPr>
                      <m:count m:val="2"/>
                      <m:mcJc m:val="center"/>
                    </m:mcPr>
                  </m:mc>
                </m:mcs>
                <m:ctrlPr>
                  <w:rPr>
                    <w:rFonts w:ascii="Cambria Math" w:eastAsiaTheme="majorEastAsia" w:hAnsi="Cambria Math"/>
                    <w:i/>
                    <w:iCs w:val="0"/>
                    <w:szCs w:val="24"/>
                  </w:rPr>
                </m:ctrlPr>
              </m:mPr>
              <m:mr>
                <m:e>
                  <m:r>
                    <w:rPr>
                      <w:rFonts w:ascii="Cambria Math" w:hAnsi="Cambria Math"/>
                    </w:rPr>
                    <m:t>M</m:t>
                  </m:r>
                </m:e>
                <m:e>
                  <m:r>
                    <w:rPr>
                      <w:rFonts w:ascii="Cambria Math" w:eastAsiaTheme="majorEastAsia" w:hAnsi="Cambria Math"/>
                      <w:szCs w:val="24"/>
                    </w:rPr>
                    <m:t>for</m:t>
                  </m:r>
                  <m:r>
                    <w:rPr>
                      <w:rFonts w:ascii="Cambria Math" w:hAnsi="Cambria Math"/>
                    </w:rPr>
                    <m:t xml:space="preserve"> y &lt;50</m:t>
                  </m:r>
                  <m:r>
                    <m:rPr>
                      <m:sty m:val="p"/>
                    </m:rPr>
                    <w:rPr>
                      <w:rStyle w:val="CommentReference"/>
                      <w:rFonts w:eastAsiaTheme="minorHAnsi"/>
                      <w:iCs w:val="0"/>
                      <w:spacing w:val="0"/>
                      <w:kern w:val="0"/>
                      <w:lang w:val="en-US"/>
                    </w:rPr>
                    <w:commentReference w:id="114"/>
                  </m:r>
                </m:e>
              </m:mr>
              <m:mr>
                <m:e>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y</m:t>
                      </m:r>
                    </m:sub>
                  </m:sSub>
                  <m:sSub>
                    <m:sSubPr>
                      <m:ctrlPr>
                        <w:rPr>
                          <w:rFonts w:ascii="Cambria Math" w:eastAsiaTheme="majorEastAsia" w:hAnsi="Cambria Math"/>
                          <w:i/>
                          <w:iCs w:val="0"/>
                          <w:szCs w:val="24"/>
                        </w:rPr>
                      </m:ctrlPr>
                    </m:sSubPr>
                    <m:e>
                      <m:r>
                        <w:rPr>
                          <w:rFonts w:ascii="Cambria Math" w:hAnsi="Cambria Math"/>
                        </w:rPr>
                        <m:t>S</m:t>
                      </m:r>
                    </m:e>
                    <m:sub>
                      <m:r>
                        <w:rPr>
                          <w:rFonts w:ascii="Cambria Math" w:hAnsi="Cambria Math"/>
                        </w:rPr>
                        <m:t>i,a</m:t>
                      </m:r>
                    </m:sub>
                  </m:sSub>
                </m:e>
                <m:e>
                  <m:r>
                    <w:rPr>
                      <w:rFonts w:ascii="Cambria Math" w:eastAsiaTheme="majorEastAsia" w:hAnsi="Cambria Math"/>
                      <w:szCs w:val="24"/>
                    </w:rPr>
                    <m:t>for</m:t>
                  </m:r>
                  <m:r>
                    <w:rPr>
                      <w:rFonts w:ascii="Cambria Math" w:hAnsi="Cambria Math"/>
                    </w:rPr>
                    <m:t xml:space="preserve"> y≥50</m:t>
                  </m:r>
                </m:e>
              </m:mr>
            </m:m>
          </m:e>
        </m:d>
        <m:r>
          <w:ins w:id="115" w:author="Punt, Andre (O&amp;A, Hobart)" w:date="2019-02-04T14:33:00Z">
            <w:rPr>
              <w:rFonts w:ascii="Cambria Math" w:eastAsiaTheme="majorEastAsia" w:hAnsi="Cambria Math"/>
              <w:szCs w:val="24"/>
            </w:rPr>
            <m:t xml:space="preserve">  </m:t>
          </w:ins>
        </m:r>
      </m:oMath>
      <w:ins w:id="116" w:author="Punt, Andre (O&amp;A, Hobart)" w:date="2019-02-04T14:33:00Z">
        <w:r w:rsidR="00EC667E">
          <w:rPr>
            <w:iCs w:val="0"/>
            <w:szCs w:val="24"/>
          </w:rPr>
          <w:tab/>
        </w:r>
        <w:r w:rsidR="00EC667E">
          <w:rPr>
            <w:iCs w:val="0"/>
            <w:szCs w:val="24"/>
          </w:rPr>
          <w:tab/>
        </w:r>
        <w:r w:rsidR="00EC667E">
          <w:rPr>
            <w:iCs w:val="0"/>
            <w:szCs w:val="24"/>
          </w:rPr>
          <w:tab/>
        </w:r>
        <w:r w:rsidR="00EC667E">
          <w:rPr>
            <w:iCs w:val="0"/>
            <w:szCs w:val="24"/>
          </w:rPr>
          <w:tab/>
        </w:r>
        <w:r w:rsidR="00EC667E">
          <w:rPr>
            <w:iCs w:val="0"/>
            <w:szCs w:val="24"/>
          </w:rPr>
          <w:tab/>
        </w:r>
      </w:ins>
    </w:p>
    <w:p w14:paraId="4416C0C9" w14:textId="3357C147" w:rsidR="00EC667E" w:rsidRDefault="00EC667E" w:rsidP="00EC667E">
      <w:pPr>
        <w:pStyle w:val="Caption"/>
        <w:spacing w:line="276" w:lineRule="auto"/>
        <w:jc w:val="right"/>
        <w:rPr>
          <w:ins w:id="117" w:author="Punt, Andre (O&amp;A, Hobart)" w:date="2019-02-04T14:33:00Z"/>
        </w:rPr>
        <w:pPrChange w:id="118" w:author="Punt, Andre (O&amp;A, Hobart)" w:date="2019-02-04T14:33:00Z">
          <w:pPr>
            <w:spacing w:line="276" w:lineRule="auto"/>
          </w:pPr>
        </w:pPrChange>
      </w:pPr>
      <w:ins w:id="119" w:author="Punt, Andre (O&amp;A, Hobart)" w:date="2019-02-04T14:33:00Z">
        <w:r>
          <w:t>(App.4)</w:t>
        </w:r>
      </w:ins>
    </w:p>
    <w:p w14:paraId="5F9258F0" w14:textId="53CC73B0" w:rsidR="00DA7AF5" w:rsidRPr="00FC654D" w:rsidRDefault="00EC667E" w:rsidP="00F74C71">
      <w:pPr>
        <w:spacing w:line="276" w:lineRule="auto"/>
        <w:rPr>
          <w:rFonts w:eastAsiaTheme="minorEastAsia"/>
        </w:rPr>
      </w:pPr>
      <w:ins w:id="120" w:author="Punt, Andre (O&amp;A, Hobart)" w:date="2019-02-04T14:32:00Z">
        <w:r>
          <w:rPr>
            <w:lang w:val="en"/>
          </w:rPr>
          <w:t>w</w:t>
        </w:r>
      </w:ins>
      <w:del w:id="121" w:author="Punt, Andre (O&amp;A, Hobart)" w:date="2019-02-04T14:32:00Z">
        <w:r w:rsidR="00121E5C" w:rsidDel="00EC667E">
          <w:rPr>
            <w:lang w:val="en"/>
          </w:rPr>
          <w:delText>W</w:delText>
        </w:r>
      </w:del>
      <w:r w:rsidR="00121E5C">
        <w:rPr>
          <w:lang w:val="en"/>
        </w:rPr>
        <w:t xml:space="preserve">here </w:t>
      </w:r>
      <w:del w:id="122" w:author="Punt, Andre (O&amp;A, Hobart)" w:date="2019-02-04T14:32:00Z">
        <w:r w:rsidR="00121E5C" w:rsidDel="00EC667E">
          <w:rPr>
            <w:lang w:val="en"/>
          </w:rPr>
          <w:delText xml:space="preserve">fishing mortality in a given year </w:delText>
        </w:r>
      </w:del>
      <m:oMath>
        <m:sSub>
          <m:sSubPr>
            <m:ctrlPr>
              <w:rPr>
                <w:rFonts w:ascii="Cambria Math" w:eastAsia="Times New Roman" w:hAnsi="Cambria Math"/>
                <w:i/>
                <w:iCs/>
                <w:szCs w:val="18"/>
                <w:lang w:val="en"/>
              </w:rPr>
            </m:ctrlPr>
          </m:sSubPr>
          <m:e>
            <m:r>
              <w:rPr>
                <w:rFonts w:ascii="Cambria Math" w:hAnsi="Cambria Math"/>
                <w:lang w:val="en"/>
              </w:rPr>
              <m:t>F</m:t>
            </m:r>
          </m:e>
          <m:sub>
            <m:r>
              <w:rPr>
                <w:rFonts w:ascii="Cambria Math" w:hAnsi="Cambria Math"/>
              </w:rPr>
              <m:t>y</m:t>
            </m:r>
          </m:sub>
        </m:sSub>
      </m:oMath>
      <w:r w:rsidR="00DA7AF5">
        <w:rPr>
          <w:iCs/>
          <w:szCs w:val="18"/>
          <w:lang w:val="en"/>
        </w:rPr>
        <w:t xml:space="preserve"> </w:t>
      </w:r>
      <w:r w:rsidR="00121E5C">
        <w:rPr>
          <w:lang w:val="en"/>
        </w:rPr>
        <w:t xml:space="preserve">is drawn from a uniform distribution with bounds </w:t>
      </w:r>
      <m:oMath>
        <m:sSub>
          <m:sSubPr>
            <m:ctrlPr>
              <w:rPr>
                <w:rFonts w:ascii="Cambria Math" w:eastAsia="Times New Roman" w:hAnsi="Cambria Math"/>
                <w:i/>
                <w:iCs/>
                <w:szCs w:val="18"/>
                <w:lang w:val="en"/>
              </w:rPr>
            </m:ctrlPr>
          </m:sSubPr>
          <m:e>
            <m:r>
              <w:rPr>
                <w:rFonts w:ascii="Cambria Math" w:hAnsi="Cambria Math"/>
              </w:rPr>
              <m:t>μ</m:t>
            </m:r>
          </m:e>
          <m:sub>
            <m:r>
              <w:rPr>
                <w:rFonts w:ascii="Cambria Math" w:hAnsi="Cambria Math"/>
              </w:rPr>
              <m:t>F</m:t>
            </m:r>
          </m:sub>
        </m:sSub>
      </m:oMath>
      <w:r w:rsidR="00121E5C">
        <w:rPr>
          <w:iCs/>
          <w:szCs w:val="18"/>
          <w:lang w:val="en"/>
        </w:rPr>
        <w:t xml:space="preserve"> and </w:t>
      </w:r>
      <m:oMath>
        <m:sSub>
          <m:sSubPr>
            <m:ctrlPr>
              <w:rPr>
                <w:rFonts w:ascii="Cambria Math" w:eastAsia="Times New Roman" w:hAnsi="Cambria Math"/>
                <w:i/>
                <w:iCs/>
                <w:szCs w:val="18"/>
                <w:lang w:val="en"/>
              </w:rPr>
            </m:ctrlPr>
          </m:sSubPr>
          <m:e>
            <m:r>
              <w:rPr>
                <w:rFonts w:ascii="Cambria Math" w:hAnsi="Cambria Math"/>
              </w:rPr>
              <m:t>μ</m:t>
            </m:r>
          </m:e>
          <m:sub>
            <m:r>
              <w:rPr>
                <w:rFonts w:ascii="Cambria Math" w:hAnsi="Cambria Math"/>
              </w:rPr>
              <m:t>F</m:t>
            </m:r>
          </m:sub>
        </m:sSub>
        <m:r>
          <w:rPr>
            <w:rFonts w:ascii="Cambria Math" w:eastAsia="Times New Roman" w:hAnsi="Cambria Math"/>
            <w:szCs w:val="18"/>
            <w:lang w:val="en"/>
          </w:rPr>
          <m:t>+0.1</m:t>
        </m:r>
      </m:oMath>
      <w:r w:rsidR="00121E5C">
        <w:rPr>
          <w:iCs/>
          <w:szCs w:val="18"/>
          <w:lang w:val="en"/>
        </w:rPr>
        <w:t xml:space="preserve">; </w:t>
      </w:r>
      <m:oMath>
        <m:sSub>
          <m:sSubPr>
            <m:ctrlPr>
              <w:rPr>
                <w:rFonts w:ascii="Cambria Math" w:eastAsia="Times New Roman" w:hAnsi="Cambria Math"/>
                <w:i/>
                <w:iCs/>
                <w:szCs w:val="18"/>
                <w:lang w:val="en"/>
              </w:rPr>
            </m:ctrlPr>
          </m:sSubPr>
          <m:e>
            <m:r>
              <w:rPr>
                <w:rFonts w:ascii="Cambria Math" w:hAnsi="Cambria Math"/>
              </w:rPr>
              <m:t>μ</m:t>
            </m:r>
          </m:e>
          <m:sub>
            <m:r>
              <w:rPr>
                <w:rFonts w:ascii="Cambria Math" w:hAnsi="Cambria Math"/>
              </w:rPr>
              <m:t>F</m:t>
            </m:r>
          </m:sub>
        </m:sSub>
      </m:oMath>
      <w:r w:rsidR="00121E5C">
        <w:rPr>
          <w:iCs/>
          <w:szCs w:val="18"/>
          <w:lang w:val="en"/>
        </w:rPr>
        <w:t xml:space="preserve"> is one of 0.1, 0.2 or 0.3 for the entirety of a </w:t>
      </w:r>
      <w:r w:rsidR="00121E5C" w:rsidRPr="00FC654D">
        <w:rPr>
          <w:iCs/>
          <w:szCs w:val="18"/>
          <w:lang w:val="en"/>
        </w:rPr>
        <w:t xml:space="preserve">simulation (see </w:t>
      </w:r>
      <w:r w:rsidR="00121E5C" w:rsidRPr="00FC654D">
        <w:rPr>
          <w:rFonts w:eastAsiaTheme="minorEastAsia"/>
        </w:rPr>
        <w:fldChar w:fldCharType="begin"/>
      </w:r>
      <w:r w:rsidR="00121E5C" w:rsidRPr="00FC654D">
        <w:rPr>
          <w:rFonts w:eastAsiaTheme="minorEastAsia"/>
        </w:rPr>
        <w:instrText xml:space="preserve"> REF _Ref157361 \h  \* MERGEFORMAT </w:instrText>
      </w:r>
      <w:r w:rsidR="00121E5C" w:rsidRPr="00FC654D">
        <w:rPr>
          <w:rFonts w:eastAsiaTheme="minorEastAsia"/>
        </w:rPr>
      </w:r>
      <w:r w:rsidR="00121E5C" w:rsidRPr="00FC654D">
        <w:rPr>
          <w:rFonts w:eastAsiaTheme="minorEastAsia"/>
        </w:rPr>
        <w:fldChar w:fldCharType="separate"/>
      </w:r>
      <w:r w:rsidR="00121E5C" w:rsidRPr="00FC654D">
        <w:rPr>
          <w:rFonts w:eastAsiaTheme="minorEastAsia"/>
        </w:rPr>
        <w:t>Assigning Spatio-temporal Variation</w:t>
      </w:r>
      <w:r w:rsidR="00121E5C" w:rsidRPr="00FC654D">
        <w:rPr>
          <w:rFonts w:eastAsiaTheme="minorEastAsia"/>
        </w:rPr>
        <w:fldChar w:fldCharType="end"/>
      </w:r>
      <w:r w:rsidR="00121E5C" w:rsidRPr="00FC654D">
        <w:rPr>
          <w:rFonts w:eastAsiaTheme="minorEastAsia"/>
        </w:rPr>
        <w:t>).</w:t>
      </w:r>
      <w:ins w:id="123" w:author="Punt, Andre (O&amp;A, Hobart)" w:date="2019-02-04T14:33:00Z">
        <w:r>
          <w:rPr>
            <w:rFonts w:eastAsiaTheme="minorEastAsia"/>
          </w:rPr>
          <w:t xml:space="preserve"> Selectivity-at-age is assumed to be </w:t>
        </w:r>
      </w:ins>
      <w:ins w:id="124" w:author="Punt, Andre (O&amp;A, Hobart)" w:date="2019-02-04T14:34:00Z">
        <w:r>
          <w:rPr>
            <w:rFonts w:eastAsiaTheme="minorEastAsia"/>
          </w:rPr>
          <w:t>governed</w:t>
        </w:r>
      </w:ins>
      <w:ins w:id="125" w:author="Punt, Andre (O&amp;A, Hobart)" w:date="2019-02-04T14:33:00Z">
        <w:r>
          <w:rPr>
            <w:rFonts w:eastAsiaTheme="minorEastAsia"/>
          </w:rPr>
          <w:t xml:space="preserve"> </w:t>
        </w:r>
      </w:ins>
      <w:ins w:id="126" w:author="Punt, Andre (O&amp;A, Hobart)" w:date="2019-02-04T14:34:00Z">
        <w:r>
          <w:rPr>
            <w:rFonts w:eastAsiaTheme="minorEastAsia"/>
          </w:rPr>
          <w:t>by a logistic equation</w:t>
        </w:r>
      </w:ins>
    </w:p>
    <w:p w14:paraId="34D88D02" w14:textId="70588A7E" w:rsidR="00121E5C" w:rsidDel="00EC667E" w:rsidRDefault="00121E5C" w:rsidP="00F74C71">
      <w:pPr>
        <w:pStyle w:val="Caption"/>
        <w:spacing w:line="276" w:lineRule="auto"/>
        <w:rPr>
          <w:del w:id="127" w:author="Punt, Andre (O&amp;A, Hobart)" w:date="2019-02-04T14:33:00Z"/>
        </w:rPr>
      </w:pPr>
      <w:bookmarkStart w:id="128" w:name="_Ref162598"/>
      <w:commentRangeStart w:id="129"/>
      <w:del w:id="130" w:author="Punt, Andre (O&amp;A, Hobart)" w:date="2019-02-04T14:33:00Z">
        <w:r w:rsidRPr="00FC654D" w:rsidDel="00EC667E">
          <w:delText xml:space="preserve">Equation </w:delText>
        </w:r>
        <w:r w:rsidRPr="00FC654D" w:rsidDel="00EC667E">
          <w:fldChar w:fldCharType="begin"/>
        </w:r>
        <w:r w:rsidRPr="00FC654D" w:rsidDel="00EC667E">
          <w:delInstrText xml:space="preserve"> SEQ Equation \* ARABIC </w:delInstrText>
        </w:r>
        <w:r w:rsidRPr="00FC654D" w:rsidDel="00EC667E">
          <w:fldChar w:fldCharType="separate"/>
        </w:r>
        <w:r w:rsidR="00125E74" w:rsidRPr="00FC654D" w:rsidDel="00EC667E">
          <w:rPr>
            <w:noProof/>
          </w:rPr>
          <w:delText>8</w:delText>
        </w:r>
        <w:r w:rsidRPr="00FC654D" w:rsidDel="00EC667E">
          <w:fldChar w:fldCharType="end"/>
        </w:r>
        <w:bookmarkEnd w:id="128"/>
        <w:r w:rsidRPr="00FC654D" w:rsidDel="00EC667E">
          <w:delText xml:space="preserve"> </w:delText>
        </w: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~U(</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+0.1)</m:t>
          </m:r>
        </m:oMath>
      </w:del>
    </w:p>
    <w:p w14:paraId="5F9A335B" w14:textId="538DCD74" w:rsidR="00121E5C" w:rsidRPr="00121E5C" w:rsidRDefault="00F30774" w:rsidP="00F74C71">
      <w:pPr>
        <w:pStyle w:val="Caption"/>
        <w:spacing w:line="276" w:lineRule="auto"/>
      </w:pPr>
      <w:r>
        <w:t xml:space="preserve">Equation </w:t>
      </w:r>
      <w:r>
        <w:fldChar w:fldCharType="begin"/>
      </w:r>
      <w:r>
        <w:instrText xml:space="preserve"> SEQ Equation \* ARABIC </w:instrText>
      </w:r>
      <w:r>
        <w:fldChar w:fldCharType="separate"/>
      </w:r>
      <w:r w:rsidR="00125E74">
        <w:rPr>
          <w:noProof/>
        </w:rPr>
        <w:t>9</w:t>
      </w:r>
      <w:r>
        <w:fldChar w:fldCharType="end"/>
      </w:r>
      <w:commentRangeEnd w:id="129"/>
      <w:r w:rsidR="008663D8">
        <w:rPr>
          <w:rStyle w:val="CommentReference"/>
          <w:rFonts w:eastAsiaTheme="minorHAnsi"/>
          <w:iCs w:val="0"/>
          <w:spacing w:val="0"/>
          <w:kern w:val="0"/>
          <w:lang w:val="en-US"/>
        </w:rPr>
        <w:commentReference w:id="129"/>
      </w:r>
      <w: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r>
              <m:rPr>
                <m:sty m:val="p"/>
              </m:rPr>
              <w:rPr>
                <w:rFonts w:ascii="Cambria Math" w:hAnsi="Cambria Math"/>
                <w:sz w:val="28"/>
                <w:szCs w:val="28"/>
              </w:rPr>
              <m:t>exp⁡(-</m:t>
            </m:r>
            <m:func>
              <m:funcPr>
                <m:ctrlPr>
                  <w:rPr>
                    <w:rFonts w:ascii="Cambria Math" w:hAnsi="Cambria Math"/>
                    <w:sz w:val="28"/>
                    <w:szCs w:val="28"/>
                  </w:rPr>
                </m:ctrlPr>
              </m:funcPr>
              <m:fName>
                <m:r>
                  <m:rPr>
                    <m:sty m:val="p"/>
                  </m:rPr>
                  <w:rPr>
                    <w:rFonts w:ascii="Cambria Math" w:hAnsi="Cambria Math"/>
                    <w:sz w:val="28"/>
                    <w:szCs w:val="28"/>
                  </w:rPr>
                  <m:t>log</m:t>
                </m:r>
              </m:fName>
              <m:e>
                <m:d>
                  <m:dPr>
                    <m:ctrlPr>
                      <w:rPr>
                        <w:rFonts w:ascii="Cambria Math" w:hAnsi="Cambria Math"/>
                        <w:sz w:val="28"/>
                        <w:szCs w:val="28"/>
                      </w:rPr>
                    </m:ctrlPr>
                  </m:dPr>
                  <m:e>
                    <m:r>
                      <m:rPr>
                        <m:sty m:val="p"/>
                      </m:rPr>
                      <w:rPr>
                        <w:rFonts w:ascii="Cambria Math" w:hAnsi="Cambria Math"/>
                        <w:sz w:val="28"/>
                        <w:szCs w:val="28"/>
                      </w:rPr>
                      <m:t>19</m:t>
                    </m:r>
                  </m:e>
                </m:d>
              </m:e>
            </m:func>
            <m:d>
              <m:dPr>
                <m:begChr m:val="["/>
                <m:endChr m:val="]"/>
                <m:ctrlPr>
                  <w:rPr>
                    <w:rFonts w:ascii="Cambria Math" w:hAnsi="Cambria Math"/>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r>
                      <m:rPr>
                        <m:sty m:val="p"/>
                      </m:rPr>
                      <w:rPr>
                        <w:rStyle w:val="CommentReference"/>
                        <w:rFonts w:eastAsiaTheme="minorHAnsi"/>
                        <w:iCs w:val="0"/>
                        <w:spacing w:val="0"/>
                        <w:kern w:val="0"/>
                        <w:lang w:val="en-US"/>
                      </w:rPr>
                      <w:commentReference w:id="131"/>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50</m:t>
                        </m:r>
                      </m:sub>
                    </m:sSub>
                  </m:num>
                  <m:den>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95</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50</m:t>
                        </m:r>
                      </m:sub>
                    </m:sSub>
                  </m:den>
                </m:f>
              </m:e>
            </m:d>
            <m:r>
              <w:rPr>
                <w:rFonts w:ascii="Cambria Math" w:hAnsi="Cambria Math"/>
                <w:sz w:val="28"/>
                <w:szCs w:val="28"/>
              </w:rPr>
              <m:t>)</m:t>
            </m:r>
          </m:den>
        </m:f>
      </m:oMath>
    </w:p>
    <w:p w14:paraId="7A394D50" w14:textId="5B284563" w:rsidR="007C6A64" w:rsidRDefault="008663D8" w:rsidP="008663D8">
      <w:pPr>
        <w:pStyle w:val="Heading2"/>
        <w:numPr>
          <w:ilvl w:val="0"/>
          <w:numId w:val="0"/>
        </w:numPr>
        <w:spacing w:line="276" w:lineRule="auto"/>
        <w:pPrChange w:id="132" w:author="Punt, Andre (O&amp;A, Hobart)" w:date="2019-02-04T14:34:00Z">
          <w:pPr>
            <w:pStyle w:val="Heading2"/>
            <w:spacing w:line="276" w:lineRule="auto"/>
          </w:pPr>
        </w:pPrChange>
      </w:pPr>
      <w:ins w:id="133" w:author="Punt, Andre (O&amp;A, Hobart)" w:date="2019-02-04T14:35:00Z">
        <w:r>
          <w:t xml:space="preserve">A.1.3 </w:t>
        </w:r>
      </w:ins>
      <w:r w:rsidR="004E56FA">
        <w:t>Recruitment</w:t>
      </w:r>
    </w:p>
    <w:p w14:paraId="5D84636C" w14:textId="661E36F8" w:rsidR="007C6A64" w:rsidRPr="00125E74" w:rsidRDefault="00A875F3" w:rsidP="008663D8">
      <w:pPr>
        <w:spacing w:line="276" w:lineRule="auto"/>
        <w:jc w:val="both"/>
        <w:pPrChange w:id="134" w:author="Punt, Andre (O&amp;A, Hobart)" w:date="2019-02-04T14:35:00Z">
          <w:pPr>
            <w:spacing w:line="276" w:lineRule="auto"/>
            <w:jc w:val="both"/>
          </w:pPr>
        </w:pPrChange>
      </w:pPr>
      <w:r>
        <w:t xml:space="preserve">Recruitment in the IBM is governed by a Beverton-Holt stock-recruitment function </w:t>
      </w:r>
      <w:r>
        <w:fldChar w:fldCharType="begin" w:fldLock="1"/>
      </w:r>
      <w:r>
        <w:instrText>ADDIN CSL_CITATION {"citationItems":[{"id":"ITEM-1","itemData":{"DOI":"10.1007/BF00044132","ISBN":"0960-3166","ISSN":"0960-3166","PMID":"21727890","abstract":"This volume, in 4 parts, contains the theoretical development of simple and complex deterministic models, and their application to 2 North Sea fisheries. Four primary factors which change the total weight of the fishable stock, recruitment, growth, capture, and \"natural\" death, are considered. I. The development of a theory of fishing, each factor represented by constant and independent parameters. The 4 primary factors are brought together by considering a year-class of recruits to the fished area, and by applying the other 3 factors to deduce the total yield of the year-class throughout its life, equivalent to the steady state yield in 1 year from all year-classes. From this equation are derived expressions for yield in number, catch per unit of effort, population number, population biomass, and mean length, weight and age of fish in the population and in the catch. II. The theory is extended to include the effects of change in, and interaction between, primary factors. Recruitment is usually but not always independent of population density in marine fishes. A relationship between egg-production (E) and recruitment (R) is developed, in which R approaches an asymptote as E increases indefinitely, with E proportional to adult stock weight and prerecruit mortality rates a linear function of the density of young fish. Since E is related to biomass, fecundity and pre-recruitment mortality can be substituted for the recruitment terms in the yield equation. To test whether a regulated fishery is behaving as expected, a model is derived relating variations in R and annual yield. Other possible types of relationship between R and E are considered more briefly. Capture and natural death: Variations with age in both natural (M) and fishing (F) mortality are considered; M in relation to stock density, F to mesh selection and ability to avoid the net. Methods are developed for dealing with seasonal variation in fishing intensity and with \"transitional\" periods between periods of steady state. The lack of uniformity in the spatial distribution of fish and fishing effort, involving an analysis of the movements within the exploited area is investigated. Growth: Even though growth is variable, von Bertalanffy's equation remains the most suitable formulation. Methods are discussed Df considering variations in growth with age, between individual fish, and due to dependence on food consumption. The latter is treated mainly by an analysis of the interaction between the fi…","author":[{"dropping-particle":"","family":"Beverton","given":"Raymond J H","non-dropping-particle":"","parse-names":false,"suffix":""},{"dropping-particle":"","family":"Holt","given":"Sidney J","non-dropping-particle":"","parse-names":false,"suffix":""}],"container-title":"Fisheries Investigations Series 2: Sea Fisheries","id":"ITEM-1","issue":"2","issued":{"date-parts":[["1957"]]},"number-of-pages":"540","title":"On the Dynamics of Exploited Fish Populations","type":"book","volume":"4"},"uris":["http://www.mendeley.com/documents/?uuid=ce8ce1c2-0359-4f72-8d6f-19b70001e82d"]}],"mendeley":{"formattedCitation":"(Beverton and Holt, 1957)","plainTextFormattedCitation":"(Beverton and Holt, 1957)"},"properties":{"noteIndex":0},"schema":"https://github.com/citation-style-language/schema/raw/master/csl-citation.json"}</w:instrText>
      </w:r>
      <w:r>
        <w:fldChar w:fldCharType="separate"/>
      </w:r>
      <w:r w:rsidRPr="00A875F3">
        <w:rPr>
          <w:noProof/>
        </w:rPr>
        <w:t>(Beverton and Holt, 1957)</w:t>
      </w:r>
      <w:r>
        <w:fldChar w:fldCharType="end"/>
      </w:r>
      <w:r>
        <w:t xml:space="preserve">, and a size-based maturity ogive which determines </w:t>
      </w:r>
      <w:r w:rsidR="00146783">
        <w:t xml:space="preserve">an individual’s probability of maturity </w:t>
      </w:r>
      <m:oMath>
        <m:sSub>
          <m:sSubPr>
            <m:ctrlPr>
              <w:rPr>
                <w:rFonts w:ascii="Cambria Math" w:eastAsia="Times New Roman" w:hAnsi="Cambria Math"/>
                <w:i/>
                <w:iCs/>
                <w:szCs w:val="18"/>
                <w:lang w:val="en"/>
              </w:rPr>
            </m:ctrlPr>
          </m:sSubPr>
          <m:e>
            <m:r>
              <w:rPr>
                <w:rFonts w:ascii="Cambria Math" w:hAnsi="Cambria Math"/>
              </w:rPr>
              <m:t>p</m:t>
            </m:r>
          </m:e>
          <m:sub>
            <m:r>
              <w:rPr>
                <w:rFonts w:ascii="Cambria Math" w:hAnsi="Cambria Math"/>
              </w:rPr>
              <m:t>i,a</m:t>
            </m:r>
          </m:sub>
        </m:sSub>
      </m:oMath>
      <w:r w:rsidR="00146783">
        <w:t>.</w:t>
      </w:r>
      <w:r w:rsidR="00D22326">
        <w:t xml:space="preserve"> Recruitment in a given year Ry happens at a midway point</w:t>
      </w:r>
      <w:r w:rsidR="00125E74">
        <w:t xml:space="preserve">, and is subject to variation via </w:t>
      </w:r>
      <w:r w:rsidR="00210EFE">
        <w:t>a bias-corrected lognormal</w:t>
      </w:r>
      <w:r w:rsidR="00125E74">
        <w:t xml:space="preserve"> recruitment deviation </w:t>
      </w:r>
      <m:oMath>
        <m:sSub>
          <m:sSubPr>
            <m:ctrlPr>
              <w:rPr>
                <w:rFonts w:ascii="Cambria Math" w:eastAsia="Times New Roman" w:hAnsi="Cambria Math"/>
                <w:i/>
                <w:iCs/>
                <w:lang w:val="en"/>
              </w:rPr>
            </m:ctrlPr>
          </m:sSubPr>
          <m:e>
            <m:r>
              <w:rPr>
                <w:rFonts w:ascii="Cambria Math" w:hAnsi="Cambria Math"/>
              </w:rPr>
              <m:t>∂</m:t>
            </m:r>
          </m:e>
          <m:sub>
            <m:r>
              <w:rPr>
                <w:rFonts w:ascii="Cambria Math" w:hAnsi="Cambria Math"/>
              </w:rPr>
              <m:t>r,y</m:t>
            </m:r>
          </m:sub>
        </m:sSub>
      </m:oMath>
    </w:p>
    <w:p w14:paraId="2830E1CF" w14:textId="70A26674" w:rsidR="001F239F" w:rsidRDefault="00146783" w:rsidP="00F74C71">
      <w:pPr>
        <w:pStyle w:val="Caption"/>
        <w:spacing w:line="276" w:lineRule="auto"/>
      </w:pPr>
      <w:r>
        <w:t xml:space="preserve">Equation </w:t>
      </w:r>
      <w:r>
        <w:fldChar w:fldCharType="begin"/>
      </w:r>
      <w:r>
        <w:instrText xml:space="preserve"> SEQ Equation \* ARABIC </w:instrText>
      </w:r>
      <w:r>
        <w:fldChar w:fldCharType="separate"/>
      </w:r>
      <w:r w:rsidR="00125E74">
        <w:rPr>
          <w:noProof/>
        </w:rPr>
        <w:t>10</w:t>
      </w:r>
      <w:r>
        <w:fldChar w:fldCharType="end"/>
      </w:r>
      <w: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i,a</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m:t>
            </m:r>
            <m:r>
              <m:rPr>
                <m:sty m:val="p"/>
              </m:rPr>
              <w:rPr>
                <w:rFonts w:ascii="Cambria Math" w:hAnsi="Cambria Math"/>
                <w:sz w:val="32"/>
                <w:szCs w:val="32"/>
              </w:rPr>
              <m:t>exp⁡</m:t>
            </m:r>
            <m:r>
              <w:rPr>
                <w:rFonts w:ascii="Cambria Math" w:hAnsi="Cambria Math"/>
                <w:sz w:val="32"/>
                <w:szCs w:val="32"/>
              </w:rPr>
              <m:t>(s(</m:t>
            </m:r>
            <m:sSub>
              <m:sSubPr>
                <m:ctrlPr>
                  <w:rPr>
                    <w:rFonts w:ascii="Cambria Math" w:hAnsi="Cambria Math"/>
                    <w:i/>
                    <w:sz w:val="32"/>
                    <w:szCs w:val="32"/>
                  </w:rPr>
                </m:ctrlPr>
              </m:sSubPr>
              <m:e>
                <m:r>
                  <w:rPr>
                    <w:rFonts w:ascii="Cambria Math" w:hAnsi="Cambria Math"/>
                    <w:sz w:val="32"/>
                    <w:szCs w:val="32"/>
                  </w:rPr>
                  <m:t>L</m:t>
                </m:r>
              </m:e>
              <m:sub>
                <m:r>
                  <w:rPr>
                    <w:rFonts w:ascii="Cambria Math" w:hAnsi="Cambria Math"/>
                    <w:sz w:val="32"/>
                    <w:szCs w:val="32"/>
                  </w:rPr>
                  <m:t>i,a</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L</m:t>
                </m:r>
              </m:e>
              <m:sub>
                <m:r>
                  <w:rPr>
                    <w:rFonts w:ascii="Cambria Math" w:hAnsi="Cambria Math"/>
                    <w:sz w:val="32"/>
                    <w:szCs w:val="32"/>
                  </w:rPr>
                  <m:t>50)</m:t>
                </m:r>
              </m:sub>
            </m:sSub>
          </m:den>
        </m:f>
      </m:oMath>
      <w:commentRangeStart w:id="135"/>
    </w:p>
    <w:p w14:paraId="58FCE005" w14:textId="11BC11F0" w:rsidR="00D22326" w:rsidRPr="00D22326" w:rsidRDefault="0077345F" w:rsidP="00F74C71">
      <w:pPr>
        <w:pStyle w:val="Caption"/>
        <w:spacing w:line="276" w:lineRule="auto"/>
      </w:pPr>
      <w:r>
        <w:t xml:space="preserve">Equation </w:t>
      </w:r>
      <w:r w:rsidRPr="003D1EE8">
        <w:rPr>
          <w:sz w:val="28"/>
          <w:szCs w:val="28"/>
        </w:rPr>
        <w:fldChar w:fldCharType="begin"/>
      </w:r>
      <w:r w:rsidRPr="003D1EE8">
        <w:rPr>
          <w:sz w:val="28"/>
          <w:szCs w:val="28"/>
        </w:rPr>
        <w:instrText xml:space="preserve"> SEQ Equation \* ARABIC </w:instrText>
      </w:r>
      <w:r w:rsidRPr="003D1EE8">
        <w:rPr>
          <w:sz w:val="28"/>
          <w:szCs w:val="28"/>
        </w:rPr>
        <w:fldChar w:fldCharType="separate"/>
      </w:r>
      <w:r w:rsidR="00125E74">
        <w:rPr>
          <w:noProof/>
          <w:sz w:val="28"/>
          <w:szCs w:val="28"/>
        </w:rPr>
        <w:t>11</w:t>
      </w:r>
      <w:r w:rsidRPr="003D1EE8">
        <w:rPr>
          <w:sz w:val="28"/>
          <w:szCs w:val="28"/>
        </w:rPr>
        <w:fldChar w:fldCharType="end"/>
      </w:r>
      <w:r w:rsidRPr="003D1EE8">
        <w:rPr>
          <w:sz w:val="28"/>
          <w:szCs w:val="28"/>
        </w:rPr>
        <w:t xml:space="preserve"> </w:t>
      </w:r>
      <m:oMath>
        <m:sSub>
          <m:sSubPr>
            <m:ctrlPr>
              <w:rPr>
                <w:rFonts w:ascii="Cambria Math" w:hAnsi="Cambria Math"/>
                <w:i/>
                <w:sz w:val="28"/>
                <w:szCs w:val="28"/>
              </w:rPr>
            </m:ctrlPr>
          </m:sSubPr>
          <m:e>
            <m:r>
              <w:rPr>
                <w:rFonts w:ascii="Cambria Math" w:hAnsi="Cambria Math"/>
                <w:sz w:val="28"/>
                <w:szCs w:val="28"/>
              </w:rPr>
              <m:t>SSB</m:t>
            </m:r>
          </m:e>
          <m:sub>
            <m:r>
              <w:rPr>
                <w:rFonts w:ascii="Cambria Math" w:hAnsi="Cambria Math"/>
                <w:sz w:val="28"/>
                <w:szCs w:val="28"/>
              </w:rPr>
              <m:t>y</m:t>
            </m:r>
          </m:sub>
        </m:sSub>
        <m:r>
          <w:rPr>
            <w:rFonts w:ascii="Cambria Math" w:hAnsi="Cambria Math"/>
            <w:sz w:val="28"/>
            <w:szCs w:val="28"/>
          </w:rPr>
          <m:t>=</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SSB</m:t>
                          </m:r>
                        </m:e>
                        <m:sub>
                          <m:r>
                            <w:rPr>
                              <w:rFonts w:ascii="Cambria Math" w:hAnsi="Cambria Math"/>
                              <w:sz w:val="28"/>
                              <w:szCs w:val="28"/>
                            </w:rPr>
                            <m:t>0</m:t>
                          </m:r>
                        </m:sub>
                      </m:sSub>
                      <m:r>
                        <w:rPr>
                          <w:rFonts w:ascii="Cambria Math" w:hAnsi="Cambria Math"/>
                          <w:sz w:val="28"/>
                          <w:szCs w:val="28"/>
                        </w:rPr>
                        <m:t>= R</m:t>
                      </m:r>
                    </m:e>
                    <m:sub>
                      <m:r>
                        <w:rPr>
                          <w:rFonts w:ascii="Cambria Math" w:hAnsi="Cambria Math"/>
                          <w:sz w:val="28"/>
                          <w:szCs w:val="28"/>
                        </w:rPr>
                        <m:t>0</m:t>
                      </m:r>
                    </m:sub>
                  </m:sSub>
                  <m:r>
                    <w:rPr>
                      <w:rFonts w:ascii="Cambria Math" w:hAnsi="Cambria Math"/>
                      <w:sz w:val="28"/>
                      <w:szCs w:val="28"/>
                    </w:rPr>
                    <m:t>0.5</m:t>
                  </m:r>
                  <m:nary>
                    <m:naryPr>
                      <m:chr m:val="∑"/>
                      <m:limLoc m:val="undOvr"/>
                      <m:ctrlPr>
                        <w:rPr>
                          <w:rFonts w:ascii="Cambria Math" w:hAnsi="Cambria Math"/>
                          <w:i/>
                          <w:sz w:val="28"/>
                          <w:szCs w:val="28"/>
                        </w:rPr>
                      </m:ctrlPr>
                    </m:naryPr>
                    <m:sub>
                      <m:r>
                        <w:rPr>
                          <w:rFonts w:ascii="Cambria Math" w:hAnsi="Cambria Math"/>
                          <w:sz w:val="28"/>
                          <w:szCs w:val="28"/>
                        </w:rPr>
                        <m:t>1</m:t>
                      </m:r>
                    </m:sub>
                    <m:sup>
                      <m:r>
                        <w:rPr>
                          <w:rFonts w:ascii="Cambria Math" w:hAnsi="Cambria Math"/>
                          <w:sz w:val="28"/>
                          <w:szCs w:val="28"/>
                        </w:rPr>
                        <m:t>a</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a,y</m:t>
                          </m:r>
                        </m:sub>
                      </m:sSub>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a,y</m:t>
                          </m:r>
                        </m:sub>
                      </m:s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i,a</m:t>
                          </m:r>
                        </m:sub>
                      </m:sSub>
                    </m:e>
                  </m:nary>
                </m:e>
                <m:e>
                  <m:r>
                    <w:rPr>
                      <w:rFonts w:ascii="Cambria Math" w:hAnsi="Cambria Math"/>
                      <w:sz w:val="28"/>
                      <w:szCs w:val="28"/>
                    </w:rPr>
                    <m:t>for y=1</m:t>
                  </m:r>
                </m:e>
              </m:mr>
              <m:mr>
                <m:e>
                  <m:r>
                    <w:rPr>
                      <w:rFonts w:ascii="Cambria Math" w:hAnsi="Cambria Math"/>
                      <w:sz w:val="28"/>
                      <w:szCs w:val="28"/>
                    </w:rPr>
                    <m:t>0.5</m:t>
                  </m:r>
                  <m:nary>
                    <m:naryPr>
                      <m:chr m:val="∑"/>
                      <m:limLoc m:val="undOvr"/>
                      <m:ctrlPr>
                        <w:rPr>
                          <w:rFonts w:ascii="Cambria Math" w:hAnsi="Cambria Math"/>
                          <w:i/>
                          <w:sz w:val="28"/>
                          <w:szCs w:val="28"/>
                        </w:rPr>
                      </m:ctrlPr>
                    </m:naryPr>
                    <m:sub>
                      <m:r>
                        <w:rPr>
                          <w:rFonts w:ascii="Cambria Math" w:hAnsi="Cambria Math"/>
                          <w:sz w:val="28"/>
                          <w:szCs w:val="28"/>
                        </w:rPr>
                        <m:t>1</m:t>
                      </m:r>
                    </m:sub>
                    <m:sup>
                      <m:r>
                        <w:rPr>
                          <w:rFonts w:ascii="Cambria Math" w:hAnsi="Cambria Math"/>
                          <w:sz w:val="28"/>
                          <w:szCs w:val="28"/>
                        </w:rPr>
                        <m:t>a</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a,y</m:t>
                          </m:r>
                        </m:sub>
                      </m:sSub>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a,y</m:t>
                          </m:r>
                        </m:sub>
                      </m:s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i,a</m:t>
                          </m:r>
                        </m:sub>
                      </m:sSub>
                    </m:e>
                  </m:nary>
                </m:e>
                <m:e>
                  <m:r>
                    <w:rPr>
                      <w:rFonts w:ascii="Cambria Math" w:hAnsi="Cambria Math"/>
                      <w:sz w:val="28"/>
                      <w:szCs w:val="28"/>
                    </w:rPr>
                    <m:t>for y&gt;1</m:t>
                  </m:r>
                </m:e>
              </m:mr>
            </m:m>
          </m:e>
        </m:d>
      </m:oMath>
    </w:p>
    <w:p w14:paraId="1FE98DE2" w14:textId="3F7B500A" w:rsidR="00F30774" w:rsidRDefault="00D22326" w:rsidP="00F74C71">
      <w:pPr>
        <w:pStyle w:val="Caption"/>
        <w:spacing w:line="276" w:lineRule="auto"/>
        <w:rPr>
          <w:sz w:val="32"/>
          <w:szCs w:val="32"/>
        </w:rPr>
      </w:pPr>
      <w:r>
        <w:t xml:space="preserve">Equation </w:t>
      </w:r>
      <w:r>
        <w:fldChar w:fldCharType="begin"/>
      </w:r>
      <w:r>
        <w:instrText xml:space="preserve"> SEQ Equation \* ARABIC </w:instrText>
      </w:r>
      <w:r>
        <w:fldChar w:fldCharType="separate"/>
      </w:r>
      <w:r w:rsidR="00125E74">
        <w:rPr>
          <w:noProof/>
        </w:rPr>
        <w:t>12</w:t>
      </w:r>
      <w:r>
        <w:fldChar w:fldCharType="end"/>
      </w:r>
      <w:r>
        <w:t xml:space="preserve"> </w:t>
      </w:r>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y</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4</m:t>
            </m:r>
            <m:r>
              <w:rPr>
                <w:rFonts w:ascii="Cambria Math" w:hAnsi="Cambria Math"/>
                <w:sz w:val="32"/>
                <w:szCs w:val="32"/>
              </w:rPr>
              <m:t>h</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0</m:t>
                </m:r>
              </m:sub>
            </m:sSub>
            <m:sSub>
              <m:sSubPr>
                <m:ctrlPr>
                  <w:rPr>
                    <w:rFonts w:ascii="Cambria Math" w:hAnsi="Cambria Math"/>
                    <w:i/>
                    <w:sz w:val="32"/>
                    <w:szCs w:val="32"/>
                  </w:rPr>
                </m:ctrlPr>
              </m:sSubPr>
              <m:e>
                <m:r>
                  <w:rPr>
                    <w:rFonts w:ascii="Cambria Math" w:hAnsi="Cambria Math"/>
                    <w:sz w:val="32"/>
                    <w:szCs w:val="32"/>
                  </w:rPr>
                  <m:t>SSB</m:t>
                </m:r>
              </m:e>
              <m:sub>
                <m:r>
                  <w:rPr>
                    <w:rFonts w:ascii="Cambria Math" w:hAnsi="Cambria Math"/>
                    <w:sz w:val="32"/>
                    <w:szCs w:val="32"/>
                  </w:rPr>
                  <m:t>y-1</m:t>
                </m:r>
              </m:sub>
            </m:sSub>
          </m:num>
          <m:den>
            <m:sSub>
              <m:sSubPr>
                <m:ctrlPr>
                  <w:rPr>
                    <w:rFonts w:ascii="Cambria Math" w:hAnsi="Cambria Math"/>
                    <w:i/>
                    <w:sz w:val="32"/>
                    <w:szCs w:val="32"/>
                  </w:rPr>
                </m:ctrlPr>
              </m:sSubPr>
              <m:e>
                <m:r>
                  <w:rPr>
                    <w:rFonts w:ascii="Cambria Math" w:hAnsi="Cambria Math"/>
                    <w:sz w:val="32"/>
                    <w:szCs w:val="32"/>
                  </w:rPr>
                  <m:t>SSB</m:t>
                </m:r>
              </m:e>
              <m:sub>
                <m:r>
                  <w:rPr>
                    <w:rFonts w:ascii="Cambria Math" w:hAnsi="Cambria Math"/>
                    <w:sz w:val="32"/>
                    <w:szCs w:val="32"/>
                  </w:rPr>
                  <m:t>0</m:t>
                </m:r>
              </m:sub>
            </m:sSub>
            <m:d>
              <m:dPr>
                <m:ctrlPr>
                  <w:rPr>
                    <w:rFonts w:ascii="Cambria Math" w:hAnsi="Cambria Math"/>
                    <w:i/>
                    <w:sz w:val="32"/>
                    <w:szCs w:val="32"/>
                  </w:rPr>
                </m:ctrlPr>
              </m:dPr>
              <m:e>
                <m:r>
                  <w:rPr>
                    <w:rFonts w:ascii="Cambria Math" w:hAnsi="Cambria Math"/>
                    <w:sz w:val="32"/>
                    <w:szCs w:val="32"/>
                  </w:rPr>
                  <m:t>1-</m:t>
                </m:r>
                <m:r>
                  <w:rPr>
                    <w:rFonts w:ascii="Cambria Math" w:hAnsi="Cambria Math"/>
                    <w:sz w:val="32"/>
                    <w:szCs w:val="32"/>
                  </w:rPr>
                  <m:t>h</m:t>
                </m:r>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SSB</m:t>
                </m:r>
              </m:e>
              <m:sub>
                <m:r>
                  <w:rPr>
                    <w:rFonts w:ascii="Cambria Math" w:hAnsi="Cambria Math"/>
                    <w:sz w:val="32"/>
                    <w:szCs w:val="32"/>
                  </w:rPr>
                  <m:t>y-1</m:t>
                </m:r>
              </m:sub>
            </m:sSub>
            <m:r>
              <w:rPr>
                <w:rFonts w:ascii="Cambria Math" w:hAnsi="Cambria Math"/>
                <w:sz w:val="32"/>
                <w:szCs w:val="32"/>
              </w:rPr>
              <m:t>(5</m:t>
            </m:r>
            <m:r>
              <w:rPr>
                <w:rFonts w:ascii="Cambria Math" w:hAnsi="Cambria Math"/>
                <w:sz w:val="32"/>
                <w:szCs w:val="32"/>
              </w:rPr>
              <m:t>h-</m:t>
            </m:r>
            <m:r>
              <w:rPr>
                <w:rFonts w:ascii="Cambria Math" w:hAnsi="Cambria Math"/>
                <w:sz w:val="32"/>
                <w:szCs w:val="32"/>
              </w:rPr>
              <m:t>1)</m:t>
            </m:r>
          </m:den>
        </m:f>
        <m:r>
          <m:rPr>
            <m:sty m:val="p"/>
          </m:rPr>
          <w:rPr>
            <w:rFonts w:ascii="Cambria Math" w:hAnsi="Cambria Math"/>
            <w:sz w:val="32"/>
            <w:szCs w:val="32"/>
          </w:rPr>
          <m:t>exp⁡</m:t>
        </m:r>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m:t>
            </m:r>
          </m:e>
          <m:sub>
            <m:r>
              <w:rPr>
                <w:rFonts w:ascii="Cambria Math" w:hAnsi="Cambria Math"/>
                <w:sz w:val="32"/>
                <w:szCs w:val="32"/>
              </w:rPr>
              <m:t>r,y</m:t>
            </m:r>
          </m:sub>
        </m:sSub>
        <m:r>
          <w:rPr>
            <w:rFonts w:ascii="Cambria Math" w:hAnsi="Cambria Math"/>
            <w:sz w:val="32"/>
            <w:szCs w:val="32"/>
          </w:rPr>
          <m:t>)</m:t>
        </m:r>
      </m:oMath>
    </w:p>
    <w:p w14:paraId="57EFB4D8" w14:textId="6B694C38" w:rsidR="00A2616C" w:rsidRPr="00A2616C" w:rsidRDefault="00125E74" w:rsidP="00F74C71">
      <w:pPr>
        <w:pStyle w:val="Caption"/>
        <w:spacing w:line="276" w:lineRule="auto"/>
      </w:pPr>
      <w:r>
        <w:t xml:space="preserve">Equation </w:t>
      </w:r>
      <w:r>
        <w:fldChar w:fldCharType="begin"/>
      </w:r>
      <w:r>
        <w:instrText xml:space="preserve"> SEQ Equation \* ARABIC </w:instrText>
      </w:r>
      <w:r>
        <w:fldChar w:fldCharType="separate"/>
      </w:r>
      <w:r>
        <w:rPr>
          <w:noProof/>
        </w:rPr>
        <w:t>13</w:t>
      </w:r>
      <w:r>
        <w:fldChar w:fldCharType="end"/>
      </w:r>
      <m:oMath>
        <m:r>
          <w:rPr>
            <w:rFonts w:ascii="Cambria Math" w:hAnsi="Cambria Math"/>
          </w:rPr>
          <m:t xml:space="preserve"> </m:t>
        </m:r>
        <m:sSub>
          <m:sSubPr>
            <m:ctrlPr>
              <w:rPr>
                <w:rFonts w:ascii="Cambria Math" w:hAnsi="Cambria Math"/>
                <w:i/>
                <w:sz w:val="32"/>
                <w:szCs w:val="32"/>
              </w:rPr>
            </m:ctrlPr>
          </m:sSubPr>
          <m:e>
            <m:r>
              <w:rPr>
                <w:rFonts w:ascii="Cambria Math" w:hAnsi="Cambria Math"/>
                <w:sz w:val="32"/>
                <w:szCs w:val="32"/>
              </w:rPr>
              <m:t>∂</m:t>
            </m:r>
          </m:e>
          <m:sub>
            <m:r>
              <w:rPr>
                <w:rFonts w:ascii="Cambria Math" w:hAnsi="Cambria Math"/>
                <w:sz w:val="32"/>
                <w:szCs w:val="32"/>
              </w:rPr>
              <m:t>r,y</m:t>
            </m:r>
          </m:sub>
        </m:sSub>
        <m:r>
          <w:rPr>
            <w:rFonts w:ascii="Cambria Math" w:hAnsi="Cambria Math"/>
          </w:rPr>
          <m:t>=N(0,</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r>
          <m:rPr>
            <m:sty m:val="p"/>
          </m:rPr>
          <w:rPr>
            <w:rFonts w:ascii="Cambria Math" w:hAnsi="Cambria Math"/>
          </w:rPr>
          <m:t>-0.5</m:t>
        </m:r>
        <m:f>
          <m:fPr>
            <m:ctrlPr>
              <w:rPr>
                <w:rFonts w:ascii="Cambria Math" w:hAnsi="Cambria Math"/>
                <w:i/>
              </w:rPr>
            </m:ctrlPr>
          </m:fPr>
          <m:num>
            <m:sSup>
              <m:sSupPr>
                <m:ctrlPr>
                  <w:rPr>
                    <w:rFonts w:ascii="Cambria Math" w:hAnsi="Cambria Math"/>
                    <w:i/>
                  </w:rPr>
                </m:ctrlPr>
              </m:sSupPr>
              <m:e>
                <m:r>
                  <w:rPr>
                    <w:rFonts w:ascii="Cambria Math" w:hAnsi="Cambria Math"/>
                  </w:rPr>
                  <m:t>N(0,</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e>
              <m:sup>
                <m:r>
                  <w:rPr>
                    <w:rFonts w:ascii="Cambria Math" w:hAnsi="Cambria Math"/>
                  </w:rPr>
                  <m:t>2</m:t>
                </m:r>
              </m:sup>
            </m:sSup>
          </m:num>
          <m:den>
            <m:r>
              <w:rPr>
                <w:rFonts w:ascii="Cambria Math" w:hAnsi="Cambria Math"/>
              </w:rPr>
              <m:t>2</m:t>
            </m:r>
          </m:den>
        </m:f>
        <w:commentRangeEnd w:id="135"/>
        <m:r>
          <m:rPr>
            <m:sty m:val="p"/>
          </m:rPr>
          <w:rPr>
            <w:rStyle w:val="CommentReference"/>
            <w:rFonts w:eastAsiaTheme="minorHAnsi"/>
            <w:iCs w:val="0"/>
            <w:spacing w:val="0"/>
            <w:kern w:val="0"/>
            <w:lang w:val="en-US"/>
          </w:rPr>
          <w:commentReference w:id="135"/>
        </m:r>
      </m:oMath>
    </w:p>
    <w:p w14:paraId="62A9F394" w14:textId="2C722C4C" w:rsidR="00E9779C" w:rsidRPr="004A00CA" w:rsidRDefault="001F239F" w:rsidP="00F74C71">
      <w:pPr>
        <w:pStyle w:val="Heading1"/>
        <w:spacing w:line="276" w:lineRule="auto"/>
        <w:rPr>
          <w:rFonts w:eastAsiaTheme="minorEastAsia"/>
        </w:rPr>
      </w:pPr>
      <w:bookmarkStart w:id="136" w:name="_Ref157361"/>
      <w:r>
        <w:rPr>
          <w:rFonts w:eastAsiaTheme="minorEastAsia"/>
        </w:rPr>
        <w:t>Assigning Spatio-temporal Variation</w:t>
      </w:r>
      <w:bookmarkEnd w:id="136"/>
    </w:p>
    <w:p w14:paraId="00927F4B" w14:textId="517190BB" w:rsidR="00E9779C" w:rsidRPr="007B099E" w:rsidRDefault="00E9779C" w:rsidP="008663D8">
      <w:pPr>
        <w:spacing w:line="276" w:lineRule="auto"/>
        <w:jc w:val="both"/>
        <w:pPrChange w:id="137" w:author="Punt, Andre (O&amp;A, Hobart)" w:date="2019-02-04T14:35:00Z">
          <w:pPr>
            <w:spacing w:line="276" w:lineRule="auto"/>
          </w:pPr>
        </w:pPrChange>
      </w:pPr>
      <w:r>
        <w:t xml:space="preserve">The simulation testing component </w:t>
      </w:r>
      <w:del w:id="138" w:author="Punt, Andre (O&amp;A, Hobart)" w:date="2019-02-04T14:36:00Z">
        <w:r w:rsidDel="008663D8">
          <w:delText xml:space="preserve">of this study </w:delText>
        </w:r>
      </w:del>
      <w:r>
        <w:t>required generation of datasets that comprised variation in fish size-at</w:t>
      </w:r>
      <w:r w:rsidR="008208A7">
        <w:t>-age across space and/or time. We used the strength of the fishing mortality vector (</w:t>
      </w:r>
      <w:r w:rsidR="008208A7">
        <w:fldChar w:fldCharType="begin"/>
      </w:r>
      <w:r w:rsidR="008208A7">
        <w:instrText xml:space="preserve"> REF _Ref162598 \h </w:instrText>
      </w:r>
      <w:r w:rsidR="00F74C71">
        <w:instrText xml:space="preserve"> \* MERGEFORMAT </w:instrText>
      </w:r>
      <w:r w:rsidR="008208A7">
        <w:fldChar w:fldCharType="separate"/>
      </w:r>
      <w:r w:rsidR="008208A7">
        <w:t xml:space="preserve">Equation </w:t>
      </w:r>
      <w:r w:rsidR="008208A7">
        <w:rPr>
          <w:noProof/>
        </w:rPr>
        <w:t>8</w:t>
      </w:r>
      <w:r w:rsidR="008208A7">
        <w:fldChar w:fldCharType="end"/>
      </w:r>
      <w:r w:rsidR="008208A7">
        <w:t xml:space="preserve">) as a proxy for temporal changes in observed </w:t>
      </w:r>
      <w:commentRangeStart w:id="139"/>
      <w:r w:rsidR="008208A7">
        <w:t>size</w:t>
      </w:r>
      <w:commentRangeEnd w:id="139"/>
      <w:r w:rsidR="008663D8">
        <w:rPr>
          <w:rStyle w:val="CommentReference"/>
          <w:rFonts w:eastAsiaTheme="minorHAnsi"/>
          <w:spacing w:val="0"/>
          <w:kern w:val="0"/>
        </w:rPr>
        <w:commentReference w:id="139"/>
      </w:r>
      <w:r w:rsidR="008208A7">
        <w:t xml:space="preserve">-at-age. All simulated datasets only underwent fishing mortality for years 50 to 100.  A simulation with a single   temporal “breakpoint” would be assigned any two of  “low”, “medium” or “high” fishing mortality levels for each of 25 years. These levels correspond to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rsidR="008208A7">
        <w:t xml:space="preserve"> of 0.1, 0.2 or 0.3, respectively, which defines the bounds of the uniform distribution from which a vector of length 25 is sampled.  </w:t>
      </w:r>
      <w:r w:rsidR="002E43FF" w:rsidRPr="002E43FF">
        <w:fldChar w:fldCharType="begin"/>
      </w:r>
      <w:r w:rsidR="002E43FF" w:rsidRPr="002E43FF">
        <w:instrText xml:space="preserve"> REF _Ref167292 \h </w:instrText>
      </w:r>
      <w:r w:rsidR="002E43FF">
        <w:instrText xml:space="preserve"> \* MERGEFORMAT </w:instrText>
      </w:r>
      <w:r w:rsidR="002E43FF" w:rsidRPr="002E43FF">
        <w:fldChar w:fldCharType="separate"/>
      </w:r>
      <w:r w:rsidR="002E43FF" w:rsidRPr="002E43FF">
        <w:t xml:space="preserve">Figure </w:t>
      </w:r>
      <w:r w:rsidR="002E43FF" w:rsidRPr="002E43FF">
        <w:rPr>
          <w:noProof/>
        </w:rPr>
        <w:t>1</w:t>
      </w:r>
      <w:r w:rsidR="002E43FF" w:rsidRPr="002E43FF">
        <w:fldChar w:fldCharType="end"/>
      </w:r>
      <w:r w:rsidR="002E43FF" w:rsidRPr="002E43FF">
        <w:t xml:space="preserve"> displays several</w:t>
      </w:r>
      <w:r w:rsidR="008208A7" w:rsidRPr="002E43FF">
        <w:t xml:space="preserve"> </w:t>
      </w:r>
      <w:r w:rsidR="007B099E" w:rsidRPr="002E43FF">
        <w:t xml:space="preserve">sampled </w:t>
      </w:r>
      <w:r w:rsidR="007B099E" w:rsidRPr="002E43FF">
        <w:rPr>
          <w:i/>
        </w:rPr>
        <w:t>F</w:t>
      </w:r>
      <w:r w:rsidR="007B099E" w:rsidRPr="002E43FF">
        <w:t xml:space="preserve"> vectors for scenarios with </w:t>
      </w:r>
      <w:r w:rsidR="002E43FF" w:rsidRPr="002E43FF">
        <w:t>temporal breaks in fishing intensity.</w:t>
      </w:r>
      <w:r w:rsidR="002E43FF">
        <w:t xml:space="preserve"> </w:t>
      </w:r>
    </w:p>
    <w:p w14:paraId="5C0154DA" w14:textId="77777777" w:rsidR="00956348" w:rsidRDefault="00956348" w:rsidP="00F74C71">
      <w:pPr>
        <w:spacing w:line="276" w:lineRule="auto"/>
      </w:pPr>
    </w:p>
    <w:p w14:paraId="0768C624" w14:textId="391D8880" w:rsidR="00956348" w:rsidRPr="00E9779C" w:rsidRDefault="00956348" w:rsidP="008663D8">
      <w:pPr>
        <w:spacing w:line="276" w:lineRule="auto"/>
        <w:jc w:val="both"/>
        <w:sectPr w:rsidR="00956348" w:rsidRPr="00E9779C">
          <w:pgSz w:w="12240" w:h="15840"/>
          <w:pgMar w:top="1440" w:right="1440" w:bottom="1440" w:left="1440" w:header="720" w:footer="720" w:gutter="0"/>
          <w:cols w:space="720"/>
          <w:docGrid w:linePitch="360"/>
        </w:sectPr>
        <w:pPrChange w:id="140" w:author="Punt, Andre (O&amp;A, Hobart)" w:date="2019-02-04T14:36:00Z">
          <w:pPr>
            <w:spacing w:line="276" w:lineRule="auto"/>
          </w:pPr>
        </w:pPrChange>
      </w:pPr>
      <w:r>
        <w:lastRenderedPageBreak/>
        <w:t xml:space="preserve">To obtain </w:t>
      </w:r>
      <w:r w:rsidR="007B099E">
        <w:t>spatial variation</w:t>
      </w:r>
      <w:r>
        <w:t xml:space="preserve"> in length-at-age</w:t>
      </w:r>
      <w:r w:rsidR="00CA30EE">
        <w:t xml:space="preserve">, we </w:t>
      </w:r>
      <w:del w:id="141" w:author="Punt, Andre (O&amp;A, Hobart)" w:date="2019-02-04T14:36:00Z">
        <w:r w:rsidR="00CA30EE" w:rsidDel="008663D8">
          <w:delText xml:space="preserve">executed </w:delText>
        </w:r>
      </w:del>
      <w:ins w:id="142" w:author="Punt, Andre (O&amp;A, Hobart)" w:date="2019-02-04T14:36:00Z">
        <w:r w:rsidR="008663D8">
          <w:t>conducted</w:t>
        </w:r>
        <w:r w:rsidR="008663D8">
          <w:t xml:space="preserve"> </w:t>
        </w:r>
      </w:ins>
      <w:r w:rsidR="00CA30EE">
        <w:t xml:space="preserve">simulations using one of two growth “regimes” (see </w:t>
      </w:r>
      <w:r w:rsidR="00CA30EE">
        <w:fldChar w:fldCharType="begin"/>
      </w:r>
      <w:r w:rsidR="00CA30EE">
        <w:instrText xml:space="preserve"> REF _Ref166034 \h </w:instrText>
      </w:r>
      <w:r w:rsidR="00F74C71">
        <w:instrText xml:space="preserve"> \* MERGEFORMAT </w:instrText>
      </w:r>
      <w:r w:rsidR="00CA30EE">
        <w:fldChar w:fldCharType="separate"/>
      </w:r>
      <w:r w:rsidR="00CA30EE">
        <w:t xml:space="preserve">Table </w:t>
      </w:r>
      <w:r w:rsidR="00CA30EE">
        <w:rPr>
          <w:noProof/>
        </w:rPr>
        <w:t>1</w:t>
      </w:r>
      <w:r w:rsidR="00CA30EE">
        <w:fldChar w:fldCharType="end"/>
      </w:r>
      <w:r w:rsidR="00CA30EE">
        <w:t xml:space="preserve">). The “latitude” column of a given length and age dataset was assigned based on this regime and </w:t>
      </w:r>
      <w:r w:rsidR="00DB48E0">
        <w:t>dependent</w:t>
      </w:r>
      <w:r w:rsidR="00CA30EE">
        <w:t xml:space="preserve"> on the degree of spatial mixing in the desired data</w:t>
      </w:r>
      <w:r w:rsidR="00DB48E0">
        <w:t xml:space="preserve"> </w:t>
      </w:r>
      <w:r w:rsidR="00CA30EE">
        <w:t xml:space="preserve">frame. For example, a scenario with a sharp break at 25 degrees latitude would be comprised of two growth regimes, with fish generated under Regime 1 randomly assigned coordinates between 0 and 25 </w:t>
      </w:r>
      <w:r w:rsidR="002E43FF">
        <w:t>degrees, and</w:t>
      </w:r>
      <w:r w:rsidR="00CA30EE">
        <w:t xml:space="preserve"> Regime 2 randomly assigned coordinates between 25 and 50 degrees. Spatially mixed scenarios would contain overlap in the degree ranges assigned to Regimes 1 and </w:t>
      </w:r>
      <w:commentRangeStart w:id="143"/>
      <w:r w:rsidR="00CA30EE">
        <w:t>2</w:t>
      </w:r>
      <w:commentRangeEnd w:id="143"/>
      <w:r w:rsidR="008663D8">
        <w:rPr>
          <w:rStyle w:val="CommentReference"/>
          <w:rFonts w:eastAsiaTheme="minorHAnsi"/>
          <w:spacing w:val="0"/>
          <w:kern w:val="0"/>
        </w:rPr>
        <w:commentReference w:id="143"/>
      </w:r>
      <w:r w:rsidR="00CA30EE">
        <w:t>.</w:t>
      </w:r>
    </w:p>
    <w:p w14:paraId="60AAAF57" w14:textId="44338457" w:rsidR="00041698" w:rsidRPr="001F239F" w:rsidRDefault="00041698" w:rsidP="00F74C71">
      <w:pPr>
        <w:pStyle w:val="Caption"/>
        <w:spacing w:line="276" w:lineRule="auto"/>
      </w:pPr>
    </w:p>
    <w:tbl>
      <w:tblPr>
        <w:tblStyle w:val="TableGrid"/>
        <w:tblW w:w="0" w:type="auto"/>
        <w:tblLook w:val="04A0" w:firstRow="1" w:lastRow="0" w:firstColumn="1" w:lastColumn="0" w:noHBand="0" w:noVBand="1"/>
      </w:tblPr>
      <w:tblGrid>
        <w:gridCol w:w="2147"/>
        <w:gridCol w:w="1448"/>
        <w:gridCol w:w="3434"/>
        <w:gridCol w:w="2321"/>
      </w:tblGrid>
      <w:tr w:rsidR="00041698" w14:paraId="7E540AA7" w14:textId="77777777" w:rsidTr="00041698">
        <w:tc>
          <w:tcPr>
            <w:tcW w:w="2147" w:type="dxa"/>
          </w:tcPr>
          <w:p w14:paraId="4A9D4EB3" w14:textId="52FFE756" w:rsidR="00041698" w:rsidRDefault="00041698" w:rsidP="00F74C71">
            <w:pPr>
              <w:pStyle w:val="Caption"/>
              <w:spacing w:line="276" w:lineRule="auto"/>
            </w:pPr>
            <w:r>
              <w:t>Module</w:t>
            </w:r>
          </w:p>
        </w:tc>
        <w:tc>
          <w:tcPr>
            <w:tcW w:w="1448" w:type="dxa"/>
          </w:tcPr>
          <w:p w14:paraId="271B7F89" w14:textId="44D8C228" w:rsidR="00041698" w:rsidRDefault="00041698" w:rsidP="00F74C71">
            <w:pPr>
              <w:pStyle w:val="Caption"/>
              <w:spacing w:line="276" w:lineRule="auto"/>
            </w:pPr>
            <w:r>
              <w:t>Parameter</w:t>
            </w:r>
          </w:p>
        </w:tc>
        <w:tc>
          <w:tcPr>
            <w:tcW w:w="3434" w:type="dxa"/>
          </w:tcPr>
          <w:p w14:paraId="64F866EF" w14:textId="737275AE" w:rsidR="00041698" w:rsidRDefault="00041698" w:rsidP="00F74C71">
            <w:pPr>
              <w:pStyle w:val="Caption"/>
              <w:spacing w:line="276" w:lineRule="auto"/>
            </w:pPr>
            <w:r>
              <w:t>Definition</w:t>
            </w:r>
          </w:p>
        </w:tc>
        <w:tc>
          <w:tcPr>
            <w:tcW w:w="2321" w:type="dxa"/>
          </w:tcPr>
          <w:p w14:paraId="2891D98F" w14:textId="5BB4DA9C" w:rsidR="00041698" w:rsidRDefault="00041698" w:rsidP="00F74C71">
            <w:pPr>
              <w:pStyle w:val="Caption"/>
              <w:spacing w:line="276" w:lineRule="auto"/>
            </w:pPr>
            <w:r>
              <w:t>Value</w:t>
            </w:r>
          </w:p>
        </w:tc>
      </w:tr>
      <w:tr w:rsidR="00041698" w14:paraId="120A5760" w14:textId="77777777" w:rsidTr="00041698">
        <w:tc>
          <w:tcPr>
            <w:tcW w:w="2147" w:type="dxa"/>
          </w:tcPr>
          <w:p w14:paraId="757F8E2C" w14:textId="4229A2DF" w:rsidR="00041698" w:rsidRDefault="002E43FF" w:rsidP="00F74C71">
            <w:pPr>
              <w:pStyle w:val="Caption"/>
              <w:spacing w:line="276" w:lineRule="auto"/>
            </w:pPr>
            <w:r>
              <w:t>Growth</w:t>
            </w:r>
          </w:p>
        </w:tc>
        <w:tc>
          <w:tcPr>
            <w:tcW w:w="1448" w:type="dxa"/>
          </w:tcPr>
          <w:p w14:paraId="6F461E8B" w14:textId="2C5F52A4" w:rsidR="00041698" w:rsidRDefault="00041698" w:rsidP="00F74C71">
            <w:pPr>
              <w:pStyle w:val="Caption"/>
              <w:spacing w:line="276" w:lineRule="auto"/>
            </w:pPr>
            <w:commentRangeStart w:id="144"/>
            <w:r>
              <w:t>L1</w:t>
            </w:r>
            <w:commentRangeEnd w:id="144"/>
            <w:r w:rsidR="008663D8">
              <w:rPr>
                <w:rStyle w:val="CommentReference"/>
                <w:rFonts w:eastAsiaTheme="minorHAnsi"/>
                <w:iCs w:val="0"/>
                <w:spacing w:val="0"/>
                <w:kern w:val="0"/>
                <w:lang w:val="en-US"/>
              </w:rPr>
              <w:commentReference w:id="144"/>
            </w:r>
          </w:p>
        </w:tc>
        <w:tc>
          <w:tcPr>
            <w:tcW w:w="3434" w:type="dxa"/>
          </w:tcPr>
          <w:p w14:paraId="700EA2CB" w14:textId="7B04CC1B" w:rsidR="00041698" w:rsidRDefault="00041698" w:rsidP="00F74C71">
            <w:pPr>
              <w:pStyle w:val="Caption"/>
              <w:spacing w:line="276" w:lineRule="auto"/>
            </w:pPr>
            <w:r>
              <w:t>Size at age A1 (cm)</w:t>
            </w:r>
          </w:p>
        </w:tc>
        <w:tc>
          <w:tcPr>
            <w:tcW w:w="2321" w:type="dxa"/>
          </w:tcPr>
          <w:p w14:paraId="21503E44" w14:textId="7607C587" w:rsidR="002E43FF" w:rsidRDefault="002E43FF" w:rsidP="00F74C71">
            <w:pPr>
              <w:pStyle w:val="Caption"/>
              <w:spacing w:line="276" w:lineRule="auto"/>
            </w:pPr>
            <w:commentRangeStart w:id="145"/>
            <w:r>
              <w:t>62</w:t>
            </w:r>
            <w:commentRangeEnd w:id="145"/>
            <w:r w:rsidR="008663D8">
              <w:rPr>
                <w:rStyle w:val="CommentReference"/>
                <w:rFonts w:eastAsiaTheme="minorHAnsi"/>
                <w:iCs w:val="0"/>
                <w:spacing w:val="0"/>
                <w:kern w:val="0"/>
                <w:lang w:val="en-US"/>
              </w:rPr>
              <w:commentReference w:id="145"/>
            </w:r>
            <w:r>
              <w:t>.7 (Regime 1)</w:t>
            </w:r>
          </w:p>
          <w:p w14:paraId="7C883FF3" w14:textId="1B9AEBAE" w:rsidR="00041698" w:rsidRDefault="002E43FF" w:rsidP="00F74C71">
            <w:pPr>
              <w:pStyle w:val="Caption"/>
              <w:spacing w:line="276" w:lineRule="auto"/>
            </w:pPr>
            <w:r>
              <w:t>50 (Regime 2)</w:t>
            </w:r>
          </w:p>
        </w:tc>
      </w:tr>
      <w:tr w:rsidR="00FC654D" w14:paraId="58B9506D" w14:textId="77777777" w:rsidTr="00041698">
        <w:tc>
          <w:tcPr>
            <w:tcW w:w="2147" w:type="dxa"/>
          </w:tcPr>
          <w:p w14:paraId="6C1BC99F" w14:textId="6F6180CB" w:rsidR="00FC654D" w:rsidRDefault="00FC654D" w:rsidP="00F74C71">
            <w:pPr>
              <w:pStyle w:val="Caption"/>
              <w:spacing w:line="276" w:lineRule="auto"/>
            </w:pPr>
            <w:r w:rsidRPr="00CA166C">
              <w:t>Growth</w:t>
            </w:r>
          </w:p>
        </w:tc>
        <w:tc>
          <w:tcPr>
            <w:tcW w:w="1448" w:type="dxa"/>
          </w:tcPr>
          <w:p w14:paraId="0112C783" w14:textId="72500838" w:rsidR="00FC654D" w:rsidRDefault="00FC654D" w:rsidP="00F74C71">
            <w:pPr>
              <w:pStyle w:val="Caption"/>
              <w:spacing w:line="276" w:lineRule="auto"/>
            </w:pPr>
            <w:r>
              <w:t>L2</w:t>
            </w:r>
          </w:p>
        </w:tc>
        <w:tc>
          <w:tcPr>
            <w:tcW w:w="3434" w:type="dxa"/>
          </w:tcPr>
          <w:p w14:paraId="487C8BAF" w14:textId="65DBDAEB" w:rsidR="00FC654D" w:rsidRDefault="00FC654D" w:rsidP="00F74C71">
            <w:pPr>
              <w:pStyle w:val="Caption"/>
              <w:spacing w:line="276" w:lineRule="auto"/>
            </w:pPr>
            <w:r>
              <w:t>Size at age A2 (cm)</w:t>
            </w:r>
          </w:p>
        </w:tc>
        <w:tc>
          <w:tcPr>
            <w:tcW w:w="2321" w:type="dxa"/>
          </w:tcPr>
          <w:p w14:paraId="460B5A5D" w14:textId="72094792" w:rsidR="00FC654D" w:rsidRDefault="00FC654D" w:rsidP="00F74C71">
            <w:pPr>
              <w:pStyle w:val="Caption"/>
              <w:spacing w:line="276" w:lineRule="auto"/>
            </w:pPr>
            <w:r>
              <w:t>216.7 (Regime 1)</w:t>
            </w:r>
          </w:p>
          <w:p w14:paraId="6D07A106" w14:textId="2331BC23" w:rsidR="00FC654D" w:rsidRDefault="00FC654D" w:rsidP="00F74C71">
            <w:pPr>
              <w:pStyle w:val="Caption"/>
              <w:spacing w:line="276" w:lineRule="auto"/>
            </w:pPr>
            <w:r>
              <w:t>350 (Regime 2)</w:t>
            </w:r>
          </w:p>
        </w:tc>
      </w:tr>
      <w:tr w:rsidR="00FC654D" w14:paraId="5DE7E828" w14:textId="77777777" w:rsidTr="00041698">
        <w:tc>
          <w:tcPr>
            <w:tcW w:w="2147" w:type="dxa"/>
          </w:tcPr>
          <w:p w14:paraId="1693D70D" w14:textId="0A96E6B5" w:rsidR="00FC654D" w:rsidRDefault="00FC654D" w:rsidP="00F74C71">
            <w:pPr>
              <w:pStyle w:val="Caption"/>
              <w:spacing w:line="276" w:lineRule="auto"/>
            </w:pPr>
            <w:r w:rsidRPr="00CA166C">
              <w:t>Growth</w:t>
            </w:r>
          </w:p>
        </w:tc>
        <w:tc>
          <w:tcPr>
            <w:tcW w:w="1448" w:type="dxa"/>
          </w:tcPr>
          <w:p w14:paraId="40ADBAC1" w14:textId="03584D00" w:rsidR="00FC654D" w:rsidRDefault="00FC654D" w:rsidP="00F74C71">
            <w:pPr>
              <w:pStyle w:val="Caption"/>
              <w:spacing w:line="276" w:lineRule="auto"/>
            </w:pPr>
            <w:r>
              <w:t>K</w:t>
            </w:r>
          </w:p>
        </w:tc>
        <w:tc>
          <w:tcPr>
            <w:tcW w:w="3434" w:type="dxa"/>
          </w:tcPr>
          <w:p w14:paraId="63E25E52" w14:textId="0857C746" w:rsidR="00FC654D" w:rsidRDefault="00A878C2" w:rsidP="00F74C71">
            <w:pPr>
              <w:pStyle w:val="Caption"/>
              <w:spacing w:line="276" w:lineRule="auto"/>
            </w:pPr>
            <w:r>
              <w:t>Growth coefficient</w:t>
            </w:r>
          </w:p>
        </w:tc>
        <w:tc>
          <w:tcPr>
            <w:tcW w:w="2321" w:type="dxa"/>
          </w:tcPr>
          <w:p w14:paraId="71CB33B8" w14:textId="77777777" w:rsidR="00FC654D" w:rsidRDefault="00FC654D" w:rsidP="00F74C71">
            <w:pPr>
              <w:pStyle w:val="Caption"/>
              <w:spacing w:line="276" w:lineRule="auto"/>
            </w:pPr>
            <w:r>
              <w:t>0.258 (Regime 1)</w:t>
            </w:r>
          </w:p>
          <w:p w14:paraId="7E495251" w14:textId="2B6F3640" w:rsidR="00FC654D" w:rsidRPr="002E43FF" w:rsidRDefault="00FC654D" w:rsidP="00F74C71">
            <w:pPr>
              <w:spacing w:line="276" w:lineRule="auto"/>
              <w:rPr>
                <w:lang w:val="en"/>
              </w:rPr>
            </w:pPr>
            <w:r>
              <w:rPr>
                <w:lang w:val="en"/>
              </w:rPr>
              <w:t>0.45 (Regime 2)</w:t>
            </w:r>
          </w:p>
        </w:tc>
      </w:tr>
      <w:tr w:rsidR="00FC654D" w14:paraId="69CD597C" w14:textId="77777777" w:rsidTr="00041698">
        <w:tc>
          <w:tcPr>
            <w:tcW w:w="2147" w:type="dxa"/>
          </w:tcPr>
          <w:p w14:paraId="2476EBA8" w14:textId="5A1D6413" w:rsidR="00FC654D" w:rsidRDefault="00FC654D" w:rsidP="00F74C71">
            <w:pPr>
              <w:pStyle w:val="Caption"/>
              <w:spacing w:line="276" w:lineRule="auto"/>
            </w:pPr>
            <w:r w:rsidRPr="00CA166C">
              <w:t>Growth</w:t>
            </w:r>
          </w:p>
        </w:tc>
        <w:tc>
          <w:tcPr>
            <w:tcW w:w="1448" w:type="dxa"/>
          </w:tcPr>
          <w:p w14:paraId="013B473B" w14:textId="654CEBAA" w:rsidR="00FC654D" w:rsidRDefault="00FC654D" w:rsidP="00F74C71">
            <w:pPr>
              <w:pStyle w:val="Caption"/>
              <w:spacing w:line="276" w:lineRule="auto"/>
            </w:pPr>
            <w:r>
              <w:t>A1</w:t>
            </w:r>
          </w:p>
        </w:tc>
        <w:tc>
          <w:tcPr>
            <w:tcW w:w="3434" w:type="dxa"/>
          </w:tcPr>
          <w:p w14:paraId="5A284294" w14:textId="564445B9" w:rsidR="00FC654D" w:rsidRDefault="00FC654D" w:rsidP="00F74C71">
            <w:pPr>
              <w:pStyle w:val="Caption"/>
              <w:spacing w:line="276" w:lineRule="auto"/>
            </w:pPr>
            <w:r>
              <w:t>Age at L1 (years)</w:t>
            </w:r>
          </w:p>
        </w:tc>
        <w:tc>
          <w:tcPr>
            <w:tcW w:w="2321" w:type="dxa"/>
          </w:tcPr>
          <w:p w14:paraId="558EFEAF" w14:textId="54DDC514" w:rsidR="00FC654D" w:rsidRDefault="00FC654D" w:rsidP="00F74C71">
            <w:pPr>
              <w:pStyle w:val="Caption"/>
              <w:spacing w:line="276" w:lineRule="auto"/>
            </w:pPr>
            <w:r>
              <w:t>0</w:t>
            </w:r>
          </w:p>
        </w:tc>
      </w:tr>
      <w:tr w:rsidR="00FC654D" w14:paraId="55182102" w14:textId="77777777" w:rsidTr="00041698">
        <w:tc>
          <w:tcPr>
            <w:tcW w:w="2147" w:type="dxa"/>
          </w:tcPr>
          <w:p w14:paraId="7DF5E123" w14:textId="34952131" w:rsidR="00FC654D" w:rsidRDefault="00FC654D" w:rsidP="00F74C71">
            <w:pPr>
              <w:pStyle w:val="Caption"/>
              <w:spacing w:line="276" w:lineRule="auto"/>
            </w:pPr>
            <w:r w:rsidRPr="00CA166C">
              <w:t>Growth</w:t>
            </w:r>
          </w:p>
        </w:tc>
        <w:tc>
          <w:tcPr>
            <w:tcW w:w="1448" w:type="dxa"/>
          </w:tcPr>
          <w:p w14:paraId="5CCB04C2" w14:textId="51ACB916" w:rsidR="00FC654D" w:rsidRDefault="00FC654D" w:rsidP="00F74C71">
            <w:pPr>
              <w:pStyle w:val="Caption"/>
              <w:spacing w:line="276" w:lineRule="auto"/>
            </w:pPr>
            <w:r>
              <w:t>A2</w:t>
            </w:r>
          </w:p>
        </w:tc>
        <w:tc>
          <w:tcPr>
            <w:tcW w:w="3434" w:type="dxa"/>
          </w:tcPr>
          <w:p w14:paraId="738268DB" w14:textId="0D366283" w:rsidR="00FC654D" w:rsidRDefault="00FC654D" w:rsidP="00F74C71">
            <w:pPr>
              <w:pStyle w:val="Caption"/>
              <w:spacing w:line="276" w:lineRule="auto"/>
            </w:pPr>
            <w:r>
              <w:t>Age at L2 (years)</w:t>
            </w:r>
          </w:p>
        </w:tc>
        <w:tc>
          <w:tcPr>
            <w:tcW w:w="2321" w:type="dxa"/>
          </w:tcPr>
          <w:p w14:paraId="6CFD865A" w14:textId="30CD77EF" w:rsidR="00FC654D" w:rsidRDefault="00FC654D" w:rsidP="00F74C71">
            <w:pPr>
              <w:pStyle w:val="Caption"/>
              <w:spacing w:line="276" w:lineRule="auto"/>
            </w:pPr>
            <w:r>
              <w:t>15</w:t>
            </w:r>
          </w:p>
        </w:tc>
      </w:tr>
      <w:tr w:rsidR="00FC654D" w14:paraId="7719466A" w14:textId="77777777" w:rsidTr="00041698">
        <w:tc>
          <w:tcPr>
            <w:tcW w:w="2147" w:type="dxa"/>
          </w:tcPr>
          <w:p w14:paraId="5C234F4A" w14:textId="58272B0B" w:rsidR="00FC654D" w:rsidRDefault="00FC654D" w:rsidP="00F74C71">
            <w:pPr>
              <w:pStyle w:val="Caption"/>
              <w:spacing w:line="276" w:lineRule="auto"/>
            </w:pPr>
            <w:r w:rsidRPr="00CA166C">
              <w:t>Growth</w:t>
            </w:r>
          </w:p>
        </w:tc>
        <w:tc>
          <w:tcPr>
            <w:tcW w:w="1448" w:type="dxa"/>
          </w:tcPr>
          <w:p w14:paraId="51A5A3CC" w14:textId="6A457055" w:rsidR="00FC654D" w:rsidRPr="00041698" w:rsidRDefault="00EC667E" w:rsidP="00F74C71">
            <w:pPr>
              <w:pStyle w:val="Caption"/>
              <w:spacing w:line="276" w:lineRule="auto"/>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ε</m:t>
                    </m:r>
                  </m:sub>
                </m:sSub>
              </m:oMath>
            </m:oMathPara>
          </w:p>
        </w:tc>
        <w:tc>
          <w:tcPr>
            <w:tcW w:w="3434" w:type="dxa"/>
          </w:tcPr>
          <w:p w14:paraId="5A89A1C0" w14:textId="5279A32E" w:rsidR="00FC654D" w:rsidRDefault="00FC654D" w:rsidP="00F74C71">
            <w:pPr>
              <w:pStyle w:val="Caption"/>
              <w:spacing w:line="276" w:lineRule="auto"/>
            </w:pPr>
            <w:r>
              <w:t>Lognormal growth error term</w:t>
            </w:r>
          </w:p>
        </w:tc>
        <w:tc>
          <w:tcPr>
            <w:tcW w:w="2321" w:type="dxa"/>
          </w:tcPr>
          <w:p w14:paraId="6D0F1804" w14:textId="3A8E7984" w:rsidR="00FC654D" w:rsidRDefault="00FC654D" w:rsidP="00F74C71">
            <w:pPr>
              <w:pStyle w:val="Caption"/>
              <w:spacing w:line="276" w:lineRule="auto"/>
            </w:pPr>
            <w:r>
              <w:t>0.025</w:t>
            </w:r>
          </w:p>
        </w:tc>
      </w:tr>
      <w:tr w:rsidR="00FC654D" w14:paraId="580E54D4" w14:textId="77777777" w:rsidTr="00041698">
        <w:tc>
          <w:tcPr>
            <w:tcW w:w="2147" w:type="dxa"/>
          </w:tcPr>
          <w:p w14:paraId="6B13DD81" w14:textId="71AB2174" w:rsidR="00FC654D" w:rsidRDefault="00FC654D" w:rsidP="00F74C71">
            <w:pPr>
              <w:pStyle w:val="Caption"/>
              <w:spacing w:line="276" w:lineRule="auto"/>
            </w:pPr>
            <w:r w:rsidRPr="00CA166C">
              <w:t>Growth</w:t>
            </w:r>
          </w:p>
        </w:tc>
        <w:tc>
          <w:tcPr>
            <w:tcW w:w="1448" w:type="dxa"/>
          </w:tcPr>
          <w:p w14:paraId="74258F01" w14:textId="38D922DB" w:rsidR="00FC654D" w:rsidRPr="00A875F3" w:rsidRDefault="00FC654D" w:rsidP="00F74C71">
            <w:pPr>
              <w:pStyle w:val="Caption"/>
              <w:spacing w:line="276" w:lineRule="auto"/>
              <w:rPr>
                <w:i/>
              </w:rPr>
            </w:pPr>
            <w:r w:rsidRPr="00A875F3">
              <w:rPr>
                <w:i/>
              </w:rPr>
              <w:t>a</w:t>
            </w:r>
          </w:p>
        </w:tc>
        <w:tc>
          <w:tcPr>
            <w:tcW w:w="3434" w:type="dxa"/>
          </w:tcPr>
          <w:p w14:paraId="5FEBFDFE" w14:textId="08EAC72F" w:rsidR="00FC654D" w:rsidRDefault="00FC654D" w:rsidP="00F74C71">
            <w:pPr>
              <w:pStyle w:val="Caption"/>
              <w:spacing w:line="276" w:lineRule="auto"/>
            </w:pPr>
            <w:r>
              <w:t>Multiplier of length-weight function</w:t>
            </w:r>
          </w:p>
        </w:tc>
        <w:tc>
          <w:tcPr>
            <w:tcW w:w="2321" w:type="dxa"/>
          </w:tcPr>
          <w:p w14:paraId="7B7BD103" w14:textId="2C27850F" w:rsidR="00FC654D" w:rsidRDefault="00FC654D" w:rsidP="00F74C71">
            <w:pPr>
              <w:pStyle w:val="Caption"/>
              <w:spacing w:line="276" w:lineRule="auto"/>
            </w:pPr>
            <w:r>
              <w:t>1.35e-6</w:t>
            </w:r>
          </w:p>
        </w:tc>
      </w:tr>
      <w:tr w:rsidR="00FC654D" w14:paraId="2CBD73EB" w14:textId="77777777" w:rsidTr="00041698">
        <w:tc>
          <w:tcPr>
            <w:tcW w:w="2147" w:type="dxa"/>
          </w:tcPr>
          <w:p w14:paraId="0486BD2F" w14:textId="4D2F64E3" w:rsidR="00FC654D" w:rsidRDefault="00FC654D" w:rsidP="00F74C71">
            <w:pPr>
              <w:pStyle w:val="Caption"/>
              <w:spacing w:line="276" w:lineRule="auto"/>
            </w:pPr>
            <w:r w:rsidRPr="00CA166C">
              <w:t>Growth</w:t>
            </w:r>
          </w:p>
        </w:tc>
        <w:tc>
          <w:tcPr>
            <w:tcW w:w="1448" w:type="dxa"/>
          </w:tcPr>
          <w:p w14:paraId="4014715E" w14:textId="7D1AFD3A" w:rsidR="00FC654D" w:rsidRPr="00A875F3" w:rsidRDefault="00FC654D" w:rsidP="00F74C71">
            <w:pPr>
              <w:pStyle w:val="Caption"/>
              <w:spacing w:line="276" w:lineRule="auto"/>
              <w:rPr>
                <w:i/>
              </w:rPr>
            </w:pPr>
            <w:r w:rsidRPr="00A875F3">
              <w:rPr>
                <w:i/>
              </w:rPr>
              <w:t>b</w:t>
            </w:r>
          </w:p>
        </w:tc>
        <w:tc>
          <w:tcPr>
            <w:tcW w:w="3434" w:type="dxa"/>
          </w:tcPr>
          <w:p w14:paraId="6B4DECF3" w14:textId="44A2C5A3" w:rsidR="00FC654D" w:rsidRDefault="00FC654D" w:rsidP="00F74C71">
            <w:pPr>
              <w:pStyle w:val="Caption"/>
              <w:spacing w:line="276" w:lineRule="auto"/>
            </w:pPr>
            <w:r>
              <w:t>Exponent of length-weight function</w:t>
            </w:r>
          </w:p>
        </w:tc>
        <w:tc>
          <w:tcPr>
            <w:tcW w:w="2321" w:type="dxa"/>
          </w:tcPr>
          <w:p w14:paraId="27882342" w14:textId="7D080468" w:rsidR="00FC654D" w:rsidRDefault="00FC654D" w:rsidP="00F74C71">
            <w:pPr>
              <w:pStyle w:val="Caption"/>
              <w:spacing w:line="276" w:lineRule="auto"/>
            </w:pPr>
            <w:r>
              <w:t>3.427</w:t>
            </w:r>
          </w:p>
        </w:tc>
      </w:tr>
      <w:tr w:rsidR="003D3E19" w14:paraId="4AE52009" w14:textId="77777777" w:rsidTr="00041698">
        <w:tc>
          <w:tcPr>
            <w:tcW w:w="2147" w:type="dxa"/>
          </w:tcPr>
          <w:p w14:paraId="31510742" w14:textId="37E9DAB5" w:rsidR="003D3E19" w:rsidRDefault="003D3E19" w:rsidP="00F74C71">
            <w:pPr>
              <w:pStyle w:val="Caption"/>
              <w:spacing w:line="276" w:lineRule="auto"/>
            </w:pPr>
            <w:r>
              <w:t>Survival</w:t>
            </w:r>
          </w:p>
        </w:tc>
        <w:tc>
          <w:tcPr>
            <w:tcW w:w="1448" w:type="dxa"/>
          </w:tcPr>
          <w:p w14:paraId="0C902C0C" w14:textId="667FEBB7" w:rsidR="003D3E19" w:rsidRPr="00A875F3" w:rsidRDefault="003D3E19" w:rsidP="00F74C71">
            <w:pPr>
              <w:pStyle w:val="Caption"/>
              <w:spacing w:line="276" w:lineRule="auto"/>
              <w:rPr>
                <w:i/>
              </w:rPr>
            </w:pPr>
            <w:r>
              <w:rPr>
                <w:i/>
              </w:rPr>
              <w:t>a50</w:t>
            </w:r>
          </w:p>
        </w:tc>
        <w:tc>
          <w:tcPr>
            <w:tcW w:w="3434" w:type="dxa"/>
          </w:tcPr>
          <w:p w14:paraId="11F688C3" w14:textId="50A8C42A" w:rsidR="003D3E19" w:rsidRDefault="003D3E19" w:rsidP="00F74C71">
            <w:pPr>
              <w:pStyle w:val="Caption"/>
              <w:spacing w:line="276" w:lineRule="auto"/>
            </w:pPr>
            <w:r>
              <w:t>Age at 50% selectivity</w:t>
            </w:r>
          </w:p>
        </w:tc>
        <w:tc>
          <w:tcPr>
            <w:tcW w:w="2321" w:type="dxa"/>
          </w:tcPr>
          <w:p w14:paraId="39E96C1B" w14:textId="595CF7CA" w:rsidR="003D3E19" w:rsidRDefault="00CC6D56" w:rsidP="00F74C71">
            <w:pPr>
              <w:pStyle w:val="Caption"/>
              <w:spacing w:line="276" w:lineRule="auto"/>
            </w:pPr>
            <w:r>
              <w:t>2</w:t>
            </w:r>
          </w:p>
        </w:tc>
      </w:tr>
      <w:tr w:rsidR="00FC654D" w14:paraId="18FF037A" w14:textId="77777777" w:rsidTr="00041698">
        <w:tc>
          <w:tcPr>
            <w:tcW w:w="2147" w:type="dxa"/>
          </w:tcPr>
          <w:p w14:paraId="5BC5CAED" w14:textId="57B29A5F" w:rsidR="00FC654D" w:rsidRDefault="00FC654D" w:rsidP="00F74C71">
            <w:pPr>
              <w:pStyle w:val="Caption"/>
              <w:spacing w:line="276" w:lineRule="auto"/>
            </w:pPr>
            <w:r w:rsidRPr="003B380D">
              <w:t>Survival</w:t>
            </w:r>
          </w:p>
        </w:tc>
        <w:tc>
          <w:tcPr>
            <w:tcW w:w="1448" w:type="dxa"/>
          </w:tcPr>
          <w:p w14:paraId="4E06C2EF" w14:textId="09FC60BB" w:rsidR="00FC654D" w:rsidRDefault="00FC654D" w:rsidP="00F74C71">
            <w:pPr>
              <w:pStyle w:val="Caption"/>
              <w:spacing w:line="276" w:lineRule="auto"/>
              <w:rPr>
                <w:i/>
              </w:rPr>
            </w:pPr>
            <w:r>
              <w:rPr>
                <w:i/>
              </w:rPr>
              <w:t>a95</w:t>
            </w:r>
          </w:p>
        </w:tc>
        <w:tc>
          <w:tcPr>
            <w:tcW w:w="3434" w:type="dxa"/>
          </w:tcPr>
          <w:p w14:paraId="747126AF" w14:textId="5815ACC6" w:rsidR="00FC654D" w:rsidRDefault="00FC654D" w:rsidP="00F74C71">
            <w:pPr>
              <w:pStyle w:val="Caption"/>
              <w:spacing w:line="276" w:lineRule="auto"/>
            </w:pPr>
            <w:r>
              <w:t>Age at 95% selectivity</w:t>
            </w:r>
          </w:p>
        </w:tc>
        <w:tc>
          <w:tcPr>
            <w:tcW w:w="2321" w:type="dxa"/>
          </w:tcPr>
          <w:p w14:paraId="33E5FBF0" w14:textId="5E9AEF0D" w:rsidR="00FC654D" w:rsidRDefault="00FC654D" w:rsidP="00F74C71">
            <w:pPr>
              <w:pStyle w:val="Caption"/>
              <w:spacing w:line="276" w:lineRule="auto"/>
            </w:pPr>
            <w:r>
              <w:t>4</w:t>
            </w:r>
          </w:p>
        </w:tc>
      </w:tr>
      <w:tr w:rsidR="00FC654D" w14:paraId="59D8B8DA" w14:textId="77777777" w:rsidTr="00041698">
        <w:tc>
          <w:tcPr>
            <w:tcW w:w="2147" w:type="dxa"/>
          </w:tcPr>
          <w:p w14:paraId="7F30E0EA" w14:textId="79D916F5" w:rsidR="00FC654D" w:rsidRDefault="00FC654D" w:rsidP="00F74C71">
            <w:pPr>
              <w:pStyle w:val="Caption"/>
              <w:spacing w:line="276" w:lineRule="auto"/>
            </w:pPr>
            <w:r w:rsidRPr="003B380D">
              <w:t>Survival</w:t>
            </w:r>
          </w:p>
        </w:tc>
        <w:tc>
          <w:tcPr>
            <w:tcW w:w="1448" w:type="dxa"/>
          </w:tcPr>
          <w:p w14:paraId="11315E7B" w14:textId="478A1F28" w:rsidR="00FC654D" w:rsidRDefault="00FC654D" w:rsidP="00F74C71">
            <w:pPr>
              <w:pStyle w:val="Caption"/>
              <w:spacing w:line="276" w:lineRule="auto"/>
              <w:rPr>
                <w:i/>
              </w:rPr>
            </w:pPr>
            <w:r>
              <w:rPr>
                <w:i/>
              </w:rPr>
              <w:t>M</w:t>
            </w:r>
          </w:p>
        </w:tc>
        <w:tc>
          <w:tcPr>
            <w:tcW w:w="3434" w:type="dxa"/>
          </w:tcPr>
          <w:p w14:paraId="2E0256B2" w14:textId="1C24AE5A" w:rsidR="00FC654D" w:rsidRDefault="00FC654D" w:rsidP="00F74C71">
            <w:pPr>
              <w:pStyle w:val="Caption"/>
              <w:spacing w:line="276" w:lineRule="auto"/>
            </w:pPr>
            <w:r>
              <w:t>Natural mortality</w:t>
            </w:r>
          </w:p>
        </w:tc>
        <w:tc>
          <w:tcPr>
            <w:tcW w:w="2321" w:type="dxa"/>
          </w:tcPr>
          <w:p w14:paraId="2AC4C57B" w14:textId="5C8E7E2A" w:rsidR="00FC654D" w:rsidRDefault="00FC654D" w:rsidP="00F74C71">
            <w:pPr>
              <w:pStyle w:val="Caption"/>
              <w:spacing w:line="276" w:lineRule="auto"/>
            </w:pPr>
            <w:r>
              <w:t>0.25</w:t>
            </w:r>
          </w:p>
        </w:tc>
      </w:tr>
      <w:tr w:rsidR="00041698" w14:paraId="01013C90" w14:textId="77777777" w:rsidTr="00041698">
        <w:tc>
          <w:tcPr>
            <w:tcW w:w="2147" w:type="dxa"/>
          </w:tcPr>
          <w:p w14:paraId="3D9C3368" w14:textId="1B93CEB9" w:rsidR="00041698" w:rsidRDefault="004E56FA" w:rsidP="00F74C71">
            <w:pPr>
              <w:pStyle w:val="Caption"/>
              <w:spacing w:line="276" w:lineRule="auto"/>
            </w:pPr>
            <w:r>
              <w:t>Recruitment</w:t>
            </w:r>
          </w:p>
        </w:tc>
        <w:tc>
          <w:tcPr>
            <w:tcW w:w="1448" w:type="dxa"/>
          </w:tcPr>
          <w:p w14:paraId="2C6CE7C9" w14:textId="69C9B7CB" w:rsidR="00041698" w:rsidRPr="00A2616C" w:rsidRDefault="00FC654D" w:rsidP="00F74C71">
            <w:pPr>
              <w:pStyle w:val="Caption"/>
              <w:spacing w:line="276" w:lineRule="auto"/>
              <w:rPr>
                <w:i/>
              </w:rPr>
            </w:pPr>
            <w:r>
              <w:rPr>
                <w:i/>
              </w:rPr>
              <w:t>s</w:t>
            </w:r>
          </w:p>
        </w:tc>
        <w:tc>
          <w:tcPr>
            <w:tcW w:w="3434" w:type="dxa"/>
          </w:tcPr>
          <w:p w14:paraId="6904DD0A" w14:textId="3301AFB8" w:rsidR="00041698" w:rsidRDefault="00D37AF4" w:rsidP="00F74C71">
            <w:pPr>
              <w:pStyle w:val="Caption"/>
              <w:spacing w:line="276" w:lineRule="auto"/>
            </w:pPr>
            <w:r>
              <w:t>Slope of maturity ogive</w:t>
            </w:r>
          </w:p>
        </w:tc>
        <w:tc>
          <w:tcPr>
            <w:tcW w:w="2321" w:type="dxa"/>
          </w:tcPr>
          <w:p w14:paraId="7AA0AC5C" w14:textId="0A984273" w:rsidR="00041698" w:rsidRDefault="00041698" w:rsidP="00F74C71">
            <w:pPr>
              <w:pStyle w:val="Caption"/>
              <w:spacing w:line="276" w:lineRule="auto"/>
            </w:pPr>
            <w:r>
              <w:t>-0.1034</w:t>
            </w:r>
          </w:p>
        </w:tc>
      </w:tr>
      <w:tr w:rsidR="00FC654D" w14:paraId="601257A0" w14:textId="77777777" w:rsidTr="00041698">
        <w:tc>
          <w:tcPr>
            <w:tcW w:w="2147" w:type="dxa"/>
          </w:tcPr>
          <w:p w14:paraId="088782C5" w14:textId="3B6D1FF9" w:rsidR="00FC654D" w:rsidRDefault="00FC654D" w:rsidP="00F74C71">
            <w:pPr>
              <w:pStyle w:val="Caption"/>
              <w:spacing w:line="276" w:lineRule="auto"/>
            </w:pPr>
            <w:r w:rsidRPr="00C73EFE">
              <w:t>Recruitment</w:t>
            </w:r>
          </w:p>
        </w:tc>
        <w:tc>
          <w:tcPr>
            <w:tcW w:w="1448" w:type="dxa"/>
          </w:tcPr>
          <w:p w14:paraId="51B06315" w14:textId="49C2FF52" w:rsidR="00FC654D" w:rsidRPr="001378A2" w:rsidRDefault="00FC654D" w:rsidP="00F74C71">
            <w:pPr>
              <w:pStyle w:val="Caption"/>
              <w:spacing w:line="276" w:lineRule="auto"/>
            </w:pPr>
            <w:r>
              <w:t>L50</w:t>
            </w:r>
          </w:p>
        </w:tc>
        <w:tc>
          <w:tcPr>
            <w:tcW w:w="3434" w:type="dxa"/>
          </w:tcPr>
          <w:p w14:paraId="76D5FA36" w14:textId="40AAB3CE" w:rsidR="00FC654D" w:rsidRDefault="00FC654D" w:rsidP="00F74C71">
            <w:pPr>
              <w:pStyle w:val="Caption"/>
              <w:spacing w:line="276" w:lineRule="auto"/>
            </w:pPr>
            <w:r>
              <w:t>Length at 50% maturity</w:t>
            </w:r>
          </w:p>
        </w:tc>
        <w:tc>
          <w:tcPr>
            <w:tcW w:w="2321" w:type="dxa"/>
          </w:tcPr>
          <w:p w14:paraId="09ECE4CE" w14:textId="4FB109A5" w:rsidR="00FC654D" w:rsidRDefault="00FC654D" w:rsidP="00F74C71">
            <w:pPr>
              <w:pStyle w:val="Caption"/>
              <w:spacing w:line="276" w:lineRule="auto"/>
            </w:pPr>
            <w:r>
              <w:t>143.68</w:t>
            </w:r>
          </w:p>
        </w:tc>
      </w:tr>
      <w:tr w:rsidR="00FC654D" w14:paraId="3BB7FD56" w14:textId="77777777" w:rsidTr="00041698">
        <w:tc>
          <w:tcPr>
            <w:tcW w:w="2147" w:type="dxa"/>
          </w:tcPr>
          <w:p w14:paraId="0C5C6066" w14:textId="64706667" w:rsidR="00FC654D" w:rsidRDefault="00FC654D" w:rsidP="00F74C71">
            <w:pPr>
              <w:pStyle w:val="Caption"/>
              <w:spacing w:line="276" w:lineRule="auto"/>
            </w:pPr>
            <w:r w:rsidRPr="00C73EFE">
              <w:t>Recruitment</w:t>
            </w:r>
          </w:p>
        </w:tc>
        <w:tc>
          <w:tcPr>
            <w:tcW w:w="1448" w:type="dxa"/>
          </w:tcPr>
          <w:p w14:paraId="4EEAE97E" w14:textId="5C7B6665" w:rsidR="00FC654D" w:rsidRPr="00146783" w:rsidRDefault="00FC654D" w:rsidP="00F74C71">
            <w:pPr>
              <w:pStyle w:val="Caption"/>
              <w:spacing w:line="276" w:lineRule="auto"/>
              <w:rPr>
                <w:i/>
              </w:rPr>
            </w:pPr>
            <w:r>
              <w:rPr>
                <w:i/>
              </w:rPr>
              <w:t>h</w:t>
            </w:r>
          </w:p>
        </w:tc>
        <w:tc>
          <w:tcPr>
            <w:tcW w:w="3434" w:type="dxa"/>
          </w:tcPr>
          <w:p w14:paraId="250C68B5" w14:textId="74FDA2D9" w:rsidR="00FC654D" w:rsidRDefault="00FC654D" w:rsidP="00F74C71">
            <w:pPr>
              <w:pStyle w:val="Caption"/>
              <w:spacing w:line="276" w:lineRule="auto"/>
            </w:pPr>
            <w:r>
              <w:t>Steepness of Beverton-Holt SRR</w:t>
            </w:r>
          </w:p>
        </w:tc>
        <w:tc>
          <w:tcPr>
            <w:tcW w:w="2321" w:type="dxa"/>
          </w:tcPr>
          <w:p w14:paraId="6819AABD" w14:textId="4360CECF" w:rsidR="00FC654D" w:rsidRDefault="00FC654D" w:rsidP="00F74C71">
            <w:pPr>
              <w:pStyle w:val="Caption"/>
              <w:spacing w:line="276" w:lineRule="auto"/>
            </w:pPr>
            <w:r>
              <w:t>0.9</w:t>
            </w:r>
          </w:p>
        </w:tc>
      </w:tr>
      <w:tr w:rsidR="00FC654D" w14:paraId="16372E18" w14:textId="77777777" w:rsidTr="00041698">
        <w:tc>
          <w:tcPr>
            <w:tcW w:w="2147" w:type="dxa"/>
          </w:tcPr>
          <w:p w14:paraId="663B0591" w14:textId="47155A2E" w:rsidR="00FC654D" w:rsidRDefault="00FC654D" w:rsidP="00F74C71">
            <w:pPr>
              <w:pStyle w:val="Caption"/>
              <w:spacing w:line="276" w:lineRule="auto"/>
            </w:pPr>
            <w:r w:rsidRPr="00C73EFE">
              <w:t>Recruitment</w:t>
            </w:r>
          </w:p>
        </w:tc>
        <w:tc>
          <w:tcPr>
            <w:tcW w:w="1448" w:type="dxa"/>
          </w:tcPr>
          <w:p w14:paraId="01517B79" w14:textId="53F340AC" w:rsidR="00FC654D" w:rsidRDefault="00FC654D" w:rsidP="00F74C71">
            <w:pPr>
              <w:pStyle w:val="Caption"/>
              <w:spacing w:line="276" w:lineRule="auto"/>
            </w:pPr>
            <w:r>
              <w:t>R0</w:t>
            </w:r>
          </w:p>
        </w:tc>
        <w:tc>
          <w:tcPr>
            <w:tcW w:w="3434" w:type="dxa"/>
          </w:tcPr>
          <w:p w14:paraId="2DFA84BC" w14:textId="573337D9" w:rsidR="00FC654D" w:rsidRDefault="00FC654D" w:rsidP="00F74C71">
            <w:pPr>
              <w:pStyle w:val="Caption"/>
              <w:spacing w:line="276" w:lineRule="auto"/>
            </w:pPr>
            <w:r>
              <w:t>Maximum number of recruits per year</w:t>
            </w:r>
          </w:p>
        </w:tc>
        <w:tc>
          <w:tcPr>
            <w:tcW w:w="2321" w:type="dxa"/>
          </w:tcPr>
          <w:p w14:paraId="7EC2E77A" w14:textId="53F0B36B" w:rsidR="00FC654D" w:rsidRDefault="00FC654D" w:rsidP="00F74C71">
            <w:pPr>
              <w:pStyle w:val="Caption"/>
              <w:spacing w:line="276" w:lineRule="auto"/>
            </w:pPr>
            <w:r>
              <w:t>12</w:t>
            </w:r>
          </w:p>
        </w:tc>
      </w:tr>
      <w:tr w:rsidR="00FC654D" w14:paraId="7D5D61EC" w14:textId="77777777" w:rsidTr="00041698">
        <w:tc>
          <w:tcPr>
            <w:tcW w:w="2147" w:type="dxa"/>
          </w:tcPr>
          <w:p w14:paraId="0E0089C3" w14:textId="19316B9B" w:rsidR="00FC654D" w:rsidRDefault="00FC654D" w:rsidP="00F74C71">
            <w:pPr>
              <w:pStyle w:val="Caption"/>
              <w:spacing w:line="276" w:lineRule="auto"/>
            </w:pPr>
            <w:r w:rsidRPr="00C73EFE">
              <w:t>Recruitment</w:t>
            </w:r>
          </w:p>
        </w:tc>
        <w:tc>
          <w:tcPr>
            <w:tcW w:w="1448" w:type="dxa"/>
          </w:tcPr>
          <w:p w14:paraId="45B1C000" w14:textId="02828D27" w:rsidR="00FC654D" w:rsidRPr="00F22F4B" w:rsidRDefault="00EC667E" w:rsidP="00F74C71">
            <w:pPr>
              <w:pStyle w:val="Caption"/>
              <w:spacing w:line="276" w:lineRule="auto"/>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r</m:t>
                    </m:r>
                  </m:sub>
                </m:sSub>
              </m:oMath>
            </m:oMathPara>
          </w:p>
        </w:tc>
        <w:tc>
          <w:tcPr>
            <w:tcW w:w="3434" w:type="dxa"/>
          </w:tcPr>
          <w:p w14:paraId="4F1FA8C0" w14:textId="03FF4FF5" w:rsidR="00FC654D" w:rsidRDefault="00FC654D" w:rsidP="00F74C71">
            <w:pPr>
              <w:pStyle w:val="Caption"/>
              <w:spacing w:line="276" w:lineRule="auto"/>
            </w:pPr>
            <w:r>
              <w:t>Variation in recruitment</w:t>
            </w:r>
          </w:p>
        </w:tc>
        <w:tc>
          <w:tcPr>
            <w:tcW w:w="2321" w:type="dxa"/>
          </w:tcPr>
          <w:p w14:paraId="0C99A50C" w14:textId="54BF4766" w:rsidR="00FC654D" w:rsidRDefault="00FC654D" w:rsidP="00F74C71">
            <w:pPr>
              <w:pStyle w:val="Caption"/>
              <w:spacing w:line="276" w:lineRule="auto"/>
            </w:pPr>
            <w:r>
              <w:t>0.1</w:t>
            </w:r>
          </w:p>
        </w:tc>
      </w:tr>
    </w:tbl>
    <w:p w14:paraId="203CFE80" w14:textId="56F342E7" w:rsidR="001F239F" w:rsidRDefault="00041698" w:rsidP="00F74C71">
      <w:pPr>
        <w:pStyle w:val="Caption"/>
        <w:spacing w:line="276" w:lineRule="auto"/>
      </w:pPr>
      <w:bookmarkStart w:id="146" w:name="_Ref166034"/>
      <w:r>
        <w:t xml:space="preserve">Table </w:t>
      </w:r>
      <w:r>
        <w:fldChar w:fldCharType="begin"/>
      </w:r>
      <w:r>
        <w:instrText xml:space="preserve"> SEQ Table \* ARABIC </w:instrText>
      </w:r>
      <w:r>
        <w:fldChar w:fldCharType="separate"/>
      </w:r>
      <w:r>
        <w:rPr>
          <w:noProof/>
        </w:rPr>
        <w:t>1</w:t>
      </w:r>
      <w:r>
        <w:fldChar w:fldCharType="end"/>
      </w:r>
      <w:bookmarkEnd w:id="146"/>
      <w:r>
        <w:t xml:space="preserve">. Parameter symbols, definitions and values used in the simulation </w:t>
      </w:r>
      <w:commentRangeStart w:id="147"/>
      <w:r>
        <w:t>study</w:t>
      </w:r>
      <w:commentRangeEnd w:id="147"/>
      <w:r w:rsidR="002E43FF">
        <w:rPr>
          <w:rStyle w:val="CommentReference"/>
          <w:rFonts w:eastAsiaTheme="minorHAnsi"/>
          <w:iCs w:val="0"/>
          <w:spacing w:val="0"/>
          <w:kern w:val="0"/>
          <w:lang w:val="en-US"/>
        </w:rPr>
        <w:commentReference w:id="147"/>
      </w:r>
      <w:r>
        <w:t xml:space="preserve">. </w:t>
      </w:r>
    </w:p>
    <w:p w14:paraId="4D5A88D6" w14:textId="7B9A7676" w:rsidR="00140A96" w:rsidRPr="00140A96" w:rsidRDefault="003C408D" w:rsidP="00F74C71">
      <w:pPr>
        <w:spacing w:line="276" w:lineRule="auto"/>
        <w:rPr>
          <w:lang w:val="en"/>
        </w:rPr>
      </w:pPr>
      <w:r>
        <w:rPr>
          <w:noProof/>
          <w:lang w:val="en-AU" w:eastAsia="en-AU"/>
        </w:rPr>
        <w:drawing>
          <wp:inline distT="0" distB="0" distL="0" distR="0" wp14:anchorId="1EA0B9BF" wp14:editId="4115C7B0">
            <wp:extent cx="5943600" cy="4241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41800"/>
                    </a:xfrm>
                    <a:prstGeom prst="rect">
                      <a:avLst/>
                    </a:prstGeom>
                    <a:noFill/>
                    <a:ln>
                      <a:noFill/>
                    </a:ln>
                  </pic:spPr>
                </pic:pic>
              </a:graphicData>
            </a:graphic>
          </wp:inline>
        </w:drawing>
      </w:r>
    </w:p>
    <w:p w14:paraId="6FD2CD3F" w14:textId="5FC46AD4" w:rsidR="002E43FF" w:rsidRPr="003C408D" w:rsidRDefault="002E43FF" w:rsidP="00F74C71">
      <w:pPr>
        <w:pStyle w:val="Caption"/>
        <w:spacing w:line="276" w:lineRule="auto"/>
      </w:pPr>
      <w:bookmarkStart w:id="148" w:name="_Ref167292"/>
      <w:r>
        <w:t xml:space="preserve">Figure </w:t>
      </w:r>
      <w:r>
        <w:fldChar w:fldCharType="begin"/>
      </w:r>
      <w:r>
        <w:instrText xml:space="preserve"> SEQ Figure \* ARABIC </w:instrText>
      </w:r>
      <w:r>
        <w:fldChar w:fldCharType="separate"/>
      </w:r>
      <w:r>
        <w:rPr>
          <w:noProof/>
        </w:rPr>
        <w:t>1</w:t>
      </w:r>
      <w:r>
        <w:fldChar w:fldCharType="end"/>
      </w:r>
      <w:bookmarkEnd w:id="148"/>
      <w:r>
        <w:t>. Sampled F vectors for individual simulation runs</w:t>
      </w:r>
      <w:r w:rsidR="003C408D">
        <w:t xml:space="preserve"> (years 0 – 50 refer to </w:t>
      </w:r>
      <w:r w:rsidR="00B74D88">
        <w:t xml:space="preserve">last 50 years of 100-year simulation, before which </w:t>
      </w:r>
      <w:r w:rsidR="00B74D88">
        <w:rPr>
          <w:i/>
        </w:rPr>
        <w:t>F</w:t>
      </w:r>
      <w:r w:rsidR="00B74D88">
        <w:t xml:space="preserve"> is zero for all scenarios)</w:t>
      </w:r>
      <w:r>
        <w:t>. A sharp jump or drop in F level means the specified intensity switched among one of “low”, “medium” and “high”.</w:t>
      </w:r>
      <w:r w:rsidR="003C408D">
        <w:t xml:space="preserve"> The green line depicts a trajectory which did not undergo a temporal shift in </w:t>
      </w:r>
      <w:r w:rsidR="003C408D">
        <w:rPr>
          <w:i/>
        </w:rPr>
        <w:t>F</w:t>
      </w:r>
      <w:r w:rsidR="003C408D">
        <w:t xml:space="preserve"> and remained at the ‘medium’ level for all 50 years.</w:t>
      </w:r>
    </w:p>
    <w:p w14:paraId="5648D89C" w14:textId="43AAA9F8" w:rsidR="00CF36A9" w:rsidRDefault="00CF36A9" w:rsidP="00F74C71">
      <w:pPr>
        <w:spacing w:line="276" w:lineRule="auto"/>
        <w:rPr>
          <w:lang w:val="en"/>
        </w:rPr>
      </w:pPr>
    </w:p>
    <w:p w14:paraId="05476C02" w14:textId="42347A25" w:rsidR="00CF36A9" w:rsidRPr="00CF36A9" w:rsidRDefault="00CF36A9" w:rsidP="00F74C71">
      <w:pPr>
        <w:pStyle w:val="Heading1"/>
        <w:spacing w:line="276" w:lineRule="auto"/>
        <w:rPr>
          <w:lang w:val="en"/>
        </w:rPr>
      </w:pPr>
      <w:r>
        <w:rPr>
          <w:lang w:val="en"/>
        </w:rPr>
        <w:t>References</w:t>
      </w:r>
    </w:p>
    <w:p w14:paraId="74EF3085" w14:textId="78DFF4D7" w:rsidR="00A875F3" w:rsidRPr="00A875F3" w:rsidRDefault="001F239F" w:rsidP="00F74C71">
      <w:pPr>
        <w:widowControl w:val="0"/>
        <w:autoSpaceDE w:val="0"/>
        <w:autoSpaceDN w:val="0"/>
        <w:adjustRightInd w:val="0"/>
        <w:spacing w:line="276" w:lineRule="auto"/>
        <w:ind w:left="480" w:hanging="480"/>
        <w:rPr>
          <w:noProof/>
        </w:rPr>
      </w:pPr>
      <w:r>
        <w:fldChar w:fldCharType="begin" w:fldLock="1"/>
      </w:r>
      <w:r>
        <w:instrText xml:space="preserve">ADDIN Mendeley Bibliography CSL_BIBLIOGRAPHY </w:instrText>
      </w:r>
      <w:r>
        <w:fldChar w:fldCharType="separate"/>
      </w:r>
      <w:r w:rsidR="00A875F3" w:rsidRPr="00A875F3">
        <w:rPr>
          <w:noProof/>
        </w:rPr>
        <w:t>Beverton, R.J.H., Holt, S.J., 1957. On the Dynamics of Exploited Fish Populations, Fisheries Investigations Series 2: Sea Fisheries. https://doi.org/10.1007/BF00044132</w:t>
      </w:r>
    </w:p>
    <w:p w14:paraId="172542A6" w14:textId="77777777" w:rsidR="00A875F3" w:rsidRPr="00A875F3" w:rsidRDefault="00A875F3" w:rsidP="00F74C71">
      <w:pPr>
        <w:widowControl w:val="0"/>
        <w:autoSpaceDE w:val="0"/>
        <w:autoSpaceDN w:val="0"/>
        <w:adjustRightInd w:val="0"/>
        <w:spacing w:line="276" w:lineRule="auto"/>
        <w:ind w:left="480" w:hanging="480"/>
        <w:rPr>
          <w:noProof/>
        </w:rPr>
      </w:pPr>
      <w:r w:rsidRPr="00A875F3">
        <w:rPr>
          <w:noProof/>
        </w:rPr>
        <w:t>Methot, R.D., Wetzel, C.R., 2013. Stock synthesis: A biological and statistical framework for fish stock assessment and fishery management. Fish. Res. 142, 86–99. https://doi.org/10.1016/j.fishres.2012.10.012</w:t>
      </w:r>
    </w:p>
    <w:p w14:paraId="55DEAE97" w14:textId="36BA6217" w:rsidR="001F239F" w:rsidRPr="001F239F" w:rsidRDefault="001F239F" w:rsidP="00F74C71">
      <w:pPr>
        <w:pStyle w:val="MSTitle"/>
        <w:spacing w:line="276" w:lineRule="auto"/>
      </w:pPr>
      <w:r>
        <w:fldChar w:fldCharType="end"/>
      </w:r>
    </w:p>
    <w:sectPr w:rsidR="001F239F" w:rsidRPr="001F239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Punt, Andre (O&amp;A, Hobart)" w:date="2019-02-04T14:22:00Z" w:initials="PA(H">
    <w:p w14:paraId="41CA9B93" w14:textId="0687E23E" w:rsidR="00EC667E" w:rsidRDefault="00EC667E">
      <w:pPr>
        <w:pStyle w:val="CommentText"/>
      </w:pPr>
      <w:r>
        <w:rPr>
          <w:rStyle w:val="CommentReference"/>
        </w:rPr>
        <w:annotationRef/>
      </w:r>
      <w:r>
        <w:t>A map would be nice</w:t>
      </w:r>
    </w:p>
  </w:comment>
  <w:comment w:id="18" w:author="Punt, Andre (O&amp;A, Hobart)" w:date="2019-02-04T14:23:00Z" w:initials="PA(H">
    <w:p w14:paraId="24E1D7FF" w14:textId="2208239F" w:rsidR="00EC667E" w:rsidRDefault="00EC667E">
      <w:pPr>
        <w:pStyle w:val="CommentText"/>
      </w:pPr>
      <w:r>
        <w:rPr>
          <w:rStyle w:val="CommentReference"/>
        </w:rPr>
        <w:annotationRef/>
      </w:r>
      <w:r>
        <w:t>This goes way back – I am think schnute (1981) and Ratkowsly in the 1980s</w:t>
      </w:r>
    </w:p>
  </w:comment>
  <w:comment w:id="44" w:author="Punt, Andre (O&amp;A, Hobart)" w:date="2019-02-04T14:28:00Z" w:initials="PA(H">
    <w:p w14:paraId="6666F8E5" w14:textId="1E6101FB" w:rsidR="00EC667E" w:rsidRDefault="00EC667E">
      <w:pPr>
        <w:pStyle w:val="CommentText"/>
      </w:pPr>
      <w:r>
        <w:rPr>
          <w:rStyle w:val="CommentReference"/>
        </w:rPr>
        <w:annotationRef/>
      </w:r>
      <w:r>
        <w:t>No close parenthesis – also “for” should be roman and italics</w:t>
      </w:r>
    </w:p>
  </w:comment>
  <w:comment w:id="45" w:author="Punt, Andre (O&amp;A, Hobart)" w:date="2019-02-04T14:28:00Z" w:initials="PA(H">
    <w:p w14:paraId="4C9A4887" w14:textId="245B716E" w:rsidR="00EC667E" w:rsidRDefault="00EC667E">
      <w:pPr>
        <w:pStyle w:val="CommentText"/>
      </w:pPr>
      <w:r>
        <w:rPr>
          <w:rStyle w:val="CommentReference"/>
        </w:rPr>
        <w:annotationRef/>
      </w:r>
      <w:r>
        <w:t>Need a plot with some example trajectories</w:t>
      </w:r>
    </w:p>
  </w:comment>
  <w:comment w:id="58" w:author="Punt, Andre (O&amp;A, Hobart)" w:date="2019-02-04T14:27:00Z" w:initials="PA(H">
    <w:p w14:paraId="75F96240" w14:textId="24B7B100" w:rsidR="00EC667E" w:rsidRDefault="00EC667E">
      <w:pPr>
        <w:pStyle w:val="CommentText"/>
      </w:pPr>
      <w:r>
        <w:rPr>
          <w:rStyle w:val="CommentReference"/>
        </w:rPr>
        <w:annotationRef/>
      </w:r>
      <w:r>
        <w:t>Note the dix</w:t>
      </w:r>
    </w:p>
  </w:comment>
  <w:comment w:id="69" w:author="Punt, Andre (O&amp;A, Hobart)" w:date="2019-02-04T14:27:00Z" w:initials="PA(H">
    <w:p w14:paraId="13D71208" w14:textId="477ECC0D" w:rsidR="00EC667E" w:rsidRDefault="00EC667E">
      <w:pPr>
        <w:pStyle w:val="CommentText"/>
      </w:pPr>
      <w:r>
        <w:rPr>
          <w:rStyle w:val="CommentReference"/>
        </w:rPr>
        <w:annotationRef/>
      </w:r>
      <w:r>
        <w:t>There should be i and a subscript on eps.</w:t>
      </w:r>
    </w:p>
  </w:comment>
  <w:comment w:id="75" w:author="Punt, Andre (O&amp;A, Hobart)" w:date="2019-02-04T14:29:00Z" w:initials="PA(H">
    <w:p w14:paraId="44B0A69A" w14:textId="7EC349E8" w:rsidR="00EC667E" w:rsidRDefault="00EC667E">
      <w:pPr>
        <w:pStyle w:val="CommentText"/>
      </w:pPr>
      <w:r>
        <w:rPr>
          <w:rStyle w:val="CommentReference"/>
        </w:rPr>
        <w:annotationRef/>
      </w:r>
      <w:r>
        <w:t>In what sense</w:t>
      </w:r>
    </w:p>
  </w:comment>
  <w:comment w:id="96" w:author="Punt, Andre (O&amp;A, Hobart)" w:date="2019-02-04T14:31:00Z" w:initials="PA(H">
    <w:p w14:paraId="336E0315" w14:textId="3730A5A1" w:rsidR="00EC667E" w:rsidRDefault="00EC667E">
      <w:pPr>
        <w:pStyle w:val="CommentText"/>
      </w:pPr>
      <w:r>
        <w:rPr>
          <w:rStyle w:val="CommentReference"/>
        </w:rPr>
        <w:annotationRef/>
      </w:r>
      <w:r>
        <w:t>I don’t get this why do you need this in an IBM</w:t>
      </w:r>
    </w:p>
    <w:p w14:paraId="604EF092" w14:textId="77777777" w:rsidR="00EC667E" w:rsidRDefault="00EC667E">
      <w:pPr>
        <w:pStyle w:val="CommentText"/>
      </w:pPr>
    </w:p>
    <w:p w14:paraId="4F6FFE22" w14:textId="16754A2D" w:rsidR="00EC667E" w:rsidRDefault="00EC667E">
      <w:pPr>
        <w:pStyle w:val="CommentText"/>
      </w:pPr>
      <w:r>
        <w:t>Also, Z should depend on a</w:t>
      </w:r>
    </w:p>
  </w:comment>
  <w:comment w:id="101" w:author="Punt, Andre (O&amp;A, Hobart)" w:date="2019-02-04T14:32:00Z" w:initials="PA(H">
    <w:p w14:paraId="11E4D7EF" w14:textId="163CAFB8" w:rsidR="00EC667E" w:rsidRDefault="00EC667E">
      <w:pPr>
        <w:pStyle w:val="CommentText"/>
      </w:pPr>
      <w:r>
        <w:rPr>
          <w:rStyle w:val="CommentReference"/>
        </w:rPr>
        <w:annotationRef/>
      </w:r>
      <w:r>
        <w:t>subscripts</w:t>
      </w:r>
    </w:p>
  </w:comment>
  <w:comment w:id="114" w:author="Punt, Andre (O&amp;A, Hobart)" w:date="2019-02-04T14:32:00Z" w:initials="PA(H">
    <w:p w14:paraId="312DDFC4" w14:textId="35F4D39C" w:rsidR="00EC667E" w:rsidRDefault="00EC667E">
      <w:pPr>
        <w:pStyle w:val="CommentText"/>
      </w:pPr>
      <w:r>
        <w:rPr>
          <w:rStyle w:val="CommentReference"/>
        </w:rPr>
        <w:annotationRef/>
      </w:r>
      <w:r>
        <w:t>Need an “a” on the LHS</w:t>
      </w:r>
    </w:p>
  </w:comment>
  <w:comment w:id="129" w:author="Punt, Andre (O&amp;A, Hobart)" w:date="2019-02-04T14:34:00Z" w:initials="PA(H">
    <w:p w14:paraId="2CF524E1" w14:textId="03908AC4" w:rsidR="008663D8" w:rsidRDefault="008663D8">
      <w:pPr>
        <w:pStyle w:val="CommentText"/>
      </w:pPr>
      <w:r>
        <w:rPr>
          <w:rStyle w:val="CommentReference"/>
        </w:rPr>
        <w:annotationRef/>
      </w:r>
      <w:r>
        <w:t>I think you get ow I want the equations written</w:t>
      </w:r>
    </w:p>
  </w:comment>
  <w:comment w:id="131" w:author="Punt, Andre (O&amp;A, Hobart)" w:date="2019-02-04T14:34:00Z" w:initials="PA(H">
    <w:p w14:paraId="657F10BC" w14:textId="40C772AD" w:rsidR="00EC667E" w:rsidRDefault="00EC667E">
      <w:pPr>
        <w:pStyle w:val="CommentText"/>
      </w:pPr>
      <w:r>
        <w:rPr>
          <w:rStyle w:val="CommentReference"/>
        </w:rPr>
        <w:annotationRef/>
      </w:r>
      <w:r>
        <w:t>Why age and not length.</w:t>
      </w:r>
    </w:p>
  </w:comment>
  <w:comment w:id="135" w:author="Punt, Andre (O&amp;A, Hobart)" w:date="2019-02-04T14:35:00Z" w:initials="PA(H">
    <w:p w14:paraId="32FACC0B" w14:textId="0187CA89" w:rsidR="008663D8" w:rsidRDefault="008663D8">
      <w:pPr>
        <w:pStyle w:val="CommentText"/>
      </w:pPr>
      <w:r>
        <w:rPr>
          <w:rStyle w:val="CommentReference"/>
        </w:rPr>
        <w:annotationRef/>
      </w:r>
      <w:r>
        <w:t>These are no equations for an IBM – why are there no summations over i (individuals)</w:t>
      </w:r>
    </w:p>
  </w:comment>
  <w:comment w:id="139" w:author="Punt, Andre (O&amp;A, Hobart)" w:date="2019-02-04T14:36:00Z" w:initials="PA(H">
    <w:p w14:paraId="0CCA4129" w14:textId="1C2CB31A" w:rsidR="008663D8" w:rsidRDefault="008663D8">
      <w:pPr>
        <w:pStyle w:val="CommentText"/>
      </w:pPr>
      <w:r>
        <w:rPr>
          <w:rStyle w:val="CommentReference"/>
        </w:rPr>
        <w:annotationRef/>
      </w:r>
      <w:r>
        <w:t>But there is no size-specific mortality (and I don’t see individuals)</w:t>
      </w:r>
    </w:p>
  </w:comment>
  <w:comment w:id="143" w:author="Punt, Andre (O&amp;A, Hobart)" w:date="2019-02-04T14:37:00Z" w:initials="PA(H">
    <w:p w14:paraId="3D0A70DD" w14:textId="77768DD6" w:rsidR="008663D8" w:rsidRDefault="008663D8">
      <w:pPr>
        <w:pStyle w:val="CommentText"/>
      </w:pPr>
      <w:r>
        <w:rPr>
          <w:rStyle w:val="CommentReference"/>
        </w:rPr>
        <w:annotationRef/>
      </w:r>
      <w:r>
        <w:t>I don’t see anything about where animals are located</w:t>
      </w:r>
    </w:p>
  </w:comment>
  <w:comment w:id="144" w:author="Punt, Andre (O&amp;A, Hobart)" w:date="2019-02-04T14:37:00Z" w:initials="PA(H">
    <w:p w14:paraId="497E5C8A" w14:textId="6E3A09EA" w:rsidR="008663D8" w:rsidRDefault="008663D8">
      <w:pPr>
        <w:pStyle w:val="CommentText"/>
      </w:pPr>
      <w:r>
        <w:rPr>
          <w:rStyle w:val="CommentReference"/>
        </w:rPr>
        <w:annotationRef/>
      </w:r>
      <w:r>
        <w:t>Get the symbols to match the test</w:t>
      </w:r>
    </w:p>
  </w:comment>
  <w:comment w:id="145" w:author="Punt, Andre (O&amp;A, Hobart)" w:date="2019-02-04T14:37:00Z" w:initials="PA(H">
    <w:p w14:paraId="1A2C3B96" w14:textId="6C210309" w:rsidR="008663D8" w:rsidRDefault="008663D8">
      <w:pPr>
        <w:pStyle w:val="CommentText"/>
      </w:pPr>
      <w:r>
        <w:rPr>
          <w:rStyle w:val="CommentReference"/>
        </w:rPr>
        <w:annotationRef/>
      </w:r>
      <w:r>
        <w:t>What is the basis for these values</w:t>
      </w:r>
    </w:p>
  </w:comment>
  <w:comment w:id="147" w:author="mkapur" w:date="2019-02-04T10:11:00Z" w:initials="m">
    <w:p w14:paraId="52BE0314" w14:textId="648B2E1E" w:rsidR="00EC667E" w:rsidRDefault="00EC667E">
      <w:pPr>
        <w:pStyle w:val="CommentText"/>
      </w:pPr>
      <w:r>
        <w:rPr>
          <w:rStyle w:val="CommentReference"/>
        </w:rPr>
        <w:annotationRef/>
      </w:r>
      <w:r>
        <w:t>There is more information about how cpue is generated etc but this is not relevant to the study at hand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CA9B93" w15:done="0"/>
  <w15:commentEx w15:paraId="24E1D7FF" w15:done="0"/>
  <w15:commentEx w15:paraId="6666F8E5" w15:done="0"/>
  <w15:commentEx w15:paraId="4C9A4887" w15:done="0"/>
  <w15:commentEx w15:paraId="75F96240" w15:done="0"/>
  <w15:commentEx w15:paraId="13D71208" w15:done="0"/>
  <w15:commentEx w15:paraId="44B0A69A" w15:done="0"/>
  <w15:commentEx w15:paraId="4F6FFE22" w15:done="0"/>
  <w15:commentEx w15:paraId="11E4D7EF" w15:done="0"/>
  <w15:commentEx w15:paraId="312DDFC4" w15:done="0"/>
  <w15:commentEx w15:paraId="2CF524E1" w15:done="0"/>
  <w15:commentEx w15:paraId="657F10BC" w15:done="0"/>
  <w15:commentEx w15:paraId="32FACC0B" w15:done="0"/>
  <w15:commentEx w15:paraId="0CCA4129" w15:done="0"/>
  <w15:commentEx w15:paraId="3D0A70DD" w15:done="0"/>
  <w15:commentEx w15:paraId="497E5C8A" w15:done="0"/>
  <w15:commentEx w15:paraId="1A2C3B96" w15:done="0"/>
  <w15:commentEx w15:paraId="52BE03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BE0314" w16cid:durableId="20028E3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76D8D" w14:textId="77777777" w:rsidR="00EC667E" w:rsidRDefault="00EC667E" w:rsidP="001F239F">
      <w:pPr>
        <w:spacing w:line="240" w:lineRule="auto"/>
      </w:pPr>
      <w:r>
        <w:separator/>
      </w:r>
    </w:p>
  </w:endnote>
  <w:endnote w:type="continuationSeparator" w:id="0">
    <w:p w14:paraId="07568543" w14:textId="77777777" w:rsidR="00EC667E" w:rsidRDefault="00EC667E" w:rsidP="001F2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3FCD8" w14:textId="77777777" w:rsidR="00EC667E" w:rsidRDefault="00EC667E" w:rsidP="001F239F">
      <w:pPr>
        <w:spacing w:line="240" w:lineRule="auto"/>
      </w:pPr>
      <w:r>
        <w:separator/>
      </w:r>
    </w:p>
  </w:footnote>
  <w:footnote w:type="continuationSeparator" w:id="0">
    <w:p w14:paraId="4968D82D" w14:textId="77777777" w:rsidR="00EC667E" w:rsidRDefault="00EC667E" w:rsidP="001F239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13646"/>
    <w:multiLevelType w:val="hybridMultilevel"/>
    <w:tmpl w:val="AEA69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B16F9"/>
    <w:multiLevelType w:val="multilevel"/>
    <w:tmpl w:val="7BF61DF6"/>
    <w:lvl w:ilvl="0">
      <w:start w:val="1"/>
      <w:numFmt w:val="decimal"/>
      <w:lvlText w:val="%1"/>
      <w:lvlJc w:val="left"/>
      <w:pPr>
        <w:ind w:left="360" w:hanging="360"/>
      </w:pPr>
      <w:rPr>
        <w:rFonts w:hint="default"/>
        <w:i/>
      </w:rPr>
    </w:lvl>
    <w:lvl w:ilvl="1">
      <w:start w:val="1"/>
      <w:numFmt w:val="decimal"/>
      <w:pStyle w:val="Heading2"/>
      <w:lvlText w:val="%1.%2"/>
      <w:lvlJc w:val="left"/>
      <w:pPr>
        <w:ind w:left="1440" w:hanging="360"/>
      </w:pPr>
      <w:rPr>
        <w:rFonts w:hint="default"/>
        <w:i/>
      </w:rPr>
    </w:lvl>
    <w:lvl w:ilvl="2">
      <w:start w:val="1"/>
      <w:numFmt w:val="decimal"/>
      <w:lvlText w:val="%1.%2.%3"/>
      <w:lvlJc w:val="left"/>
      <w:pPr>
        <w:ind w:left="2880" w:hanging="720"/>
      </w:pPr>
      <w:rPr>
        <w:rFonts w:hint="default"/>
        <w:i/>
      </w:rPr>
    </w:lvl>
    <w:lvl w:ilvl="3">
      <w:start w:val="1"/>
      <w:numFmt w:val="decimal"/>
      <w:lvlText w:val="%1.%2.%3.%4"/>
      <w:lvlJc w:val="left"/>
      <w:pPr>
        <w:ind w:left="3960" w:hanging="720"/>
      </w:pPr>
      <w:rPr>
        <w:rFonts w:hint="default"/>
        <w:i/>
      </w:rPr>
    </w:lvl>
    <w:lvl w:ilvl="4">
      <w:start w:val="1"/>
      <w:numFmt w:val="decimal"/>
      <w:lvlText w:val="%1.%2.%3.%4.%5"/>
      <w:lvlJc w:val="left"/>
      <w:pPr>
        <w:ind w:left="5400" w:hanging="1080"/>
      </w:pPr>
      <w:rPr>
        <w:rFonts w:hint="default"/>
        <w:i/>
      </w:rPr>
    </w:lvl>
    <w:lvl w:ilvl="5">
      <w:start w:val="1"/>
      <w:numFmt w:val="decimal"/>
      <w:lvlText w:val="%1.%2.%3.%4.%5.%6"/>
      <w:lvlJc w:val="left"/>
      <w:pPr>
        <w:ind w:left="6480" w:hanging="1080"/>
      </w:pPr>
      <w:rPr>
        <w:rFonts w:hint="default"/>
        <w:i/>
      </w:rPr>
    </w:lvl>
    <w:lvl w:ilvl="6">
      <w:start w:val="1"/>
      <w:numFmt w:val="decimal"/>
      <w:lvlText w:val="%1.%2.%3.%4.%5.%6.%7"/>
      <w:lvlJc w:val="left"/>
      <w:pPr>
        <w:ind w:left="7560" w:hanging="1080"/>
      </w:pPr>
      <w:rPr>
        <w:rFonts w:hint="default"/>
        <w:i/>
      </w:rPr>
    </w:lvl>
    <w:lvl w:ilvl="7">
      <w:start w:val="1"/>
      <w:numFmt w:val="decimal"/>
      <w:lvlText w:val="%1.%2.%3.%4.%5.%6.%7.%8"/>
      <w:lvlJc w:val="left"/>
      <w:pPr>
        <w:ind w:left="9000" w:hanging="1440"/>
      </w:pPr>
      <w:rPr>
        <w:rFonts w:hint="default"/>
        <w:i/>
      </w:rPr>
    </w:lvl>
    <w:lvl w:ilvl="8">
      <w:start w:val="1"/>
      <w:numFmt w:val="decimal"/>
      <w:lvlText w:val="%1.%2.%3.%4.%5.%6.%7.%8.%9"/>
      <w:lvlJc w:val="left"/>
      <w:pPr>
        <w:ind w:left="10080" w:hanging="1440"/>
      </w:pPr>
      <w:rPr>
        <w:rFonts w:hint="default"/>
        <w:i/>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t, Andre (O&amp;A, Hobart)">
    <w15:presenceInfo w15:providerId="AD" w15:userId="S-1-5-21-61289985-2027487937-1858953157-2555"/>
  </w15:person>
  <w15:person w15:author="mkapur">
    <w15:presenceInfo w15:providerId="None" w15:userId="mkap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insDel="0" w:formatting="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BDA"/>
    <w:rsid w:val="00041698"/>
    <w:rsid w:val="00121E5C"/>
    <w:rsid w:val="00125E74"/>
    <w:rsid w:val="00140A96"/>
    <w:rsid w:val="00146783"/>
    <w:rsid w:val="001F239F"/>
    <w:rsid w:val="00210EFE"/>
    <w:rsid w:val="002E43FF"/>
    <w:rsid w:val="00362BDA"/>
    <w:rsid w:val="003C408D"/>
    <w:rsid w:val="003D1EE8"/>
    <w:rsid w:val="003D3E19"/>
    <w:rsid w:val="004627AE"/>
    <w:rsid w:val="0046625D"/>
    <w:rsid w:val="004A00CA"/>
    <w:rsid w:val="004E56FA"/>
    <w:rsid w:val="004F21CF"/>
    <w:rsid w:val="0050640D"/>
    <w:rsid w:val="006E5F79"/>
    <w:rsid w:val="00712332"/>
    <w:rsid w:val="00755BB2"/>
    <w:rsid w:val="00761C5B"/>
    <w:rsid w:val="0077345F"/>
    <w:rsid w:val="007B099E"/>
    <w:rsid w:val="007C6A64"/>
    <w:rsid w:val="008208A7"/>
    <w:rsid w:val="008663D8"/>
    <w:rsid w:val="009417D3"/>
    <w:rsid w:val="00956348"/>
    <w:rsid w:val="00A2616C"/>
    <w:rsid w:val="00A875F3"/>
    <w:rsid w:val="00A878C2"/>
    <w:rsid w:val="00A90F25"/>
    <w:rsid w:val="00B74D88"/>
    <w:rsid w:val="00B952AD"/>
    <w:rsid w:val="00C11A0F"/>
    <w:rsid w:val="00CA30EE"/>
    <w:rsid w:val="00CC6D56"/>
    <w:rsid w:val="00CE3799"/>
    <w:rsid w:val="00CE5099"/>
    <w:rsid w:val="00CF36A9"/>
    <w:rsid w:val="00D22326"/>
    <w:rsid w:val="00D25F60"/>
    <w:rsid w:val="00D37AF4"/>
    <w:rsid w:val="00D566DD"/>
    <w:rsid w:val="00DA4376"/>
    <w:rsid w:val="00DA7AF5"/>
    <w:rsid w:val="00DB48E0"/>
    <w:rsid w:val="00DB564F"/>
    <w:rsid w:val="00E9779C"/>
    <w:rsid w:val="00EC667E"/>
    <w:rsid w:val="00EF11C4"/>
    <w:rsid w:val="00F22F4B"/>
    <w:rsid w:val="00F30774"/>
    <w:rsid w:val="00F74C71"/>
    <w:rsid w:val="00FC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F8DDD6"/>
  <w15:chartTrackingRefBased/>
  <w15:docId w15:val="{B14F05AE-74DC-4826-81EE-A84C8B78A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39F"/>
    <w:pPr>
      <w:spacing w:after="0" w:line="360" w:lineRule="auto"/>
      <w:contextualSpacing/>
    </w:pPr>
    <w:rPr>
      <w:rFonts w:ascii="Times New Roman" w:eastAsiaTheme="majorEastAsia" w:hAnsi="Times New Roman" w:cs="Times New Roman"/>
      <w:spacing w:val="-10"/>
      <w:kern w:val="28"/>
      <w:sz w:val="24"/>
      <w:szCs w:val="24"/>
    </w:rPr>
  </w:style>
  <w:style w:type="paragraph" w:styleId="Heading1">
    <w:name w:val="heading 1"/>
    <w:basedOn w:val="MSTitle"/>
    <w:next w:val="Normal"/>
    <w:link w:val="Heading1Char"/>
    <w:uiPriority w:val="9"/>
    <w:qFormat/>
    <w:rsid w:val="001F239F"/>
    <w:pPr>
      <w:spacing w:line="360" w:lineRule="auto"/>
      <w:outlineLvl w:val="0"/>
    </w:pPr>
    <w:rPr>
      <w:b w:val="0"/>
      <w:i/>
    </w:rPr>
  </w:style>
  <w:style w:type="paragraph" w:styleId="Heading2">
    <w:name w:val="heading 2"/>
    <w:basedOn w:val="ListParagraph"/>
    <w:next w:val="Normal"/>
    <w:link w:val="Heading2Char"/>
    <w:uiPriority w:val="9"/>
    <w:unhideWhenUsed/>
    <w:qFormat/>
    <w:rsid w:val="007C6A64"/>
    <w:pPr>
      <w:numPr>
        <w:ilvl w:val="1"/>
        <w:numId w:val="2"/>
      </w:numPr>
      <w:ind w:left="72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Title">
    <w:name w:val="MS Title"/>
    <w:basedOn w:val="Title"/>
    <w:qFormat/>
    <w:rsid w:val="00C11A0F"/>
    <w:rPr>
      <w:rFonts w:ascii="Times New Roman" w:hAnsi="Times New Roman" w:cs="Times New Roman"/>
      <w:b/>
      <w:sz w:val="24"/>
      <w:szCs w:val="24"/>
    </w:rPr>
  </w:style>
  <w:style w:type="paragraph" w:styleId="Title">
    <w:name w:val="Title"/>
    <w:basedOn w:val="Normal"/>
    <w:next w:val="Normal"/>
    <w:link w:val="TitleChar"/>
    <w:uiPriority w:val="10"/>
    <w:qFormat/>
    <w:rsid w:val="00C11A0F"/>
    <w:pPr>
      <w:spacing w:line="240" w:lineRule="auto"/>
    </w:pPr>
    <w:rPr>
      <w:rFonts w:asciiTheme="majorHAnsi" w:hAnsiTheme="majorHAnsi" w:cstheme="majorBidi"/>
      <w:sz w:val="56"/>
      <w:szCs w:val="56"/>
    </w:rPr>
  </w:style>
  <w:style w:type="character" w:customStyle="1" w:styleId="TitleChar">
    <w:name w:val="Title Char"/>
    <w:basedOn w:val="DefaultParagraphFont"/>
    <w:link w:val="Title"/>
    <w:uiPriority w:val="10"/>
    <w:rsid w:val="00C11A0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50640D"/>
    <w:pPr>
      <w:tabs>
        <w:tab w:val="left" w:pos="540"/>
      </w:tabs>
      <w:spacing w:after="200" w:line="240" w:lineRule="auto"/>
    </w:pPr>
    <w:rPr>
      <w:rFonts w:eastAsia="Times New Roman"/>
      <w:iCs/>
      <w:szCs w:val="18"/>
      <w:lang w:val="en"/>
    </w:rPr>
  </w:style>
  <w:style w:type="character" w:customStyle="1" w:styleId="Heading1Char">
    <w:name w:val="Heading 1 Char"/>
    <w:basedOn w:val="DefaultParagraphFont"/>
    <w:link w:val="Heading1"/>
    <w:uiPriority w:val="9"/>
    <w:rsid w:val="001F239F"/>
    <w:rPr>
      <w:rFonts w:ascii="Times New Roman" w:eastAsiaTheme="majorEastAsia" w:hAnsi="Times New Roman" w:cs="Times New Roman"/>
      <w:i/>
      <w:spacing w:val="-10"/>
      <w:kern w:val="28"/>
      <w:sz w:val="24"/>
      <w:szCs w:val="24"/>
    </w:rPr>
  </w:style>
  <w:style w:type="character" w:styleId="CommentReference">
    <w:name w:val="annotation reference"/>
    <w:basedOn w:val="DefaultParagraphFont"/>
    <w:uiPriority w:val="99"/>
    <w:semiHidden/>
    <w:unhideWhenUsed/>
    <w:rsid w:val="001F239F"/>
    <w:rPr>
      <w:sz w:val="16"/>
      <w:szCs w:val="16"/>
    </w:rPr>
  </w:style>
  <w:style w:type="paragraph" w:styleId="CommentText">
    <w:name w:val="annotation text"/>
    <w:basedOn w:val="Normal"/>
    <w:link w:val="CommentTextChar"/>
    <w:uiPriority w:val="99"/>
    <w:semiHidden/>
    <w:unhideWhenUsed/>
    <w:rsid w:val="001F239F"/>
    <w:pPr>
      <w:spacing w:after="160" w:line="240" w:lineRule="auto"/>
      <w:contextualSpacing w:val="0"/>
    </w:pPr>
    <w:rPr>
      <w:rFonts w:eastAsiaTheme="minorHAnsi"/>
      <w:spacing w:val="0"/>
      <w:kern w:val="0"/>
      <w:sz w:val="20"/>
      <w:szCs w:val="20"/>
    </w:rPr>
  </w:style>
  <w:style w:type="character" w:customStyle="1" w:styleId="CommentTextChar">
    <w:name w:val="Comment Text Char"/>
    <w:basedOn w:val="DefaultParagraphFont"/>
    <w:link w:val="CommentText"/>
    <w:uiPriority w:val="99"/>
    <w:semiHidden/>
    <w:rsid w:val="001F239F"/>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1F23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39F"/>
    <w:rPr>
      <w:rFonts w:ascii="Segoe UI" w:eastAsiaTheme="majorEastAsia" w:hAnsi="Segoe UI" w:cs="Segoe UI"/>
      <w:spacing w:val="-10"/>
      <w:kern w:val="28"/>
      <w:sz w:val="18"/>
      <w:szCs w:val="18"/>
    </w:rPr>
  </w:style>
  <w:style w:type="paragraph" w:styleId="EndnoteText">
    <w:name w:val="endnote text"/>
    <w:basedOn w:val="Normal"/>
    <w:link w:val="EndnoteTextChar"/>
    <w:uiPriority w:val="99"/>
    <w:semiHidden/>
    <w:unhideWhenUsed/>
    <w:rsid w:val="001F239F"/>
    <w:pPr>
      <w:spacing w:line="240" w:lineRule="auto"/>
    </w:pPr>
    <w:rPr>
      <w:sz w:val="20"/>
      <w:szCs w:val="20"/>
    </w:rPr>
  </w:style>
  <w:style w:type="character" w:customStyle="1" w:styleId="EndnoteTextChar">
    <w:name w:val="Endnote Text Char"/>
    <w:basedOn w:val="DefaultParagraphFont"/>
    <w:link w:val="EndnoteText"/>
    <w:uiPriority w:val="99"/>
    <w:semiHidden/>
    <w:rsid w:val="001F239F"/>
    <w:rPr>
      <w:rFonts w:ascii="Times New Roman" w:eastAsiaTheme="majorEastAsia" w:hAnsi="Times New Roman" w:cs="Times New Roman"/>
      <w:spacing w:val="-10"/>
      <w:kern w:val="28"/>
      <w:sz w:val="20"/>
      <w:szCs w:val="20"/>
    </w:rPr>
  </w:style>
  <w:style w:type="character" w:styleId="EndnoteReference">
    <w:name w:val="endnote reference"/>
    <w:basedOn w:val="DefaultParagraphFont"/>
    <w:uiPriority w:val="99"/>
    <w:semiHidden/>
    <w:unhideWhenUsed/>
    <w:rsid w:val="001F239F"/>
    <w:rPr>
      <w:vertAlign w:val="superscript"/>
    </w:rPr>
  </w:style>
  <w:style w:type="character" w:styleId="PlaceholderText">
    <w:name w:val="Placeholder Text"/>
    <w:basedOn w:val="DefaultParagraphFont"/>
    <w:uiPriority w:val="99"/>
    <w:semiHidden/>
    <w:rsid w:val="00CE5099"/>
    <w:rPr>
      <w:color w:val="808080"/>
    </w:rPr>
  </w:style>
  <w:style w:type="paragraph" w:styleId="ListParagraph">
    <w:name w:val="List Paragraph"/>
    <w:basedOn w:val="Normal"/>
    <w:uiPriority w:val="34"/>
    <w:qFormat/>
    <w:rsid w:val="007C6A64"/>
    <w:pPr>
      <w:ind w:left="720"/>
    </w:pPr>
  </w:style>
  <w:style w:type="character" w:customStyle="1" w:styleId="Heading2Char">
    <w:name w:val="Heading 2 Char"/>
    <w:basedOn w:val="DefaultParagraphFont"/>
    <w:link w:val="Heading2"/>
    <w:uiPriority w:val="9"/>
    <w:rsid w:val="007C6A64"/>
    <w:rPr>
      <w:rFonts w:ascii="Times New Roman" w:eastAsiaTheme="majorEastAsia" w:hAnsi="Times New Roman" w:cs="Times New Roman"/>
      <w:i/>
      <w:spacing w:val="-10"/>
      <w:kern w:val="28"/>
      <w:sz w:val="24"/>
      <w:szCs w:val="24"/>
    </w:rPr>
  </w:style>
  <w:style w:type="table" w:styleId="TableGrid">
    <w:name w:val="Table Grid"/>
    <w:basedOn w:val="TableNormal"/>
    <w:uiPriority w:val="39"/>
    <w:rsid w:val="00041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2616C"/>
    <w:pPr>
      <w:spacing w:after="0"/>
      <w:contextualSpacing/>
    </w:pPr>
    <w:rPr>
      <w:rFonts w:eastAsiaTheme="majorEastAsia"/>
      <w:b/>
      <w:bCs/>
      <w:spacing w:val="-10"/>
      <w:kern w:val="28"/>
    </w:rPr>
  </w:style>
  <w:style w:type="character" w:customStyle="1" w:styleId="CommentSubjectChar">
    <w:name w:val="Comment Subject Char"/>
    <w:basedOn w:val="CommentTextChar"/>
    <w:link w:val="CommentSubject"/>
    <w:uiPriority w:val="99"/>
    <w:semiHidden/>
    <w:rsid w:val="00A2616C"/>
    <w:rPr>
      <w:rFonts w:ascii="Times New Roman" w:eastAsiaTheme="majorEastAsia" w:hAnsi="Times New Roman" w:cs="Times New Roman"/>
      <w:b/>
      <w:bCs/>
      <w:spacing w:val="-10"/>
      <w:kern w:val="2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58008-996F-42D8-A8DF-B71E6242D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mkapur</dc:creator>
  <cp:keywords/>
  <dc:description/>
  <cp:lastModifiedBy>Punt, Andre (O&amp;A, Hobart)</cp:lastModifiedBy>
  <cp:revision>2</cp:revision>
  <dcterms:created xsi:type="dcterms:W3CDTF">2019-02-04T22:37:00Z</dcterms:created>
  <dcterms:modified xsi:type="dcterms:W3CDTF">2019-02-04T22:37:00Z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e1a4326a-54fb-3254-bac9-51f7e9a00ff9</vt:lpwstr>
  </property>
  <property fmtid="{D5CDD505-2E9C-101B-9397-08002B2CF9AE}" pid="4" name="Mendeley Citation Style_1">
    <vt:lpwstr>http://www.zotero.org/styles/fisheries-research</vt:lpwstr>
  </property>
</Properties>
</file>