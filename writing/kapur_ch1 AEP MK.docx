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269D0" w14:textId="3AD6C5D9" w:rsidR="007426FC" w:rsidRPr="007426FC" w:rsidRDefault="007426FC" w:rsidP="00A25644">
      <w:pPr>
        <w:pStyle w:val="Title"/>
      </w:pPr>
      <w:r>
        <w:t>A data-driven approach to evaluate spatiotemporal changes in fish size, with application to NE Pacific Sablefish</w:t>
      </w:r>
    </w:p>
    <w:p w14:paraId="15B7BCCE" w14:textId="28BCFFB0" w:rsidR="00C40E68" w:rsidRPr="004906F5" w:rsidRDefault="00C40E68" w:rsidP="008B3D07">
      <w:pPr>
        <w:spacing w:line="360" w:lineRule="auto"/>
      </w:pPr>
      <w:r w:rsidRPr="004906F5">
        <w:t>Kapur,</w:t>
      </w:r>
      <w:r>
        <w:t xml:space="preserve"> M., </w:t>
      </w:r>
      <w:proofErr w:type="spellStart"/>
      <w:r>
        <w:t>Haltuch</w:t>
      </w:r>
      <w:proofErr w:type="spellEnd"/>
      <w:r>
        <w:t>, M., [others] Punt, A.</w:t>
      </w:r>
    </w:p>
    <w:p w14:paraId="44D2DEE9" w14:textId="170AC416" w:rsidR="00C40E68" w:rsidRDefault="00C40E68" w:rsidP="008B3D07">
      <w:pPr>
        <w:spacing w:line="360" w:lineRule="auto"/>
      </w:pPr>
      <w:r w:rsidRPr="004906F5">
        <w:t xml:space="preserve">Keywords: growth, von </w:t>
      </w:r>
      <w:proofErr w:type="spellStart"/>
      <w:r>
        <w:t>B</w:t>
      </w:r>
      <w:r w:rsidRPr="004906F5">
        <w:t>ertalanffy</w:t>
      </w:r>
      <w:proofErr w:type="spellEnd"/>
      <w:r w:rsidRPr="004906F5">
        <w:t>, stock assessment, sablefish, spatial variability</w:t>
      </w:r>
    </w:p>
    <w:p w14:paraId="13113558" w14:textId="5121C790" w:rsidR="007426FC" w:rsidRDefault="007426FC" w:rsidP="007426FC">
      <w:pPr>
        <w:pStyle w:val="Heading1"/>
      </w:pPr>
      <w:r>
        <w:t>Abstract</w:t>
      </w:r>
    </w:p>
    <w:p w14:paraId="17F1B363" w14:textId="1AE85362" w:rsidR="007426FC" w:rsidRPr="00632139" w:rsidRDefault="007426FC" w:rsidP="003E64AE">
      <w:pPr>
        <w:spacing w:line="360" w:lineRule="auto"/>
        <w:rPr>
          <w:rFonts w:cstheme="minorHAnsi"/>
        </w:rPr>
      </w:pPr>
      <w:r>
        <w:rPr>
          <w:rFonts w:cstheme="minorHAnsi"/>
        </w:rPr>
        <w:t xml:space="preserve">Renewed interest in the estimation of spatial variation in fish body size is a result of computing advances and the development of spatially-explicit management frameworks. However, many attempts to quantify </w:t>
      </w:r>
      <w:proofErr w:type="spellStart"/>
      <w:r>
        <w:rPr>
          <w:rFonts w:cstheme="minorHAnsi"/>
        </w:rPr>
        <w:t>spatio</w:t>
      </w:r>
      <w:proofErr w:type="spellEnd"/>
      <w:r>
        <w:rPr>
          <w:rFonts w:cstheme="minorHAnsi"/>
        </w:rPr>
        <w:t xml:space="preserve">-temporal distribution of traits utilize </w:t>
      </w:r>
      <w:r>
        <w:rPr>
          <w:rFonts w:cstheme="minorHAnsi"/>
          <w:i/>
        </w:rPr>
        <w:t>a priori</w:t>
      </w:r>
      <w:r>
        <w:rPr>
          <w:rFonts w:cstheme="minorHAnsi"/>
        </w:rPr>
        <w:t xml:space="preserve"> approaches, which involve pre-designated geographic regions and thus cannot detect unanticipated trends.</w:t>
      </w:r>
      <w:r w:rsidRPr="000C2D1B">
        <w:rPr>
          <w:rFonts w:cstheme="minorHAnsi"/>
        </w:rPr>
        <w:t xml:space="preserve"> </w:t>
      </w:r>
      <w:r w:rsidRPr="00A27977">
        <w:rPr>
          <w:rFonts w:cstheme="minorHAnsi"/>
        </w:rPr>
        <w:t xml:space="preserve"> This study </w:t>
      </w:r>
      <w:r>
        <w:rPr>
          <w:rFonts w:cstheme="minorHAnsi"/>
        </w:rPr>
        <w:t>presents</w:t>
      </w:r>
      <w:r w:rsidRPr="00A27977">
        <w:rPr>
          <w:rFonts w:cstheme="minorHAnsi"/>
        </w:rPr>
        <w:t xml:space="preserve"> a new</w:t>
      </w:r>
      <w:r>
        <w:rPr>
          <w:rFonts w:cstheme="minorHAnsi"/>
        </w:rPr>
        <w:t>, data-driven method which evaluates</w:t>
      </w:r>
      <w:r w:rsidRPr="00A27977">
        <w:rPr>
          <w:rFonts w:cstheme="minorHAnsi"/>
        </w:rPr>
        <w:t xml:space="preserve"> </w:t>
      </w:r>
      <w:r w:rsidR="00581778">
        <w:rPr>
          <w:rFonts w:cstheme="minorHAnsi"/>
        </w:rPr>
        <w:t>the first derivative of</w:t>
      </w:r>
      <w:r w:rsidRPr="00A27977">
        <w:rPr>
          <w:rFonts w:cstheme="minorHAnsi"/>
        </w:rPr>
        <w:t xml:space="preserve"> </w:t>
      </w:r>
      <w:proofErr w:type="spellStart"/>
      <w:r>
        <w:rPr>
          <w:rFonts w:cstheme="minorHAnsi"/>
        </w:rPr>
        <w:t>spatio</w:t>
      </w:r>
      <w:proofErr w:type="spellEnd"/>
      <w:r>
        <w:rPr>
          <w:rFonts w:cstheme="minorHAnsi"/>
        </w:rPr>
        <w:t>-temporal</w:t>
      </w:r>
      <w:r w:rsidRPr="00A27977">
        <w:rPr>
          <w:rFonts w:cstheme="minorHAnsi"/>
        </w:rPr>
        <w:t xml:space="preserve"> generalized additive model to identify </w:t>
      </w:r>
      <w:r>
        <w:rPr>
          <w:rFonts w:cstheme="minorHAnsi"/>
        </w:rPr>
        <w:t>spatial and annual</w:t>
      </w:r>
      <w:r w:rsidRPr="00A27977">
        <w:rPr>
          <w:rFonts w:cstheme="minorHAnsi"/>
        </w:rPr>
        <w:t xml:space="preserve"> break points in </w:t>
      </w:r>
      <w:r>
        <w:rPr>
          <w:rFonts w:cstheme="minorHAnsi"/>
        </w:rPr>
        <w:t>fish</w:t>
      </w:r>
      <w:r w:rsidRPr="00A27977">
        <w:rPr>
          <w:rFonts w:cstheme="minorHAnsi"/>
        </w:rPr>
        <w:t xml:space="preserve"> length-at-age</w:t>
      </w:r>
      <w:r>
        <w:rPr>
          <w:rFonts w:cstheme="minorHAnsi"/>
        </w:rPr>
        <w:t xml:space="preserve">. We use </w:t>
      </w:r>
      <w:r w:rsidRPr="00A27977">
        <w:rPr>
          <w:rFonts w:cstheme="minorHAnsi"/>
          <w:iCs/>
        </w:rPr>
        <w:t xml:space="preserve">simulation testing </w:t>
      </w:r>
      <w:r>
        <w:rPr>
          <w:rFonts w:cstheme="minorHAnsi"/>
          <w:iCs/>
        </w:rPr>
        <w:t xml:space="preserve">to illustrate the robustness </w:t>
      </w:r>
      <w:r w:rsidRPr="00A27977">
        <w:rPr>
          <w:rFonts w:cstheme="minorHAnsi"/>
          <w:iCs/>
        </w:rPr>
        <w:t xml:space="preserve">of the method </w:t>
      </w:r>
      <w:r>
        <w:rPr>
          <w:rFonts w:cstheme="minorHAnsi"/>
          <w:iCs/>
        </w:rPr>
        <w:t xml:space="preserve">across a variety of </w:t>
      </w:r>
      <w:proofErr w:type="spellStart"/>
      <w:r>
        <w:rPr>
          <w:rFonts w:cstheme="minorHAnsi"/>
          <w:iCs/>
        </w:rPr>
        <w:t>spatio</w:t>
      </w:r>
      <w:proofErr w:type="spellEnd"/>
      <w:r>
        <w:rPr>
          <w:rFonts w:cstheme="minorHAnsi"/>
          <w:iCs/>
        </w:rPr>
        <w:t>-temporally complex</w:t>
      </w:r>
      <w:r w:rsidRPr="00A27977">
        <w:rPr>
          <w:rFonts w:cstheme="minorHAnsi"/>
          <w:iCs/>
        </w:rPr>
        <w:t xml:space="preserve"> </w:t>
      </w:r>
      <w:r>
        <w:rPr>
          <w:rFonts w:cstheme="minorHAnsi"/>
          <w:iCs/>
        </w:rPr>
        <w:t>age and length</w:t>
      </w:r>
      <w:r w:rsidRPr="00A27977">
        <w:rPr>
          <w:rFonts w:cstheme="minorHAnsi"/>
          <w:iCs/>
        </w:rPr>
        <w:t xml:space="preserve"> data</w:t>
      </w:r>
      <w:r>
        <w:rPr>
          <w:rFonts w:cstheme="minorHAnsi"/>
          <w:iCs/>
        </w:rPr>
        <w:t>, and apply it to survey data of Northeast Pacific sablefish (</w:t>
      </w:r>
      <w:proofErr w:type="spellStart"/>
      <w:r w:rsidRPr="000309BE">
        <w:rPr>
          <w:rFonts w:cstheme="minorHAnsi"/>
          <w:i/>
          <w:iCs/>
        </w:rPr>
        <w:t>Anoplopoma</w:t>
      </w:r>
      <w:proofErr w:type="spellEnd"/>
      <w:r w:rsidRPr="000309BE">
        <w:rPr>
          <w:rFonts w:cstheme="minorHAnsi"/>
          <w:i/>
          <w:iCs/>
        </w:rPr>
        <w:t xml:space="preserve"> fimbria</w:t>
      </w:r>
      <w:r>
        <w:rPr>
          <w:rFonts w:cstheme="minorHAnsi"/>
          <w:iCs/>
        </w:rPr>
        <w:t xml:space="preserve">). </w:t>
      </w:r>
      <w:r w:rsidRPr="00A27977">
        <w:rPr>
          <w:rFonts w:cstheme="minorHAnsi"/>
          <w:iCs/>
        </w:rPr>
        <w:t xml:space="preserve">Preliminary results indicate that some parameters of the von </w:t>
      </w:r>
      <w:proofErr w:type="spellStart"/>
      <w:r w:rsidRPr="00A27977">
        <w:rPr>
          <w:rFonts w:cstheme="minorHAnsi"/>
          <w:iCs/>
        </w:rPr>
        <w:t>Bertalanffy</w:t>
      </w:r>
      <w:proofErr w:type="spellEnd"/>
      <w:r w:rsidRPr="00A27977">
        <w:rPr>
          <w:rFonts w:cstheme="minorHAnsi"/>
          <w:iCs/>
        </w:rPr>
        <w:t xml:space="preserve"> growth function show an increase with latitude in the NE Pacific, which is consistent with work done in the western United States; simulation testing </w:t>
      </w:r>
      <w:r>
        <w:rPr>
          <w:rFonts w:cstheme="minorHAnsi"/>
          <w:iCs/>
        </w:rPr>
        <w:t xml:space="preserve">illustrates the robustness </w:t>
      </w:r>
      <w:r w:rsidRPr="00A27977">
        <w:rPr>
          <w:rFonts w:cstheme="minorHAnsi"/>
          <w:iCs/>
        </w:rPr>
        <w:t xml:space="preserve">of the method </w:t>
      </w:r>
      <w:r>
        <w:rPr>
          <w:rFonts w:cstheme="minorHAnsi"/>
          <w:iCs/>
        </w:rPr>
        <w:t xml:space="preserve">across a variety of </w:t>
      </w:r>
      <w:proofErr w:type="spellStart"/>
      <w:r>
        <w:rPr>
          <w:rFonts w:cstheme="minorHAnsi"/>
          <w:iCs/>
        </w:rPr>
        <w:t>spatio</w:t>
      </w:r>
      <w:proofErr w:type="spellEnd"/>
      <w:r>
        <w:rPr>
          <w:rFonts w:cstheme="minorHAnsi"/>
          <w:iCs/>
        </w:rPr>
        <w:t>-temporally complex</w:t>
      </w:r>
      <w:r w:rsidRPr="00A27977">
        <w:rPr>
          <w:rFonts w:cstheme="minorHAnsi"/>
          <w:iCs/>
        </w:rPr>
        <w:t xml:space="preserve"> growth data. </w:t>
      </w:r>
      <w:r>
        <w:rPr>
          <w:rFonts w:cstheme="minorHAnsi"/>
          <w:iCs/>
        </w:rPr>
        <w:t xml:space="preserve">This method has the potential to improve detection of large-scale patterns in fish growth, and aid in the development of structured population dynamics models. </w:t>
      </w:r>
    </w:p>
    <w:p w14:paraId="3F7417CB" w14:textId="33856D1D" w:rsidR="001A1B0A" w:rsidRPr="004906F5" w:rsidRDefault="001A1B0A" w:rsidP="008B3D07">
      <w:pPr>
        <w:pStyle w:val="Heading1"/>
        <w:spacing w:line="360" w:lineRule="auto"/>
      </w:pPr>
      <w:commentRangeStart w:id="0"/>
      <w:commentRangeStart w:id="1"/>
      <w:r w:rsidRPr="004906F5">
        <w:t>Introduction</w:t>
      </w:r>
      <w:commentRangeEnd w:id="0"/>
      <w:r w:rsidR="00B34995">
        <w:rPr>
          <w:rStyle w:val="CommentReference"/>
          <w:b w:val="0"/>
        </w:rPr>
        <w:commentReference w:id="0"/>
      </w:r>
      <w:commentRangeEnd w:id="1"/>
      <w:r w:rsidR="007426FC">
        <w:rPr>
          <w:rStyle w:val="CommentReference"/>
          <w:b w:val="0"/>
        </w:rPr>
        <w:commentReference w:id="1"/>
      </w:r>
    </w:p>
    <w:p w14:paraId="182401E5" w14:textId="6462F031" w:rsidR="00F3466B" w:rsidRDefault="00247925" w:rsidP="00FB55F0">
      <w:pPr>
        <w:spacing w:line="360" w:lineRule="auto"/>
        <w:jc w:val="both"/>
      </w:pPr>
      <w:r>
        <w:t>Renewed interest in the construction of spatially-explicit management frameworks</w:t>
      </w:r>
      <w:r w:rsidR="00F3466B">
        <w:t xml:space="preserve"> </w:t>
      </w:r>
      <w:r w:rsidR="00F3466B">
        <w:fldChar w:fldCharType="begin" w:fldLock="1"/>
      </w:r>
      <w:r w:rsidR="00F3466B">
        <w:instrText>ADDIN CSL_CITATION {"citationItems":[{"id":"ITEM-1","itemData":{"DOI":"10.1890/14-0739.1","ISBN":"0012-9658","ISSN":"00129658","abstract":"Identifying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populations.","author":[{"dropping-particle":"","family":"Thorson","given":"James T.","non-dropping-particle":"","parse-names":false,"suffix":""},{"dropping-particle":"","family":"Skaug","given":"Hans J.","non-dropping-particle":"","parse-names":false,"suffix":""},{"dropping-particle":"","family":"Kristensen","given":"Kasper","non-dropping-particle":"","parse-names":false,"suffix":""},{"dropping-particle":"","family":"Shelton","given":"Andrew O.","non-dropping-particle":"","parse-names":false,"suffix":""},{"dropping-particle":"","family":"Ward","given":"Eric J.","non-dropping-particle":"","parse-names":false,"suffix":""},{"dropping-particle":"","family":"Harms","given":"John H.","non-dropping-particle":"","parse-names":false,"suffix":""},{"dropping-particle":"","family":"Benante","given":"James A.","non-dropping-particle":"","parse-names":false,"suffix":""},{"dropping-particle":"","family":"Inouye","given":"B. D.","non-dropping-particle":"","parse-names":false,"suffix":""}],"container-title":"Ecology","id":"ITEM-1","issue":"5","issued":{"date-parts":[["2015"]]},"page":"1202-1212","title":"The importance of spatial models for estimating the strength of density dependence","type":"article-journal","volume":"96"},"uris":["http://www.mendeley.com/documents/?uuid=c97d0818-4a05-4a79-ba9b-d2cfb2c51dbb"]}],"mendeley":{"formattedCitation":"(Thorson et al., 2015)","plainTextFormattedCitation":"(Thorson et al., 2015)","previouslyFormattedCitation":"(Thorson et al., 2015)"},"properties":{"noteIndex":0},"schema":"https://github.com/citation-style-language/schema/raw/master/csl-citation.json"}</w:instrText>
      </w:r>
      <w:r w:rsidR="00F3466B">
        <w:fldChar w:fldCharType="separate"/>
      </w:r>
      <w:r w:rsidR="00F3466B" w:rsidRPr="00F3466B">
        <w:rPr>
          <w:noProof/>
        </w:rPr>
        <w:t>(Thorson et al., 2015)</w:t>
      </w:r>
      <w:r w:rsidR="00F3466B">
        <w:fldChar w:fldCharType="end"/>
      </w:r>
      <w:r>
        <w:t xml:space="preserve">, and advances in computing power have motivated efforts to quantify spatial variability in fish size for </w:t>
      </w:r>
      <w:r w:rsidR="00632139">
        <w:t>managed</w:t>
      </w:r>
      <w:r>
        <w:t xml:space="preserve"> species, including </w:t>
      </w:r>
      <w:r w:rsidR="007426FC">
        <w:t xml:space="preserve">Gulf Sheepshead </w:t>
      </w:r>
      <w:r w:rsidR="007426FC">
        <w:fldChar w:fldCharType="begin" w:fldLock="1"/>
      </w:r>
      <w:r w:rsidR="007426FC">
        <w:instrText>ADDIN CSL_CITATION {"citationItems":[{"id":"ITEM-1","itemData":{"DOI":"10.1016/j.fishres.2018.04.023","ISSN":"01657836","abstract":"Understanding geographic variation in growth dynamics is essential for the management of exploited fish populations because such variation can be used to define stock structure and influence perceptions of stock productivity. Sheepshead (Archosargus probatocephalus) is a species targeted by both commercial and recreational fisheries, and is distributed throughout the north and central Atlantic Ocean and Gulf of Mexico. We analyzed fishery-dependent and –independent length-at-age and weight-at-length data from Texas, Louisiana, Mississippi, Alabama, Florida, South Carolina, North Carolina, and Virginia to investigate the geographic variation in growth of Sheepshead. We constructed a series of von Bertalanffy growth functions (VBGF) and length-weight power equations using a Bayesian framework that included sex, latitudinal, and regional effects. Median posterior VBGF parameter estimates of asymptotic length (L∞) for females ranged from 561 mm fork length in the Virginia Chesapeake Bay to 418 mm in Florida Gulf coast, while the posterior median growth coefficient (k) ranged from 0.42 yr−1in Texas to 0.20 yr−1in the Florida Atlantic. Predicted length-at-age and weight-at-length varied considerably among States. Predicted length-at-age for age-1 and -5 individuals was greater in the Gulf of Mexico than the Atlantic. However, predicted length-at-age for older age classes was greater in the Atlantic. Predicted weight-at-length decreased along latitudinal gradients in the Atlantic and the lowest values were found in Mississippi. Given the impact of growth on fisheries reference points, such geographic variation in growth can inform the development of assessment efforts for Sheepshead in the Gulf of Mexico and Atlantic.","author":[{"dropping-particle":"","family":"Adams","given":"Grant D.","non-dropping-particle":"","parse-names":false,"suffix":""},{"dropping-particle":"","family":"Leaf","given":"Robert T.","non-dropping-particle":"","parse-names":false,"suffix":""},{"dropping-particle":"","family":"Ballenger","given":"Joseph C.","non-dropping-particle":"","parse-names":false,"suffix":""},{"dropping-particle":"","family":"Arnott","given":"Stephen A.","non-dropping-particle":"","parse-names":false,"suffix":""},{"dropping-particle":"","family":"McDonough","given":"Christopher J.","non-dropping-particle":"","parse-names":false,"suffix":""}],"container-title":"Fisheries Research","id":"ITEM-1","issue":"May","issued":{"date-parts":[["2018"]]},"page":"35-43","publisher":"Elsevier","title":"Spatial variability in the growth of Sheepshead (Archosargus probatocephalus) in the Southeast US: Implications for assessment and management","type":"article-journal","volume":"206"},"uris":["http://www.mendeley.com/documents/?uuid=984b9989-8a2b-4ce9-816f-092748d501bd"]}],"mendeley":{"formattedCitation":"(Adams et al., 2018)","plainTextFormattedCitation":"(Adams et al., 2018)","previouslyFormattedCitation":"(Adams et al., 2018)"},"properties":{"noteIndex":0},"schema":"https://github.com/citation-style-language/schema/raw/master/csl-citation.json"}</w:instrText>
      </w:r>
      <w:r w:rsidR="007426FC">
        <w:fldChar w:fldCharType="separate"/>
      </w:r>
      <w:r w:rsidR="007426FC" w:rsidRPr="00234EF2">
        <w:rPr>
          <w:noProof/>
        </w:rPr>
        <w:t>(Adams et al., 2018)</w:t>
      </w:r>
      <w:r w:rsidR="007426FC">
        <w:fldChar w:fldCharType="end"/>
      </w:r>
      <w:r w:rsidR="007426FC">
        <w:t xml:space="preserve"> and northern rock sole </w:t>
      </w:r>
      <w:r w:rsidR="007426FC">
        <w:fldChar w:fldCharType="begin" w:fldLock="1"/>
      </w:r>
      <w:r w:rsidR="007426FC">
        <w:instrText>ADDIN CSL_CITATION {"citationItems":[{"id":"ITEM-1","itemData":{"DOI":"10.1111/j.0022-1112.2006.00985.x","ISBN":"0022-1112","ISSN":"00221112","abstract":"The possibility of prey limitations on the growth performance of age-0 year northern rock sole Lepidopsetta polyxystra was evaluated at three sites along the north-east coast of Kodiak Island, Alaska, U.S.A., by comparison of observed to potential growth rates. Growth potential was measured in the laboratory across the range of temperatures encountered by this species during the first summer of life. Growth potential (g(L), mm day(-1)) increased with water temperature (T) between 2 and 13 degrees C, according to: g(L) = 0.0151 + 0.3673.log(10)(T). There were significant differences in growth rate between the three field sites such that Holiday Beach fish were 7.1 mm longer than Shakmanof Beach fish by mid-September, with Pillar Creek Cove fish of intermediate size. Temperature differences between sites accounted for less than half of this variation. The remainder may have been related to differences in prey availability among the sites in association with observed differences in sediment characteristics. In addition to the spatial variability, there was significant monthly variation in growth performance. Realized growth rates between July and August were in excess of 85% of potential. Between August and September, however, realized growth fell to 43-71% of potential indicating a decline in conditions for growth. The spatial variation in growth rates was not density-dependent as the site with the highest fish densities (Holiday Beach) also supported the highest growth rates. The available data indicates that for this subtidal species, interannual variation in growth may be more important than site variation. (c) 2006 The Fisheries Society of the British Isles.","author":[{"dropping-particle":"","family":"Hurst","given":"T. P.","non-dropping-particle":"","parse-names":false,"suffix":""},{"dropping-particle":"","family":"Abookire","given":"A. A.","non-dropping-particle":"","parse-names":false,"suffix":""}],"container-title":"Journal of Fish Biology","id":"ITEM-1","issue":"3","issued":{"date-parts":[["2006"]]},"page":"905-919","title":"Temporal and spatial variation in potential and realized growth rates of age-0 year northern rock sole","type":"article-journal","volume":"68"},"uris":["http://www.mendeley.com/documents/?uuid=4281a74d-8016-4b7c-92f2-37e29a7374ea"]}],"mendeley":{"formattedCitation":"(Hurst and Abookire, 2006)","plainTextFormattedCitation":"(Hurst and Abookire, 2006)","previouslyFormattedCitation":"(Hurst and Abookire, 2006)"},"properties":{"noteIndex":0},"schema":"https://github.com/citation-style-language/schema/raw/master/csl-citation.json"}</w:instrText>
      </w:r>
      <w:r w:rsidR="007426FC">
        <w:fldChar w:fldCharType="separate"/>
      </w:r>
      <w:r w:rsidR="007426FC" w:rsidRPr="00234EF2">
        <w:rPr>
          <w:noProof/>
        </w:rPr>
        <w:t>(Hurst and Abookire, 2006)</w:t>
      </w:r>
      <w:r w:rsidR="007426FC">
        <w:fldChar w:fldCharType="end"/>
      </w:r>
      <w:r w:rsidR="007426FC">
        <w:t>, as well as</w:t>
      </w:r>
      <w:r>
        <w:t xml:space="preserve"> groundfish of the western United States</w:t>
      </w:r>
      <w:r w:rsidR="007426FC">
        <w:t xml:space="preserve"> </w:t>
      </w:r>
      <w:r w:rsidR="007426FC">
        <w:fldChar w:fldCharType="begin" w:fldLock="1"/>
      </w:r>
      <w:r>
        <w:instrText>ADDIN CSL_CITATION {"citationItems":[{"id":"ITEM-1","itemData":{"DOI":"10.1098/rspb.2002.2128","ISBN":"0962-8452","ISSN":"0962-8452","PMID":"12396481","abstract":"An improved understanding of the dispersal patterns of marine organisms is a prerequisite for successful marine resource management. For species with dispersing larvae, regional-scale hydrodynamic models provide a means of obtaining results over relevant spatial and temporal scales. In an effort to better understand the role of the physical environment in dispersal, we simulated the transport of reef fish larvae among 321 reefs in and around the Cairns Section of the Great Barrier Reef Marine Park over a period of 20 years. Based on regional-scale hydrodynamics, our models predict the spatial and temporal frequency of significant self-recruitment of the larvae of certain species. Furthermore, the results suggest the importance of a select few local populations in ensuring the persistence of reef fish metapopulations over regional scales.","author":[{"dropping-particle":"","family":"James","given":"Maurice K","non-dropping-particle":"","parse-names":false,"suffix":""},{"dropping-particle":"","family":"Armsworth","given":"Paul R.","non-dropping-particle":"","parse-names":false,"suffix":""},{"dropping-particle":"","family":"Mason","given":"Luciano B","non-dropping-particle":"","parse-names":false,"suffix":""},{"dropping-particle":"","family":"Bode","given":"Lance","non-dropping-particle":"","parse-names":false,"suffix":""}],"container-title":"Proceedings. Biological sciences / The Royal Society","id":"ITEM-1","issue":"1505","issued":{"date-parts":[["2002"]]},"page":"2079-2086","title":"The structure of reef fish metapopulations: modelling larval dispersal and retention patterns.","type":"article-journal","volume":"269"},"uris":["http://www.mendeley.com/documents/?uuid=b542497d-59bb-4a17-96c1-124ef1ddc19b"]},{"id":"ITEM-2","itemData":{"DOI":"10.1139/f83-247","ISSN":"0706-652X","abstract":"Analysis of ichthyoplankton surveys and maturity states showed that sablefish (Anoplopoma fimbria) spawn along the entire Pacific coast of Canada from January through April with peak spawning occurring in February. Spawning took place at depths greater than 300 m all along the continental slope and did not entail a noticeable spawning migration. Fifty percent of females and males spawned for the first time at an age of approximately 5 yr. Length at 50% maturity was approximately 58 cm for females and 52 cm for males. The adult male to female ratio during the spawning seasons of 1980 and 1981 was approximately 1:3 and was 1:1.5 during all other sampling periods. The sex ratio of juveniles was 1:1. Fecundity estimates are described by the equation F = 1.11987FL2.8244. After hatching in March and April, postlarvae moved into the surface waters and were found &gt; 180 km offshore in late March. Juveniles were found in inside waters in July and August, attaining a length of 9 cm by early August. Juveniles may remain in inside waters until maturity when they return to the spawning areas.","author":[{"dropping-particle":"","family":"Mason","given":"J. C.","non-dropping-particle":"","parse-names":false,"suffix":""},{"dropping-particle":"","family":"Beamish","given":"R. J.","non-dropping-particle":"","parse-names":false,"suffix":""},{"dropping-particle":"","family":"McFarlane","given":"G. A.","non-dropping-particle":"","parse-names":false,"suffix":""}],"container-title":"Canadian Journal of Fisheries and Aquatic Sciences","id":"ITEM-2","issued":{"date-parts":[["1983"]]},"title":"Sexual Maturity, Fecundity, Spawning, and Early Life History of Sablefish ( &lt;i&gt;Anoplopoma fimbria&lt;/i&gt; ) off the Pacific Coast of Canada","type":"article-journal"},"uris":["http://www.mendeley.com/documents/?uuid=c31df449-d297-435b-b883-d0328a98dadc"]},{"id":"ITEM-3","itemData":{"DOI":"10.1093/icesjms/fsx016","ISSN":"10959289","abstract":"Marine fish populations exist in a complex environment, with oceanographic and fisheries factors affecting their dynamics. It has been shown that life history characteristics of marine fish vary in space and time. We examined spatial variability in growth of eight groundfish species in the Northeast Pacific Ocean to identify shared spatial patterns and hypothesize about common mechanisms behind them. Growth param-eters were estimated in different areas over the latitudinal range of the species, and several hypotheses were tested as to how these param-eters vary along the US west coast. Clear differences in spatial growth variability emerged among the species examined. Shelf species exhibit the highest growth rate between Cape Blanco and Cape Mendocino, which may, in part, be attributed to area-specific upwelling patterns in the California Current ecosystem, when nutrient-rich deep water is brought to the surface south of Cape Blanco and is uniquely distributed throughout this area, providing favourable conditions for primary productivity. Slope species showed a cline in asymptotic size (L 1), with L 1 increasing from south to north. This cline, previously attributed to fishery removals, also fits a specific case of the widely described Bergmann's rule, and we explore specific potential ecological mechanisms behind this relationship.","author":[{"dropping-particle":"","family":"Gertseva","given":"Vladlena","non-dropping-particle":"","parse-names":false,"suffix":""},{"dropping-particle":"","family":"Matson","given":"Sean E.","non-dropping-particle":"","parse-names":false,"suffix":""},{"dropping-particle":"","family":"Cope","given":"Jason","non-dropping-particle":"","parse-names":false,"suffix":""}],"container-title":"ICES Journal of Marine Science","id":"ITEM-3","issue":"6","issued":{"date-parts":[["2017"]]},"page":"1602-1613","title":"Spatial growth variability in marine fish: Example from Northeast Pacific groundfish","type":"article-journal","volume":"74"},"uris":["http://www.mendeley.com/documents/?uuid=cfc823de-fd3e-49b4-b54e-3af1e2548502"]}],"mendeley":{"formattedCitation":"(Gertseva et al., 2017; James et al., 2002; Mason et al., 1983)","plainTextFormattedCitation":"(Gertseva et al., 2017; James et al., 2002; Mason et al., 1983)","previouslyFormattedCitation":"(Gertseva et al., 2017; James et al., 2002; Mason et al., 1983)"},"properties":{"noteIndex":0},"schema":"https://github.com/citation-style-language/schema/raw/master/csl-citation.json"}</w:instrText>
      </w:r>
      <w:r w:rsidR="007426FC">
        <w:fldChar w:fldCharType="separate"/>
      </w:r>
      <w:r w:rsidRPr="00247925">
        <w:rPr>
          <w:noProof/>
        </w:rPr>
        <w:t>(Gertseva et al., 2017; James et al., 2002; Mason et al., 1983)</w:t>
      </w:r>
      <w:r w:rsidR="007426FC">
        <w:fldChar w:fldCharType="end"/>
      </w:r>
      <w:r w:rsidR="007426FC">
        <w:t xml:space="preserve">. </w:t>
      </w:r>
      <w:r w:rsidR="00632139">
        <w:t xml:space="preserve">Understanding demographic variation of this key trait (somatic growth) can improve the precision of fisheries assessment </w:t>
      </w:r>
      <w:r w:rsidR="00632139">
        <w:fldChar w:fldCharType="begin" w:fldLock="1"/>
      </w:r>
      <w:r w:rsidR="00FB55F0">
        <w:instrText>ADDIN CSL_CITATION {"citationItems":[{"id":"ITEM-1","itemData":{"DOI":"10.1016/j.fishres.2019.01.004","ISSN":"01657836","author":[{"dropping-particle":"","family":"Stawitz","given":"Christine C","non-dropping-particle":"","parse-names":false,"suffix":""},{"dropping-particle":"","family":"Haltuch","given":"Melissa A","non-dropping-particle":"","parse-names":false,"suffix":""},{"dropping-particle":"","family":"Johnson","given":"Kelli F","non-dropping-particle":"","parse-names":false,"suffix":""},{"dropping-particle":"","family":"Sciences","given":"Fishery","non-dropping-particle":"","parse-names":false,"suffix":""},{"dropping-particle":"","family":"Fisheries","given":"Northwest","non-dropping-particle":"","parse-names":false,"suffix":""},{"dropping-particle":"","family":"Marine","given":"National","non-dropping-particle":"","parse-names":false,"suffix":""},{"dropping-particle":"","family":"Service","given":"Fisheries","non-dropping-particle":"","parse-names":false,"suffix":""},{"dropping-particle":"","family":"Oceanographic","given":"National","non-dropping-particle":"","parse-names":false,"suffix":""}],"container-title":"Fisheries Research","id":"ITEM-1","issue":"January","issued":{"date-parts":[["2019"]]},"page":"12-21","publisher":"Elsevier","title":"How does growth misspecification affect management advice derived from an integrated fisheries stock assessment model ?","type":"article-journal","volume":"213"},"uris":["http://www.mendeley.com/documents/?uuid=80daa89d-660c-40ad-95d7-8799cf46d2cf"]},{"id":"ITEM-2","itemData":{"DOI":"10.1016/j.fishres.2003.09.028","ISBN":"1206221631","ISSN":"01657836","abstract":"Monte Carlo simulation is used to assess the performance of a size-structured stock assessment method of the type commonly employed to assess rock lobster populations in Australia and New Zealand. The simulations consider the impact of measurement error and process error in catchability and the length at 50% selectivity, as well as the implications of pooling data across populations that differ in terms of growth rate. The ability to estimate the virgin biomass depends critically on having catch-rate or size-composition data for earliest years of exploitation; in the absence of such data the estimates can be highly biased and imprecise. Several of the reference points commonly reported for assessment purposes (e.g. the biomass at which maximum sustainable yield is achieved) are, however, based on the estimate of the virgin biomass. Estimation performance (bias and precision of estimated quantities) deteriorates with increasing process error. For most of the scenarios examined, the expected benefits of increased precision arising from pooling data across spatial zones are not realized and better performance can be achieved by conducting assessments at the level of population and subsequently aggregating results spatially. ©2003 Elsevier B.V. All rights reserved.","author":[{"dropping-particle":"","family":"Punt","given":"André E","non-dropping-particle":"","parse-names":false,"suffix":""}],"container-title":"Fisheries Research","id":"ITEM-2","issue":"1-3","issued":{"date-parts":[["2003"]]},"page":"391-409","title":"The performance of a size-structured stock assessment method in the face of spatial heterogeneity in growth","type":"article-journal","volume":"65"},"uris":["http://www.mendeley.com/documents/?uuid=af340c36-4895-4550-94c9-ce34b316b4b7"]}],"mendeley":{"formattedCitation":"(Punt, 2003; Stawitz et al., 2019)","plainTextFormattedCitation":"(Punt, 2003; Stawitz et al., 2019)","previouslyFormattedCitation":"(Punt, 2003; Stawitz et al., 2019)"},"properties":{"noteIndex":0},"schema":"https://github.com/citation-style-language/schema/raw/master/csl-citation.json"}</w:instrText>
      </w:r>
      <w:r w:rsidR="00632139">
        <w:fldChar w:fldCharType="separate"/>
      </w:r>
      <w:r w:rsidR="00F3466B" w:rsidRPr="00F3466B">
        <w:rPr>
          <w:noProof/>
        </w:rPr>
        <w:t>(Punt, 2003; Stawitz et al., 2019)</w:t>
      </w:r>
      <w:r w:rsidR="00632139">
        <w:fldChar w:fldCharType="end"/>
      </w:r>
      <w:r w:rsidR="002C19CF">
        <w:t>.</w:t>
      </w:r>
      <w:r w:rsidR="00F3466B" w:rsidRPr="00F3466B">
        <w:t xml:space="preserve"> </w:t>
      </w:r>
    </w:p>
    <w:p w14:paraId="45BC50BD" w14:textId="53816283" w:rsidR="00F3466B" w:rsidRDefault="00F3466B" w:rsidP="00FB55F0">
      <w:pPr>
        <w:spacing w:line="360" w:lineRule="auto"/>
        <w:jc w:val="both"/>
      </w:pPr>
      <w:r>
        <w:t>In fisheries management</w:t>
      </w:r>
      <w:r w:rsidRPr="004906F5">
        <w:t>,</w:t>
      </w:r>
      <w:r>
        <w:t xml:space="preserve"> somatic growth rates </w:t>
      </w:r>
      <w:r w:rsidRPr="004906F5">
        <w:t xml:space="preserve">are </w:t>
      </w:r>
      <w:r>
        <w:t>typically</w:t>
      </w:r>
      <w:r w:rsidRPr="004906F5">
        <w:t xml:space="preserve"> </w:t>
      </w:r>
      <w:r>
        <w:t>generated</w:t>
      </w:r>
      <w:r w:rsidRPr="004906F5">
        <w:t xml:space="preserve"> using the von </w:t>
      </w:r>
      <w:proofErr w:type="spellStart"/>
      <w:r w:rsidRPr="004906F5">
        <w:t>Bertalanffy</w:t>
      </w:r>
      <w:proofErr w:type="spellEnd"/>
      <w:r w:rsidRPr="004906F5">
        <w:t xml:space="preserve"> growth function </w:t>
      </w:r>
      <w:r w:rsidRPr="004906F5">
        <w:fldChar w:fldCharType="begin" w:fldLock="1"/>
      </w:r>
      <w:r>
        <w:instrText>ADDIN CSL_CITATION {"citationItems":[{"id":"ITEM-1","itemData":{"DOI":"10.1086/401873","ISBN":"0033-5770","ISSN":"0033-5770","PMID":"21800635","abstract":"A major goal of research in ecology and evolution is to explain why species richness varies across habitats, regions, and clades. Recent reviews have argued that species richness patterns among regions and clades may be explained by “ecological limits” on diversity over time, which are said to offer an alternative explanation to those invoking speciation and extinction (diversification) and time. Further, it has been proposed that this hypothesis is best supported by failure to find a positive relationship between time (e.g., clade age) and species richness. Here, I critically review the evidence for these claims, and propose how we might better study the ecological and evolutionary origins of species richness patterns. In fact, ecological limits can only influence species richness in clades by influencing speciation and extinction, and so this new “alternative paradigm” is simply one facet of the traditional idea that ecology influences diversification. The only direct evidence for strict ecological limits on richness (i.e., constant diversity over time) is from the fossil record, but many studies cited as supporting this pattern do not, and there is evidence for increasing richness over time. Negative evidence for a relationship between clade age and richness among extant clades is not positive evidence for constant diversity over time, and many recent analyses finding no age-diversity relationship were biased to reach this conclusion. More comprehensive analyses strongly support a positive age-richness relationship. There is abundant evidence that both time and ecological influences on diversification rates are important drivers of both large-scale and small-scale species richness patterns. The major challenge for future studies is to understand the ecological and evolutionary mechanisms underpinning the relationships between time, dispersal, diversification, and species richness patterns","author":[{"dropping-particle":"","family":"Bertalanffy","given":"Ludwig","non-dropping-particle":"von","parse-names":false,"suffix":""}],"container-title":"The Quarterly Review of Biology","id":"ITEM-1","issued":{"date-parts":[["1957"]]},"title":"Quantitative Laws in Metabolism and Growth","type":"article-journal"},"uris":["http://www.mendeley.com/documents/?uuid=45c1c861-5c54-4834-b975-dd61ef075fd3"]}],"mendeley":{"formattedCitation":"(von Bertalanffy, 1957)","manualFormatting":"(VBGF, von Bertalanffy, 1957)","plainTextFormattedCitation":"(von Bertalanffy, 1957)","previouslyFormattedCitation":"(von Bertalanffy, 1957)"},"properties":{"noteIndex":0},"schema":"https://github.com/citation-style-language/schema/raw/master/csl-citation.json"}</w:instrText>
      </w:r>
      <w:r w:rsidRPr="004906F5">
        <w:fldChar w:fldCharType="separate"/>
      </w:r>
      <w:r w:rsidRPr="004906F5">
        <w:rPr>
          <w:noProof/>
        </w:rPr>
        <w:t>(VBGF, von Bertalanffy, 1957)</w:t>
      </w:r>
      <w:r w:rsidRPr="004906F5">
        <w:fldChar w:fldCharType="end"/>
      </w:r>
      <w:r>
        <w:t xml:space="preserve"> or an alternative method, with parameters derived </w:t>
      </w:r>
      <w:r w:rsidR="00130990">
        <w:lastRenderedPageBreak/>
        <w:t>using</w:t>
      </w:r>
      <w:r>
        <w:t xml:space="preserve"> model-fitting procedures. </w:t>
      </w:r>
      <w:r w:rsidR="00130990">
        <w:t>The</w:t>
      </w:r>
      <w:r w:rsidR="008A590F">
        <w:t xml:space="preserve"> resolution of the resultant estimates is necessarily predicated on the </w:t>
      </w:r>
      <w:proofErr w:type="spellStart"/>
      <w:r w:rsidR="008A590F">
        <w:t>spatio</w:t>
      </w:r>
      <w:proofErr w:type="spellEnd"/>
      <w:r w:rsidR="008A590F">
        <w:t xml:space="preserve">-temporal aggregation of the data, which is often defined by survey stratification and/or changes in sampling gear. </w:t>
      </w:r>
      <w:r w:rsidR="000D42C3">
        <w:t xml:space="preserve">For example, Alaska federal and state sablefish fisheries generated separate </w:t>
      </w:r>
      <w:r w:rsidR="000D42C3" w:rsidRPr="00AC02E6">
        <w:t xml:space="preserve">VBGF parameter estimates for two periods of survey data based on the </w:t>
      </w:r>
      <w:r w:rsidR="000D42C3" w:rsidRPr="00AC02E6">
        <w:rPr>
          <w:i/>
        </w:rPr>
        <w:t>a priori</w:t>
      </w:r>
      <w:r w:rsidR="000D42C3" w:rsidRPr="00AC02E6">
        <w:t xml:space="preserve"> hypothesis that changes in gear type would affect fish growth estimates from survey data </w:t>
      </w:r>
      <w:r w:rsidR="000D42C3" w:rsidRPr="00AC02E6">
        <w:fldChar w:fldCharType="begin" w:fldLock="1"/>
      </w:r>
      <w:r w:rsidR="00B46C34">
        <w:instrText>ADDIN CSL_CITATION {"citationItems":[{"id":"ITEM-1","itemData":{"ISBN":"0090-0656","ISSN":"00900656","abstract":"Errors in growth estimates can affect drastically the spawner-per- recruit threshold used to recommend quotas for commercial fish catches. Growth parameters for sablefish (Ano- plopoma fimbria) in Alaska have not been updated for stock assessment pur- poses for more than 20 years, although aging of sablefish has continued. In this study, length-stratified data (1981–93 data from the annual longline survey conducted cooperatively by the Fisheries Agency of Japan and the Alaska Fish- eries Science Center of the National Marine Fisheries Service) were updated and corrected for discovered sampling bias. In addition, more recent, randomly collected samples (1996–2004 data from the annual longline survey conducted by the Alaska Fisheries Science Center) were analyzed and new length-at-age and weight-at-age parameters were esti- mated. Results were similar between this analysis with length-at-age data from 1981 to 2004 and analysis with updated longline survey data through 2010; therefore, we used our initial results from analysis done with data through 2004. We found that, because of a stratified sampling scheme, growth estimates of sablefish were overesti- mated with the older data (1981–93), and growth parameters used in the Alaskan sablef ish assessment model were, thus, too large. In addition, a com- parison of the bias-corrected 1981–93 data and the 1996–2004 data showed that, in more recent years, sablefish grew larger and growth differed among regions. The updated growth informa- tion improves the fit of the data to the sablefish stock assessment model with biologically reasonable results. These findings indicate that when the updated growth data (1996–2004) are used in the existing sablefish assessment model, estimates of fishing mortality increase slightly and estimates of female spawn- ing biomass decrease slightly. This study provides evidence of the importance of periodically revisiting biological param- eter estimates, especially as data accu- mulate, because the addition of more recent data often will be more biologi- cally realistic. In addition, it exempli- fies the importance of correcting biases from sampling that may contribute to erroneous parameter estimates","author":[{"dropping-particle":"","family":"Echave","given":"Katy B.","non-dropping-particle":"","parse-names":false,"suffix":""},{"dropping-particle":"","family":"Hanselman","given":"Dana H.","non-dropping-particle":"","parse-names":false,"suffix":""},{"dropping-particle":"","family":"Adkison","given":"Milo D.","non-dropping-particle":"","parse-names":false,"suffix":""},{"dropping-particle":"","family":"Sigler","given":"Michael F.","non-dropping-particle":"","parse-names":false,"suffix":""}],"container-title":"Fishery Bulletin","id":"ITEM-1","issue":"3","issued":{"date-parts":[["2012"]]},"page":"361-374","title":"Interdecadal Change in Growth of Sablefish (&lt;i&gt;Anoplopoma fimbria&lt;/i&gt;) in the Northeast Pacific Ocean","type":"article-journal","volume":"110"},"uris":["http://www.mendeley.com/documents/?uuid=02977d35-d4da-4483-b6a3-2edd7eaa1f8d"]},{"id":"ITEM-2","itemData":{"author":[{"dropping-particle":"","family":"McDevitt","given":"Miller","non-dropping-particle":"","parse-names":false,"suffix":""}],"id":"ITEM-2","issued":{"date-parts":[["1990"]]},"number-of-pages":"87","publisher":"University of Washington","title":"Growth Analysis of Sablefish From Mark-Recapture Data From the Northeast Pacific.","type":"thesis"},"uris":["http://www.mendeley.com/documents/?uuid=e4708e3a-138d-4719-beef-2f315fa35529"]},{"id":"ITEM-3","itemData":{"ISSN":"00194522","abstract":"of changes in assessment inputs Relative to last year's assessment, we made the following substantive changes in the current assessment. Changes in the input data: New data included in the assessment model were relative abundance and length data from the 2015 longline survey, relative abundance and length data from the 2014 longline fishery, length data from the 2014 trawl fisheries, age data from the 2014 longline survey and 2014 fixed gear fishery, the 2015 Gulf of Alaska trawl survey abundance and length compositions, updated catch for 2014, and projected 2015-2017 catches. Changes in the assessment methodology: There are no model changes. Summary of results As estimated or specified last year for:","author":[{"dropping-particle":"","family":"Hanselman","given":"Dana H","non-dropping-particle":"","parse-names":false,"suffix":""},{"dropping-particle":"","family":"Lunsford","given":"Chris R","non-dropping-particle":"","parse-names":false,"suffix":""},{"dropping-particle":"","family":"Rodgveller","given":"Cara J","non-dropping-particle":"","parse-names":false,"suffix":""}],"container-title":"Stock Assessment and Fishery Evaluation Report for the Groundfish Resources of the Gulf of Alaska","id":"ITEM-3","issue":"November 2017","issued":{"date-parts":[["2017"]]},"page":"576-717","title":"Assessment of the sablefish stock in Alaska in 2017","type":"article-journal"},"uris":["http://www.mendeley.com/documents/?uuid=4ea0c3ed-7520-40d7-bdc2-5ede01e95fcd"]}],"mendeley":{"formattedCitation":"(Echave et al., 2012; Hanselman et al., 2017; McDevitt, 1990)","plainTextFormattedCitation":"(Echave et al., 2012; Hanselman et al., 2017; McDevitt, 1990)","previouslyFormattedCitation":"(Echave et al., 2012; Hanselman et al., 2017; McDevitt, 1990)"},"properties":{"noteIndex":0},"schema":"https://github.com/citation-style-language/schema/raw/master/csl-citation.json"}</w:instrText>
      </w:r>
      <w:r w:rsidR="000D42C3" w:rsidRPr="00AC02E6">
        <w:fldChar w:fldCharType="separate"/>
      </w:r>
      <w:r w:rsidR="00AC02E6" w:rsidRPr="00AC02E6">
        <w:rPr>
          <w:noProof/>
        </w:rPr>
        <w:t>(Echave et al., 2012; Hanselman et al., 2017; McDevitt, 1990)</w:t>
      </w:r>
      <w:r w:rsidR="000D42C3" w:rsidRPr="00AC02E6">
        <w:fldChar w:fldCharType="end"/>
      </w:r>
      <w:r w:rsidR="00130990">
        <w:t xml:space="preserve">, and imposed a time block between which the growth coefficients were actually quite similar (see </w:t>
      </w:r>
      <w:r w:rsidR="00130990">
        <w:fldChar w:fldCharType="begin"/>
      </w:r>
      <w:r w:rsidR="00130990">
        <w:instrText xml:space="preserve"> REF _Ref525720559 \h </w:instrText>
      </w:r>
      <w:r w:rsidR="00130990">
        <w:fldChar w:fldCharType="separate"/>
      </w:r>
      <w:r w:rsidR="00130990">
        <w:t xml:space="preserve">Table </w:t>
      </w:r>
      <w:r w:rsidR="00130990">
        <w:rPr>
          <w:noProof/>
        </w:rPr>
        <w:t>2</w:t>
      </w:r>
      <w:r w:rsidR="00130990">
        <w:fldChar w:fldCharType="end"/>
      </w:r>
      <w:r w:rsidR="00130990">
        <w:t>).</w:t>
      </w:r>
      <w:r w:rsidR="00B46C34">
        <w:t xml:space="preserve"> Even more sophisticated approaches which utilize hierarchical Bayesian methods to estimate latitudinal and regional effects on length- or weight-at-age require a design matrix of dimensions dictated by pre-supposed zones </w:t>
      </w:r>
      <w:r w:rsidR="00B46C34">
        <w:fldChar w:fldCharType="begin" w:fldLock="1"/>
      </w:r>
      <w:r w:rsidR="00B46C34">
        <w:instrText>ADDIN CSL_CITATION {"citationItems":[{"id":"ITEM-1","itemData":{"DOI":"10.1016/j.fishres.2018.04.023","ISSN":"01657836","abstract":"Understanding geographic variation in growth dynamics is essential for the management of exploited fish populations because such variation can be used to define stock structure and influence perceptions of stock productivity. Sheepshead (Archosargus probatocephalus) is a species targeted by both commercial and recreational fisheries, and is distributed throughout the north and central Atlantic Ocean and Gulf of Mexico. We analyzed fishery-dependent and –independent length-at-age and weight-at-length data from Texas, Louisiana, Mississippi, Alabama, Florida, South Carolina, North Carolina, and Virginia to investigate the geographic variation in growth of Sheepshead. We constructed a series of von Bertalanffy growth functions (VBGF) and length-weight power equations using a Bayesian framework that included sex, latitudinal, and regional effects. Median posterior VBGF parameter estimates of asymptotic length (L∞) for females ranged from 561 mm fork length in the Virginia Chesapeake Bay to 418 mm in Florida Gulf coast, while the posterior median growth coefficient (k) ranged from 0.42 yr−1in Texas to 0.20 yr−1in the Florida Atlantic. Predicted length-at-age and weight-at-length varied considerably among States. Predicted length-at-age for age-1 and -5 individuals was greater in the Gulf of Mexico than the Atlantic. However, predicted length-at-age for older age classes was greater in the Atlantic. Predicted weight-at-length decreased along latitudinal gradients in the Atlantic and the lowest values were found in Mississippi. Given the impact of growth on fisheries reference points, such geographic variation in growth can inform the development of assessment efforts for Sheepshead in the Gulf of Mexico and Atlantic.","author":[{"dropping-particle":"","family":"Adams","given":"Grant D.","non-dropping-particle":"","parse-names":false,"suffix":""},{"dropping-particle":"","family":"Leaf","given":"Robert T.","non-dropping-particle":"","parse-names":false,"suffix":""},{"dropping-particle":"","family":"Ballenger","given":"Joseph C.","non-dropping-particle":"","parse-names":false,"suffix":""},{"dropping-particle":"","family":"Arnott","given":"Stephen A.","non-dropping-particle":"","parse-names":false,"suffix":""},{"dropping-particle":"","family":"McDonough","given":"Christopher J.","non-dropping-particle":"","parse-names":false,"suffix":""}],"container-title":"Fisheries Research","id":"ITEM-1","issue":"May","issued":{"date-parts":[["2018"]]},"page":"35-43","publisher":"Elsevier","title":"Spatial variability in the growth of Sheepshead (Archosargus probatocephalus) in the Southeast US: Implications for assessment and management","type":"article-journal","volume":"206"},"uris":["http://www.mendeley.com/documents/?uuid=984b9989-8a2b-4ce9-816f-092748d501bd"]}],"mendeley":{"formattedCitation":"(Adams et al., 2018)","plainTextFormattedCitation":"(Adams et al., 2018)"},"properties":{"noteIndex":0},"schema":"https://github.com/citation-style-language/schema/raw/master/csl-citation.json"}</w:instrText>
      </w:r>
      <w:r w:rsidR="00B46C34">
        <w:fldChar w:fldCharType="separate"/>
      </w:r>
      <w:r w:rsidR="00B46C34" w:rsidRPr="00B46C34">
        <w:rPr>
          <w:noProof/>
        </w:rPr>
        <w:t>(Adams et al., 2018)</w:t>
      </w:r>
      <w:r w:rsidR="00B46C34">
        <w:fldChar w:fldCharType="end"/>
      </w:r>
      <w:r w:rsidR="00B46C34">
        <w:t>. S</w:t>
      </w:r>
      <w:r w:rsidR="00AC02E6" w:rsidRPr="00AC02E6">
        <w:t xml:space="preserve">uch approaches </w:t>
      </w:r>
      <w:r w:rsidR="00B46C34">
        <w:t xml:space="preserve">are useful within a rigid management context, but do </w:t>
      </w:r>
      <w:r w:rsidR="00AC02E6" w:rsidRPr="00AC02E6">
        <w:t>not</w:t>
      </w:r>
      <w:r w:rsidR="000D42C3" w:rsidRPr="00AC02E6">
        <w:t xml:space="preserve"> handle the underlying</w:t>
      </w:r>
      <w:r w:rsidR="00AC02E6">
        <w:t xml:space="preserve"> growth process explicitly</w:t>
      </w:r>
      <w:r w:rsidR="00B46C34">
        <w:t xml:space="preserve">, and preclude the discovery of </w:t>
      </w:r>
      <w:proofErr w:type="spellStart"/>
      <w:r w:rsidR="00B46C34">
        <w:t>spatio</w:t>
      </w:r>
      <w:proofErr w:type="spellEnd"/>
      <w:r w:rsidR="00B46C34">
        <w:t xml:space="preserve">-temporal trends in fish size that violate management boundaries. </w:t>
      </w:r>
    </w:p>
    <w:p w14:paraId="17803C7F" w14:textId="601A7116" w:rsidR="00416528" w:rsidRPr="004906F5" w:rsidRDefault="00EB7D3D" w:rsidP="00B46C34">
      <w:pPr>
        <w:spacing w:line="360" w:lineRule="auto"/>
      </w:pPr>
      <w:r>
        <w:t>Numerous attempts</w:t>
      </w:r>
      <w:r w:rsidR="005A2F0F">
        <w:t xml:space="preserve"> to quantify somatic growth variation typically face a trade-off between superimposing previous beliefs about stock structure (as in the</w:t>
      </w:r>
      <w:r w:rsidR="00B46C34">
        <w:t xml:space="preserve"> Alaskan </w:t>
      </w:r>
      <w:r w:rsidR="005A2F0F">
        <w:t xml:space="preserve">example above) or generating purely descriptive models of trait ‘gradients’ across regions or time periods, without a clear method to define significant break points within them. This presents a gap for management scientists, who wish to build population dynamics models that accurately represent the </w:t>
      </w:r>
      <w:r w:rsidR="00105775">
        <w:t>population</w:t>
      </w:r>
      <w:r w:rsidR="005A2F0F">
        <w:t xml:space="preserve"> structure</w:t>
      </w:r>
      <w:r w:rsidR="00FB55F0">
        <w:t xml:space="preserve"> of managed stocks</w:t>
      </w:r>
      <w:r w:rsidR="005A2F0F">
        <w:t>. The</w:t>
      </w:r>
      <w:r w:rsidR="00FB55F0">
        <w:t xml:space="preserve"> ideal tool </w:t>
      </w:r>
      <w:r w:rsidR="005A2F0F">
        <w:t xml:space="preserve">is a data-driven method which defines significant break points in fish size, which researchers </w:t>
      </w:r>
      <w:r w:rsidR="005A2F0F" w:rsidRPr="00130990">
        <w:t xml:space="preserve">can then use </w:t>
      </w:r>
      <w:r w:rsidR="007F7701" w:rsidRPr="00130990">
        <w:t>to aggregate and estimate parameters</w:t>
      </w:r>
      <w:r w:rsidR="00FB55F0" w:rsidRPr="00130990">
        <w:t xml:space="preserve"> of somatic growth. Our approach, which evaluates the first derivative of </w:t>
      </w:r>
      <w:r w:rsidR="00A313A5" w:rsidRPr="00130990">
        <w:t xml:space="preserve">smooth functions from </w:t>
      </w:r>
      <w:r w:rsidR="00F5067E" w:rsidRPr="00130990">
        <w:t>a generalized</w:t>
      </w:r>
      <w:r w:rsidR="00FB55F0" w:rsidRPr="00130990">
        <w:t xml:space="preserve"> additive model</w:t>
      </w:r>
      <w:r w:rsidR="00C33784" w:rsidRPr="00130990">
        <w:t xml:space="preserve"> (GAM)</w:t>
      </w:r>
      <w:r w:rsidR="00FB55F0" w:rsidRPr="00130990">
        <w:t xml:space="preserve">, meets this objective in a simple, rapid computational framework. Fisheries scientists are likely already familiar with GAMs, and the method does not require the specification of multiple error structures </w:t>
      </w:r>
      <w:r w:rsidR="00F5067E">
        <w:t>nor the</w:t>
      </w:r>
      <w:r w:rsidR="00FB55F0" w:rsidRPr="00130990">
        <w:t xml:space="preserve"> construction of spatial meshes, which can be computationally expensive when large </w:t>
      </w:r>
      <w:r w:rsidR="00FB55F0" w:rsidRPr="00130990">
        <w:fldChar w:fldCharType="begin" w:fldLock="1"/>
      </w:r>
      <w:r w:rsidR="00A313A5" w:rsidRPr="00130990">
        <w:instrText>ADDIN CSL_CITATION {"citationItems":[{"id":"ITEM-1","itemData":{"DOI":"10.1016/j.fishres.2018.10.013","ISSN":"01657836","abstract":"Fisheries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assessments.","author":[{"dropping-particle":"","family":"Thorson","given":"James T.","non-dropping-particle":"","parse-names":false,"suffix":""}],"container-title":"Fisheries Research","id":"ITEM-1","issue":"October 2018","issued":{"date-parts":[["2019"]]},"page":"143-161","publisher":"Elsevier","title":"Guidance for decisions using the Vector Autoregressive Spatio-Temporal (VAST) package in stock, ecosystem, habitat and climate assessments","type":"article-journal","volume":"210"},"uris":["http://www.mendeley.com/documents/?uuid=d73c652d-6682-41e5-9c66-b31d82edc747"]}],"mendeley":{"formattedCitation":"(Thorson, 2019a)","plainTextFormattedCitation":"(Thorson, 2019a)","previouslyFormattedCitation":"(Thorson, 2019a)"},"properties":{"noteIndex":0},"schema":"https://github.com/citation-style-language/schema/raw/master/csl-citation.json"}</w:instrText>
      </w:r>
      <w:r w:rsidR="00FB55F0" w:rsidRPr="00130990">
        <w:fldChar w:fldCharType="separate"/>
      </w:r>
      <w:r w:rsidR="00FB55F0" w:rsidRPr="00130990">
        <w:rPr>
          <w:noProof/>
        </w:rPr>
        <w:t>(Thorson, 2019a)</w:t>
      </w:r>
      <w:r w:rsidR="00FB55F0" w:rsidRPr="00130990">
        <w:fldChar w:fldCharType="end"/>
      </w:r>
      <w:r w:rsidR="00FB55F0" w:rsidRPr="00130990">
        <w:t>.</w:t>
      </w:r>
      <w:r w:rsidR="00A313A5" w:rsidRPr="00130990">
        <w:t xml:space="preserve"> The analysis of first derivatives in GAMs for change-point analysis has </w:t>
      </w:r>
      <w:r w:rsidR="005F254B" w:rsidRPr="00130990">
        <w:t>recently used in</w:t>
      </w:r>
      <w:r w:rsidR="00A313A5" w:rsidRPr="00130990">
        <w:t xml:space="preserve"> terrestrial paleoecology</w:t>
      </w:r>
      <w:r w:rsidR="00A313A5">
        <w:t xml:space="preserve"> </w:t>
      </w:r>
      <w:r w:rsidR="00A313A5">
        <w:fldChar w:fldCharType="begin" w:fldLock="1"/>
      </w:r>
      <w:r w:rsidR="005F254B">
        <w:instrText>ADDIN CSL_CITATION {"citationItems":[{"id":"ITEM-1","itemData":{"DOI":"10.1101/322248","abstract":"In the absence of annual laminations, time series generated from lake sediments or other similar stratigraphic sequences are irregularly spaced in time, which complicates formal analysis using classical statistical time series models. In lieu, statistical analyses of trends in palaeoenvironmental time series, if done at all, have typically used simpler linear regressions or (non-) parametric correlations with little regard for the violation of assumptions that almost surely occurs due to temporal dependencies in the data or that correlations do not provide estimates of the magnitude of change, just whether or not there is a linear or monotonic trend. Alternative approaches have used LOESS-estimated trends to justify data interpretations or test hypotheses as to the causal factors without considering the inherent subjectivity of the choice of parameters used to achieve the fit (e.g. span width, degree of polynomial). Generalized additive models (GAMs) are statistical models that can be used to estimate trends as smooth functions of time. Unlike LOESS, GAMs use automatic smoothness selection methods to objectively determine the complexity of the fitted trend, and as formal statistical models, GAMs, allow for potentially complex, non-linear trends, a proper accounting of model uncertainty, and the identification of periods of significant temporal change. Here, I present a consistent and modern approach to the estimation of trends in palaeoenvironmental time series using GAMs, illustrating features of the methodology with two example time series of contrasting complexity; a 150-year bulk organic matter δ15N time series from Small Water, UK, and a 3000-year alkenone record from Braya-Sø, Greenland. I discuss the underlying mechanics of GAMs that allow them to learn the shape of the trend from the data themselves and how simultaneous confidence intervals and the first derivatives of the trend are used to properly account for model uncertainty and identify periods of change. It is hoped that by using GAMs greater attention is paid to the statistical estimation of trends in palaeoenvironmental time series leading to more a robust and reproducible palaeoscience.","author":[{"dropping-particle":"","family":"Simpson","given":"Gavin L","non-dropping-particle":"","parse-names":false,"suffix":""}],"container-title":"bioRxiv","id":"ITEM-1","issued":{"date-parts":[["2018"]]},"title":"Modelling palaeoecological time series using generalized additive models","type":"article-journal"},"uris":["http://www.mendeley.com/documents/?uuid=0f70b78f-53ef-4276-8022-18e23c48037d"]}],"mendeley":{"formattedCitation":"(Simpson, 2018)","plainTextFormattedCitation":"(Simpson, 2018)","previouslyFormattedCitation":"(Simpson, 2018)"},"properties":{"noteIndex":0},"schema":"https://github.com/citation-style-language/schema/raw/master/csl-citation.json"}</w:instrText>
      </w:r>
      <w:r w:rsidR="00A313A5">
        <w:fldChar w:fldCharType="separate"/>
      </w:r>
      <w:r w:rsidR="00A313A5" w:rsidRPr="00A313A5">
        <w:rPr>
          <w:noProof/>
        </w:rPr>
        <w:t>(Simpson, 2018)</w:t>
      </w:r>
      <w:r w:rsidR="00A313A5">
        <w:fldChar w:fldCharType="end"/>
      </w:r>
      <w:r w:rsidR="005F254B">
        <w:t xml:space="preserve"> and geophysics</w:t>
      </w:r>
      <w:r w:rsidR="00A313A5">
        <w:t xml:space="preserve"> </w:t>
      </w:r>
      <w:r w:rsidR="005F254B">
        <w:fldChar w:fldCharType="begin" w:fldLock="1"/>
      </w:r>
      <w:r w:rsidR="00AC02E6">
        <w:instrText>ADDIN CSL_CITATION {"citationItems":[{"id":"ITEM-1","itemData":{"DOI":"10.1002/2017JG004135","ISSN":"21698961","abstract":"© 2018. American Geophysical Union. All Rights Reserved. Critical transitions in ecosystem states are often sudden and unpredictable. Consequently, there is a concerted effort to identify measurable early warning signals (EWS) for these important events. Aquatic ecosystems provide an opportunity to observe critical transitions due to their high sensitivity and rapid response times. Using palaeoecological techniques, we can measure properties of time series data to determine if critical transitions are preceded by any measurable ecosystem metrics, that is, identify EWS. Using a suite of palaeoenvironmental data spanning the last 2,400 years (diatoms, pollen, geochemistry, and charcoal influx), we assess whether a critical transition in diatom community structure was preceded by measurable EWS. Lake Vera, in the temperate rain forest of western Tasmania, Australia, has a diatom community dominated by Discostella stelligera and undergoes an abrupt compositional shift at ca. 820 cal yr BP that is concomitant with increased fire disturbance of the local vegetation. This shift is manifest as a transition from less oligotrophic acidic diatom flora (Achnanthidium minutissimum, Brachysira styriaca, and Fragilaria capucina) to more oligotrophic acidic taxa (Frustulia elongatissima, Eunotia diodon, and Gomphonema multiforme). We observe a marked increase in compositional variance and rate-of-change prior to this critical transition, revealing these metrics are useful EWS in this system. Interestingly, vegetation remains complacent to fire disturbance until after the shift in the diatom community. Disturbance taxa invade and the vegetation system experiences an increase in both compositional variance and rate-of-change. These trends imply an approaching critical transition in the vegetation and the probable collapse of the local rain forest system.","author":[{"dropping-particle":"","family":"Beck","given":"Kristen K.","non-dropping-particle":"","parse-names":false,"suffix":""},{"dropping-particle":"","family":"Fletcher","given":"Michael Shawn","non-dropping-particle":"","parse-names":false,"suffix":""},{"dropping-particle":"","family":"Gadd","given":"Patricia S.","non-dropping-particle":"","parse-names":false,"suffix":""},{"dropping-particle":"","family":"Heijnis","given":"Henk","non-dropping-particle":"","parse-names":false,"suffix":""},{"dropping-particle":"","family":"Saunders","given":"Krystyna M.","non-dropping-particle":"","parse-names":false,"suffix":""},{"dropping-particle":"","family":"Simpson","given":"Gavin L.","non-dropping-particle":"","parse-names":false,"suffix":""},{"dropping-particle":"","family":"Zawadzki","given":"Atun","non-dropping-particle":"","parse-names":false,"suffix":""}],"container-title":"Journal of Geophysical Research: Biogeosciences","id":"ITEM-1","issued":{"date-parts":[["2018"]]},"title":"Variance and Rate-of-Change as Early Warning Signals for a Critical Transition in an Aquatic Ecosystem State: A Test Case From Tasmania, Australia","type":"article-journal"},"uris":["http://www.mendeley.com/documents/?uuid=2553db09-7acb-4ede-826c-931db0c70c04"]}],"mendeley":{"formattedCitation":"(Beck et al., 2018)","plainTextFormattedCitation":"(Beck et al., 2018)","previouslyFormattedCitation":"(Beck et al., 2018)"},"properties":{"noteIndex":0},"schema":"https://github.com/citation-style-language/schema/raw/master/csl-citation.json"}</w:instrText>
      </w:r>
      <w:r w:rsidR="005F254B">
        <w:fldChar w:fldCharType="separate"/>
      </w:r>
      <w:r w:rsidR="005F254B" w:rsidRPr="005F254B">
        <w:rPr>
          <w:noProof/>
        </w:rPr>
        <w:t>(Beck et al., 2018)</w:t>
      </w:r>
      <w:r w:rsidR="005F254B">
        <w:fldChar w:fldCharType="end"/>
      </w:r>
      <w:r w:rsidR="005F254B">
        <w:t>.</w:t>
      </w:r>
      <w:r w:rsidR="007426FC" w:rsidRPr="004906F5">
        <w:t xml:space="preserve">The objective of this study was to </w:t>
      </w:r>
      <w:r w:rsidR="00F3466B">
        <w:t>develop a method for detecting change points in spatiotemporally complex fisheries growth data</w:t>
      </w:r>
      <w:r w:rsidR="007426FC">
        <w:t xml:space="preserve"> </w:t>
      </w:r>
      <w:r w:rsidR="00581778">
        <w:t xml:space="preserve">and </w:t>
      </w:r>
      <w:r w:rsidR="00F3466B">
        <w:t>which</w:t>
      </w:r>
      <w:r w:rsidR="007426FC">
        <w:t xml:space="preserve"> </w:t>
      </w:r>
      <w:r w:rsidR="00F3466B">
        <w:t>minimizes</w:t>
      </w:r>
      <w:r w:rsidR="007426FC">
        <w:t xml:space="preserve"> the use of pre-supposed spatial stratifications in the analytical approach. </w:t>
      </w:r>
      <w:r w:rsidR="00F3466B">
        <w:rPr>
          <w:rFonts w:cstheme="minorHAnsi"/>
          <w:iCs/>
        </w:rPr>
        <w:t xml:space="preserve">This method has the potential to improve detection of large-scale patterns in fish growth, and aid in the development of structured population dynamics models. </w:t>
      </w:r>
      <w:r w:rsidR="0084759D">
        <w:rPr>
          <w:rFonts w:cstheme="minorHAnsi"/>
          <w:iCs/>
        </w:rPr>
        <w:t xml:space="preserve">We use simulation to test the robustness of the method to increasingly complex </w:t>
      </w:r>
      <w:proofErr w:type="spellStart"/>
      <w:r w:rsidR="0084759D">
        <w:rPr>
          <w:rFonts w:cstheme="minorHAnsi"/>
          <w:iCs/>
        </w:rPr>
        <w:t>spatio</w:t>
      </w:r>
      <w:proofErr w:type="spellEnd"/>
      <w:r w:rsidR="0084759D">
        <w:rPr>
          <w:rFonts w:cstheme="minorHAnsi"/>
          <w:iCs/>
        </w:rPr>
        <w:t xml:space="preserve">-temporal age and </w:t>
      </w:r>
      <w:r w:rsidR="0084759D">
        <w:rPr>
          <w:rFonts w:cstheme="minorHAnsi"/>
          <w:iCs/>
        </w:rPr>
        <w:lastRenderedPageBreak/>
        <w:t>length data</w:t>
      </w:r>
      <w:r w:rsidR="007E68BB">
        <w:rPr>
          <w:rFonts w:cstheme="minorHAnsi"/>
          <w:iCs/>
        </w:rPr>
        <w:t>, and present a case study application to northeast Pacific sablefish (</w:t>
      </w:r>
      <w:proofErr w:type="spellStart"/>
      <w:r w:rsidR="007E68BB">
        <w:rPr>
          <w:rFonts w:cstheme="minorHAnsi"/>
          <w:i/>
          <w:iCs/>
        </w:rPr>
        <w:t>Anoplopoma</w:t>
      </w:r>
      <w:proofErr w:type="spellEnd"/>
      <w:r w:rsidR="007E68BB">
        <w:rPr>
          <w:rFonts w:cstheme="minorHAnsi"/>
          <w:i/>
          <w:iCs/>
        </w:rPr>
        <w:t xml:space="preserve"> fimbria).</w:t>
      </w:r>
      <w:r w:rsidR="007E68BB">
        <w:rPr>
          <w:rFonts w:cstheme="minorHAnsi"/>
          <w:iCs/>
        </w:rPr>
        <w:t xml:space="preserve"> </w:t>
      </w:r>
    </w:p>
    <w:p w14:paraId="3E4FE6C7" w14:textId="31D974A7" w:rsidR="001A1B0A" w:rsidRDefault="001A1B0A" w:rsidP="00B34995">
      <w:pPr>
        <w:pStyle w:val="Heading1"/>
        <w:spacing w:line="240" w:lineRule="auto"/>
        <w:jc w:val="both"/>
      </w:pPr>
      <w:r w:rsidRPr="004906F5">
        <w:t>Methods</w:t>
      </w:r>
    </w:p>
    <w:p w14:paraId="32FC870A" w14:textId="02A28AA5" w:rsidR="00B34995" w:rsidRDefault="00F253EA" w:rsidP="00FB55F0">
      <w:pPr>
        <w:spacing w:line="360" w:lineRule="auto"/>
        <w:jc w:val="both"/>
      </w:pPr>
      <w:r>
        <w:t xml:space="preserve">We developed a data-driven analytical approach to detect changes in fish growth, tested the model on simulated data, and then applied the model to a commercially harvested groundfish stock in the Northeast Pacific. </w:t>
      </w:r>
      <w:r w:rsidR="00E05953">
        <w:t xml:space="preserve">The </w:t>
      </w:r>
      <w:r w:rsidR="00B34995">
        <w:t>method</w:t>
      </w:r>
      <w:r w:rsidR="00E05953">
        <w:t xml:space="preserve"> was designed to identify significant spatiotemporal break-points in the age-length relationship and </w:t>
      </w:r>
      <w:commentRangeStart w:id="2"/>
      <w:commentRangeStart w:id="3"/>
      <w:r w:rsidR="00E05953">
        <w:t xml:space="preserve">not consider </w:t>
      </w:r>
      <w:r w:rsidR="00E05953">
        <w:rPr>
          <w:i/>
        </w:rPr>
        <w:t>a priori</w:t>
      </w:r>
      <w:r w:rsidR="00E05953">
        <w:t xml:space="preserve"> hypotheses</w:t>
      </w:r>
      <w:commentRangeEnd w:id="2"/>
      <w:r w:rsidR="00B34995">
        <w:rPr>
          <w:rStyle w:val="CommentReference"/>
        </w:rPr>
        <w:commentReference w:id="2"/>
      </w:r>
      <w:commentRangeEnd w:id="3"/>
      <w:r w:rsidR="00FB55F0">
        <w:rPr>
          <w:rStyle w:val="CommentReference"/>
        </w:rPr>
        <w:commentReference w:id="3"/>
      </w:r>
      <w:r w:rsidR="00E05953">
        <w:t xml:space="preserve"> of spatial stratification. </w:t>
      </w:r>
    </w:p>
    <w:p w14:paraId="736E9F26" w14:textId="16302A0A" w:rsidR="00E05953" w:rsidRDefault="00E05953" w:rsidP="00FB55F0">
      <w:pPr>
        <w:spacing w:line="360" w:lineRule="auto"/>
        <w:jc w:val="both"/>
      </w:pPr>
      <w:r>
        <w:t xml:space="preserve">The method involves fitting a </w:t>
      </w:r>
      <w:r w:rsidR="00B34995">
        <w:t>Generalized Additive Model (GAM)</w:t>
      </w:r>
      <w:r>
        <w:t xml:space="preserve"> </w:t>
      </w:r>
      <w:r w:rsidR="00B34995">
        <w:t xml:space="preserve">using the </w:t>
      </w:r>
      <w:proofErr w:type="spellStart"/>
      <w:r w:rsidR="00B34995">
        <w:t>mgcv</w:t>
      </w:r>
      <w:proofErr w:type="spellEnd"/>
      <w:r w:rsidR="00B34995">
        <w:t xml:space="preserve"> package </w:t>
      </w:r>
      <w:r w:rsidR="00B34995">
        <w:fldChar w:fldCharType="begin" w:fldLock="1"/>
      </w:r>
      <w:r w:rsidR="00B34995">
        <w:instrText>ADDIN CSL_CITATION {"citationItems":[{"id":"ITEM-1","itemData":{"DOI":"10.1111/j.1467-9868.2010.00749.x","ISBN":"1369-7412","ISSN":"13697412","PMID":"18937713","abstract":"Recent work by Reiss and Ogden provides a theoretical basis for sometimes preferring restricted maximum likelihood (REML) to generalized cross-validation (GCV) for smoothing parameter selection in semiparametric regression. However, existing REML or marginal likelihood (ML) based methods for semiparametric generalized linear models (GLMs) use iterative REML or ML estimation of the smoothing parameters of working linear approximations to the GLM. Such indirect schemes need not converge and fail to do so in a non-negligible proportion of practical analyses. By contrast, very reliable prediction error criteria smoothing parameter selection methods are available, based on direct optimization of GCV, or related criteria, for the GLM itself. Since such methods directly optimize properly defined functions of the smoothing parameters, they have much more reliable convergence properties. The paper develops the first such method for REML or ML estimation of smoothing parameters. A Laplace approximation is used to obtain an approximate REML or ML for any GLM, which is suitable for efficient direct optimization. This REML or ML criterion requires that Newton-Raphson iteration, rather than Fisher scoring, be used for GLM fitting, and a computationally stable approach to this is proposed. The REML or ML criterion itself is optimized by a Newton method, with the derivatives required obtained by a mixture of implicit differentiation and direct methods. The method will cope with numerical rank deficiency in the fitted model and in fact provides a slight improvement in numerical robustness on the earlier method of Wood for prediction error criteria based smoothness selection. Simulation results suggest that the new REML and ML methods offer some improvement in mean-square error performance relative to GCV or Akaike's information criterion in most cases, without the small number of severe undersmoothing failures to which Akaike's information criterion and GCV are prone. This is achieved at the same computational cost as GCV or Akaike's information criterion. The new approach also eliminates the convergence failures of previous REML- or ML-based approaches for penalized GLMs and usually has lower computational cost than these alternatives. Example applications are presented in adaptive smoothing, scalar on function regression and generalized additive model selection.","author":[{"dropping-particle":"","family":"Wood","given":"Simon N.","non-dropping-particle":"","parse-names":false,"suffix":""}],"container-title":"Journal of the Royal Statistical Society. Series B: Statistical Methodology","id":"ITEM-1","issued":{"date-parts":[["2011"]]},"title":"Fast stable restricted maximum likelihood and marginal likelihood estimation of semiparametric generalized linear models","type":"article-journal"},"uris":["http://www.mendeley.com/documents/?uuid=2f65760f-0c01-4fdf-b791-0cb39af2d484"]}],"mendeley":{"formattedCitation":"(Wood, 2011)","plainTextFormattedCitation":"(Wood, 2011)","previouslyFormattedCitation":"(Wood, 2011)"},"properties":{"noteIndex":0},"schema":"https://github.com/citation-style-language/schema/raw/master/csl-citation.json"}</w:instrText>
      </w:r>
      <w:r w:rsidR="00B34995">
        <w:fldChar w:fldCharType="separate"/>
      </w:r>
      <w:r w:rsidR="00B34995" w:rsidRPr="00E9478C">
        <w:rPr>
          <w:noProof/>
        </w:rPr>
        <w:t>(Wood, 2011)</w:t>
      </w:r>
      <w:r w:rsidR="00B34995">
        <w:fldChar w:fldCharType="end"/>
      </w:r>
      <w:r w:rsidR="00B34995">
        <w:t xml:space="preserve"> in R </w:t>
      </w:r>
      <w:r w:rsidR="00B34995">
        <w:fldChar w:fldCharType="begin" w:fldLock="1"/>
      </w:r>
      <w:r w:rsidR="00B34995">
        <w:instrText>ADDIN CSL_CITATION {"citationItems":[{"id":"ITEM-1","itemData":{"DOI":"10.1007/978-3-540-74686-7","ISBN":"3900051070","ISSN":"16000706","abstract":"R Foundation for Statistical Computing, Vienna, Austria. ISBN 3-900051-07-0, URL http://www.R-project.org/.","author":[{"dropping-particle":"","family":"R Development Core Team","given":"R","non-dropping-particle":"","parse-names":false,"suffix":""}],"container-title":"R Foundation for Statistical Computing","id":"ITEM-1","issue":"2.11.1","issued":{"date-parts":[["2011"]]},"number-of-pages":"409","title":"R: A Language and Environment for Statistical Computing","type":"book","volume":"1"},"uris":["http://www.mendeley.com/documents/?uuid=94f322ea-2779-469d-b0ab-63b79505177e"]}],"mendeley":{"formattedCitation":"(R Development Core Team, 2011)","plainTextFormattedCitation":"(R Development Core Team, 2011)","previouslyFormattedCitation":"(R Development Core Team, 2011)"},"properties":{"noteIndex":0},"schema":"https://github.com/citation-style-language/schema/raw/master/csl-citation.json"}</w:instrText>
      </w:r>
      <w:r w:rsidR="00B34995">
        <w:fldChar w:fldCharType="separate"/>
      </w:r>
      <w:r w:rsidR="00B34995" w:rsidRPr="00E9478C">
        <w:rPr>
          <w:noProof/>
        </w:rPr>
        <w:t>(R Development Core Team, 2011)</w:t>
      </w:r>
      <w:r w:rsidR="00B34995">
        <w:fldChar w:fldCharType="end"/>
      </w:r>
      <w:r w:rsidR="00B34995">
        <w:t xml:space="preserve"> to </w:t>
      </w:r>
      <w:r>
        <w:t xml:space="preserve">the vector of observed lengths as the response variable, predicted by separate smoothers for year and latitude. </w:t>
      </w:r>
      <w:bookmarkStart w:id="4" w:name="_GoBack"/>
      <w:bookmarkEnd w:id="4"/>
    </w:p>
    <w:p w14:paraId="50F1E572" w14:textId="5CECE334" w:rsidR="005F254B" w:rsidRPr="005F254B" w:rsidRDefault="00E56DA5" w:rsidP="00853E77">
      <w:pPr>
        <w:pStyle w:val="Caption"/>
        <w:rPr>
          <w:rFonts w:eastAsiaTheme="minorEastAsia"/>
        </w:rPr>
      </w:pPr>
      <w:r>
        <w:t xml:space="preserve">Equation </w:t>
      </w:r>
      <w:r w:rsidR="00BF33B8">
        <w:rPr>
          <w:noProof/>
        </w:rPr>
        <w:fldChar w:fldCharType="begin"/>
      </w:r>
      <w:r w:rsidR="00BF33B8">
        <w:rPr>
          <w:noProof/>
        </w:rPr>
        <w:instrText xml:space="preserve"> SEQ Equation \* ARABIC </w:instrText>
      </w:r>
      <w:r w:rsidR="00BF33B8">
        <w:rPr>
          <w:noProof/>
        </w:rPr>
        <w:fldChar w:fldCharType="separate"/>
      </w:r>
      <w:r w:rsidR="00463541">
        <w:rPr>
          <w:noProof/>
        </w:rPr>
        <w:t>1</w:t>
      </w:r>
      <w:r w:rsidR="00BF33B8">
        <w:rPr>
          <w:noProof/>
        </w:rPr>
        <w:fldChar w:fldCharType="end"/>
      </w:r>
      <w:r>
        <w:t xml:space="preserve"> </w:t>
      </w:r>
      <m:oMath>
        <m:r>
          <w:rPr>
            <w:rFonts w:ascii="Cambria Math" w:hAnsi="Cambria Math"/>
          </w:rPr>
          <m:t>g(</m:t>
        </m:r>
        <m:sSub>
          <m:sSubPr>
            <m:ctrlPr>
              <w:rPr>
                <w:rFonts w:ascii="Cambria Math" w:hAnsi="Cambria Math"/>
                <w:i/>
                <w:iCs w:val="0"/>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iCs w:val="0"/>
              </w:rPr>
            </m:ctrlPr>
          </m:sSubPr>
          <m:e>
            <m:r>
              <w:rPr>
                <w:rFonts w:ascii="Cambria Math" w:hAnsi="Cambria Math"/>
              </w:rPr>
              <m:t>β</m:t>
            </m:r>
          </m:e>
          <m:sub>
            <m:r>
              <w:rPr>
                <w:rFonts w:ascii="Cambria Math" w:hAnsi="Cambria Math"/>
              </w:rPr>
              <m:t>0</m:t>
            </m:r>
          </m:sub>
        </m:sSub>
        <m:r>
          <w:rPr>
            <w:rFonts w:ascii="Cambria Math" w:hAnsi="Cambria Math"/>
          </w:rPr>
          <m:t xml:space="preserve"> +f</m:t>
        </m:r>
        <m:d>
          <m:dPr>
            <m:ctrlPr>
              <w:rPr>
                <w:rFonts w:ascii="Cambria Math" w:hAnsi="Cambria Math"/>
                <w:i/>
              </w:rPr>
            </m:ctrlPr>
          </m:dPr>
          <m:e>
            <m:sSub>
              <m:sSubPr>
                <m:ctrlPr>
                  <w:rPr>
                    <w:rFonts w:ascii="Cambria Math" w:hAnsi="Cambria Math"/>
                    <w:i/>
                    <w:iCs w:val="0"/>
                  </w:rPr>
                </m:ctrlPr>
              </m:sSubPr>
              <m:e>
                <m:r>
                  <w:rPr>
                    <w:rFonts w:ascii="Cambria Math" w:hAnsi="Cambria Math"/>
                  </w:rPr>
                  <m:t>x</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iCs w:val="0"/>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iCs w:val="0"/>
              </w:rPr>
            </m:ctrlPr>
          </m:sSubPr>
          <m:e>
            <m:r>
              <w:rPr>
                <w:rFonts w:ascii="Cambria Math" w:hAnsi="Cambria Math"/>
              </w:rPr>
              <m:t>ϵ</m:t>
            </m:r>
          </m:e>
          <m:sub>
            <m:r>
              <w:rPr>
                <w:rFonts w:ascii="Cambria Math" w:hAnsi="Cambria Math"/>
              </w:rPr>
              <m:t>t</m:t>
            </m:r>
          </m:sub>
        </m:sSub>
      </m:oMath>
    </w:p>
    <w:p w14:paraId="78E8A077" w14:textId="30C8E560" w:rsidR="005F254B" w:rsidRPr="00BE53B7" w:rsidRDefault="005F254B" w:rsidP="00FB55F0">
      <w:pPr>
        <w:spacing w:line="360" w:lineRule="auto"/>
        <w:jc w:val="both"/>
      </w:pPr>
      <w:r>
        <w:t xml:space="preserve">Where </w:t>
      </w:r>
      <w:r w:rsidR="00C5457E">
        <w:t>µ</w:t>
      </w:r>
      <w:r>
        <w:rPr>
          <w:vertAlign w:val="subscript"/>
        </w:rPr>
        <w:t>t</w:t>
      </w:r>
      <w:r>
        <w:t xml:space="preserve"> represents the </w:t>
      </w:r>
      <w:r w:rsidR="00C5457E">
        <w:t>expected mean of fish length, which is a random variable of which we have observations</w:t>
      </w:r>
      <w:r w:rsidR="00E424C1">
        <w:t>; the</w:t>
      </w:r>
      <w:r>
        <w:t xml:space="preserve"> linear effects of time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and latitude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are smooth functions</w:t>
      </w:r>
      <w:r w:rsidR="00C5457E">
        <w:t>.</w:t>
      </w:r>
      <w:r w:rsidR="00BE53B7">
        <w:t xml:space="preserve"> </w:t>
      </w:r>
      <w:r w:rsidR="00BE53B7">
        <w:rPr>
          <w:i/>
        </w:rPr>
        <w:t>g</w:t>
      </w:r>
      <w:r w:rsidR="00BE53B7">
        <w:t xml:space="preserve"> is an invertible, monotonic function which enables mapping from the response scale to the scale of the linear predictor, such as the natural logarithm.</w:t>
      </w:r>
      <w:r w:rsidR="009B4FB5">
        <w:t xml:space="preserve"> Because the parameters of the VGBF can be highly negatively correlated, we subset real and simulated datasets used here to include only female fish of age four</w:t>
      </w:r>
      <w:r w:rsidR="00F5067E">
        <w:t>.</w:t>
      </w:r>
      <w:r w:rsidR="009B4FB5">
        <w:t xml:space="preserve"> </w:t>
      </w:r>
    </w:p>
    <w:p w14:paraId="42B05BF4" w14:textId="33EAA1EE" w:rsidR="006F249A" w:rsidRDefault="00B34995" w:rsidP="00FB55F0">
      <w:pPr>
        <w:spacing w:line="360" w:lineRule="auto"/>
        <w:jc w:val="both"/>
      </w:pPr>
      <w:commentRangeStart w:id="5"/>
      <w:commentRangeStart w:id="6"/>
      <w:r>
        <w:t xml:space="preserve">The first derivatives of the GAM </w:t>
      </w:r>
      <w:r w:rsidR="003D0FC7">
        <w:t>are</w:t>
      </w:r>
      <w:r>
        <w:t xml:space="preserve"> evaluated to identify areas of significant change (i.e., break points) in growth parameter estimates.</w:t>
      </w:r>
      <w:commentRangeEnd w:id="5"/>
      <w:r>
        <w:rPr>
          <w:rStyle w:val="CommentReference"/>
        </w:rPr>
        <w:commentReference w:id="5"/>
      </w:r>
      <w:commentRangeEnd w:id="6"/>
      <w:r w:rsidR="00A313A5">
        <w:rPr>
          <w:rStyle w:val="CommentReference"/>
        </w:rPr>
        <w:commentReference w:id="6"/>
      </w:r>
      <w:r>
        <w:t xml:space="preserve"> </w:t>
      </w:r>
      <w:r w:rsidR="00E05953">
        <w:t xml:space="preserve">Once the best-fit model was identified, we used the method of finite differences (as in </w:t>
      </w:r>
      <w:r w:rsidR="00E05953">
        <w:fldChar w:fldCharType="begin" w:fldLock="1"/>
      </w:r>
      <w:r w:rsidR="00E05953">
        <w:instrText>ADDIN CSL_CITATION {"citationItems":[{"id":"ITEM-1","itemData":{"DOI":"10.1101/322248","abstract":"In the absence of annual laminations, time series generated from lake sediments or other similar stratigraphic sequences are irregularly spaced in time, which complicates formal analysis using classical statistical time series models. In lieu, statistical analyses of trends in palaeoenvironmental time series, if done at all, have typically used simpler linear regressions or (non-) parametric correlations with little regard for the violation of assumptions that almost surely occurs due to temporal dependencies in the data or that correlations do not provide estimates of the magnitude of change, just whether or not there is a linear or monotonic trend. Alternative approaches have used LOESS-estimated trends to justify data interpretations or test hypotheses as to the causal factors without considering the inherent subjectivity of the choice of parameters used to achieve the fit (e.g. span width, degree of polynomial). Generalized additive models (GAMs) are statistical models that can be used to estimate trends as smooth functions of time. Unlike LOESS, GAMs use automatic smoothness selection methods to objectively determine the complexity of the fitted trend, and as formal statistical models, GAMs, allow for potentially complex, non-linear trends, a proper accounting of model uncertainty, and the identification of periods of significant temporal change. Here, I present a consistent and modern approach to the estimation of trends in palaeoenvironmental time series using GAMs, illustrating features of the methodology with two example time series of contrasting complexity; a 150-year bulk organic matter δ15N time series from Small Water, UK, and a 3000-year alkenone record from Braya-Sø, Greenland. I discuss the underlying mechanics of GAMs that allow them to learn the shape of the trend from the data themselves and how simultaneous confidence intervals and the first derivatives of the trend are used to properly account for model uncertainty and identify periods of change. It is hoped that by using GAMs greater attention is paid to the statistical estimation of trends in palaeoenvironmental time series leading to more a robust and reproducible palaeoscience.","author":[{"dropping-particle":"","family":"Simpson","given":"Gavin L","non-dropping-particle":"","parse-names":false,"suffix":""}],"container-title":"bioRxiv","id":"ITEM-1","issued":{"date-parts":[["2018"]]},"title":"Modelling palaeoecological time series using generalized additive models","type":"article-journal"},"uris":["http://www.mendeley.com/documents/?uuid=0f70b78f-53ef-4276-8022-18e23c48037d"]}],"mendeley":{"formattedCitation":"(Simpson, 2018)","manualFormatting":"Simpson, 2018)","plainTextFormattedCitation":"(Simpson, 2018)","previouslyFormattedCitation":"(Simpson, 2018)"},"properties":{"noteIndex":0},"schema":"https://github.com/citation-style-language/schema/raw/master/csl-citation.json"}</w:instrText>
      </w:r>
      <w:r w:rsidR="00E05953">
        <w:fldChar w:fldCharType="separate"/>
      </w:r>
      <w:r w:rsidR="00E05953" w:rsidRPr="00C87747">
        <w:rPr>
          <w:noProof/>
        </w:rPr>
        <w:t>Simpson, 2018)</w:t>
      </w:r>
      <w:r w:rsidR="00E05953">
        <w:fldChar w:fldCharType="end"/>
      </w:r>
      <w:r w:rsidR="00E05953">
        <w:t xml:space="preserve"> to locate time periods and/or locations </w:t>
      </w:r>
      <w:r w:rsidR="00A313A5">
        <w:t>where fish size is changing the most</w:t>
      </w:r>
      <w:r w:rsidR="00E05953">
        <w:t xml:space="preserve">. The finite differences approach approximates the first derivative of the spline generated from the GAM </w:t>
      </w:r>
      <w:commentRangeStart w:id="7"/>
      <w:commentRangeStart w:id="8"/>
      <w:r w:rsidR="00E05953">
        <w:t>function</w:t>
      </w:r>
      <w:commentRangeEnd w:id="7"/>
      <w:r>
        <w:rPr>
          <w:rStyle w:val="CommentReference"/>
        </w:rPr>
        <w:commentReference w:id="7"/>
      </w:r>
      <w:commentRangeEnd w:id="8"/>
      <w:r w:rsidR="00A220A1">
        <w:rPr>
          <w:rStyle w:val="CommentReference"/>
        </w:rPr>
        <w:commentReference w:id="8"/>
      </w:r>
      <w:r w:rsidR="00E05953">
        <w:t xml:space="preserve">. </w:t>
      </w:r>
      <w:r w:rsidR="006F249A">
        <w:t xml:space="preserve">For instance, the </w:t>
      </w:r>
      <w:r w:rsidR="00E314A1">
        <w:t>vector of derivatives</w:t>
      </w:r>
      <w:r w:rsidR="006F249A">
        <w:t xml:space="preserve"> </w:t>
      </w:r>
      <w:r w:rsidR="00E314A1">
        <w:rPr>
          <w:b/>
        </w:rPr>
        <w:t xml:space="preserve">G </w:t>
      </w:r>
      <w:r w:rsidR="006F249A">
        <w:t>for</w:t>
      </w:r>
      <w:r w:rsidR="00E314A1">
        <w:t xml:space="preserve"> </w:t>
      </w:r>
      <w:r w:rsidR="006F249A">
        <w:t>latitude is produced via:</w:t>
      </w:r>
    </w:p>
    <w:p w14:paraId="0540DDBB" w14:textId="25E5E735" w:rsidR="006F249A" w:rsidRDefault="00463541" w:rsidP="00853E77">
      <w:pPr>
        <w:pStyle w:val="Caption"/>
      </w:pPr>
      <w:r>
        <w:t xml:space="preserve">Equation </w:t>
      </w:r>
      <w:r w:rsidR="00BF33B8">
        <w:rPr>
          <w:noProof/>
        </w:rPr>
        <w:fldChar w:fldCharType="begin"/>
      </w:r>
      <w:r w:rsidR="00BF33B8">
        <w:rPr>
          <w:noProof/>
        </w:rPr>
        <w:instrText xml:space="preserve"> SEQ Equation \* ARABIC </w:instrText>
      </w:r>
      <w:r w:rsidR="00BF33B8">
        <w:rPr>
          <w:noProof/>
        </w:rPr>
        <w:fldChar w:fldCharType="separate"/>
      </w:r>
      <w:r>
        <w:rPr>
          <w:noProof/>
        </w:rPr>
        <w:t>2</w:t>
      </w:r>
      <w:r w:rsidR="00BF33B8">
        <w:rPr>
          <w:noProof/>
        </w:rPr>
        <w:fldChar w:fldCharType="end"/>
      </w:r>
      <w:r w:rsidRPr="00E424C1">
        <w:rPr>
          <w:sz w:val="32"/>
          <w:szCs w:val="32"/>
        </w:rPr>
        <w:t xml:space="preserve"> </w:t>
      </w:r>
      <m:oMath>
        <m:r>
          <m:rPr>
            <m:sty m:val="bi"/>
          </m:rPr>
          <w:rPr>
            <w:rFonts w:ascii="Cambria Math" w:hAnsi="Cambria Math"/>
            <w:sz w:val="32"/>
            <w:szCs w:val="32"/>
          </w:rPr>
          <m:t>G</m:t>
        </m:r>
        <m:r>
          <w:rPr>
            <w:rFonts w:ascii="Cambria Math" w:hAnsi="Cambria Math"/>
            <w:sz w:val="32"/>
            <w:szCs w:val="32"/>
          </w:rPr>
          <m:t>=</m:t>
        </m:r>
        <m:f>
          <m:fPr>
            <m:ctrlPr>
              <w:rPr>
                <w:rFonts w:ascii="Cambria Math" w:hAnsi="Cambria Math"/>
                <w:i/>
                <w:iCs w:val="0"/>
                <w:sz w:val="32"/>
                <w:szCs w:val="32"/>
              </w:rPr>
            </m:ctrlPr>
          </m:fPr>
          <m:num>
            <m:r>
              <w:rPr>
                <w:rFonts w:ascii="Cambria Math" w:hAnsi="Cambria Math"/>
                <w:sz w:val="32"/>
                <w:szCs w:val="32"/>
              </w:rPr>
              <m:t>g</m:t>
            </m:r>
            <m:d>
              <m:dPr>
                <m:ctrlPr>
                  <w:rPr>
                    <w:rFonts w:ascii="Cambria Math" w:hAnsi="Cambria Math"/>
                    <w:i/>
                    <w:sz w:val="32"/>
                    <w:szCs w:val="32"/>
                  </w:rPr>
                </m:ctrlPr>
              </m:dPr>
              <m:e>
                <m:sSub>
                  <m:sSubPr>
                    <m:ctrlPr>
                      <w:rPr>
                        <w:rFonts w:ascii="Cambria Math" w:hAnsi="Cambria Math"/>
                        <w:i/>
                        <w:iCs w:val="0"/>
                        <w:sz w:val="32"/>
                        <w:szCs w:val="32"/>
                      </w:rPr>
                    </m:ctrlPr>
                  </m:sSubPr>
                  <m:e>
                    <m:sSup>
                      <m:sSupPr>
                        <m:ctrlPr>
                          <w:rPr>
                            <w:rFonts w:ascii="Cambria Math" w:hAnsi="Cambria Math"/>
                            <w:i/>
                            <w:sz w:val="32"/>
                            <w:szCs w:val="32"/>
                          </w:rPr>
                        </m:ctrlPr>
                      </m:sSupPr>
                      <m:e>
                        <m:r>
                          <w:rPr>
                            <w:rFonts w:ascii="Cambria Math" w:hAnsi="Cambria Math"/>
                            <w:sz w:val="32"/>
                            <w:szCs w:val="32"/>
                          </w:rPr>
                          <m:t>s</m:t>
                        </m:r>
                      </m:e>
                      <m:sup>
                        <m:r>
                          <w:rPr>
                            <w:rFonts w:ascii="Cambria Math" w:hAnsi="Cambria Math"/>
                            <w:sz w:val="32"/>
                            <w:szCs w:val="32"/>
                          </w:rPr>
                          <m:t>'</m:t>
                        </m:r>
                      </m:sup>
                    </m:sSup>
                  </m:e>
                  <m:sub>
                    <m:r>
                      <w:rPr>
                        <w:rFonts w:ascii="Cambria Math" w:hAnsi="Cambria Math"/>
                        <w:sz w:val="32"/>
                        <w:szCs w:val="32"/>
                      </w:rPr>
                      <m:t>t</m:t>
                    </m:r>
                  </m:sub>
                </m:sSub>
              </m:e>
            </m:d>
            <m:r>
              <w:rPr>
                <w:rFonts w:ascii="Cambria Math" w:hAnsi="Cambria Math"/>
                <w:sz w:val="32"/>
                <w:szCs w:val="32"/>
              </w:rPr>
              <m:t>-g(</m:t>
            </m:r>
            <m:sSub>
              <m:sSubPr>
                <m:ctrlPr>
                  <w:rPr>
                    <w:rFonts w:ascii="Cambria Math" w:hAnsi="Cambria Math"/>
                    <w:i/>
                    <w:iCs w:val="0"/>
                    <w:sz w:val="32"/>
                    <w:szCs w:val="32"/>
                  </w:rPr>
                </m:ctrlPr>
              </m:sSubPr>
              <m:e>
                <m:r>
                  <w:rPr>
                    <w:rFonts w:ascii="Cambria Math" w:hAnsi="Cambria Math"/>
                    <w:sz w:val="32"/>
                    <w:szCs w:val="32"/>
                  </w:rPr>
                  <m:t>s</m:t>
                </m:r>
              </m:e>
              <m:sub>
                <m:r>
                  <w:rPr>
                    <w:rFonts w:ascii="Cambria Math" w:hAnsi="Cambria Math"/>
                    <w:sz w:val="32"/>
                    <w:szCs w:val="32"/>
                  </w:rPr>
                  <m:t>t</m:t>
                </m:r>
              </m:sub>
            </m:sSub>
            <m:r>
              <w:rPr>
                <w:rFonts w:ascii="Cambria Math" w:hAnsi="Cambria Math"/>
                <w:sz w:val="32"/>
                <w:szCs w:val="32"/>
              </w:rPr>
              <m:t>)</m:t>
            </m:r>
          </m:num>
          <m:den>
            <m:r>
              <w:rPr>
                <w:rFonts w:ascii="Cambria Math" w:hAnsi="Cambria Math"/>
                <w:sz w:val="32"/>
                <w:szCs w:val="32"/>
              </w:rPr>
              <m:t>ε</m:t>
            </m:r>
          </m:den>
        </m:f>
      </m:oMath>
    </w:p>
    <w:p w14:paraId="6AA245BF" w14:textId="3F948BD6" w:rsidR="006F249A" w:rsidRDefault="006F249A" w:rsidP="00FB55F0">
      <w:pPr>
        <w:spacing w:line="360" w:lineRule="auto"/>
        <w:jc w:val="both"/>
      </w:pPr>
      <w:r>
        <w:t>Wher</w:t>
      </w:r>
      <w:r w:rsidR="00887E84">
        <w:t>e</w:t>
      </w:r>
      <m:oMath>
        <m:r>
          <w:rPr>
            <w:rFonts w:ascii="Cambria Math" w:hAnsi="Cambria Math"/>
          </w:rPr>
          <m:t xml:space="preserve"> g</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t</m:t>
                </m:r>
              </m:sub>
            </m:sSub>
          </m:e>
        </m:d>
      </m:oMath>
      <w:r>
        <w:t xml:space="preserve"> is a vector of predicted points</w:t>
      </w:r>
      <w:r w:rsidR="00217CF2">
        <w:t xml:space="preserve"> from the GAM</w:t>
      </w:r>
      <w:r>
        <w:t xml:space="preserve"> along a set of new latitudes, defined by the user as</w:t>
      </w:r>
      <w:r w:rsidR="00273DF8">
        <w:t xml:space="preserve">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+ε</m:t>
        </m:r>
      </m:oMath>
      <w:r>
        <w:t>, or the original points in the dataset plus a small, uniform change. The resultant matrix returns values for the linear predictor of the model with all other predictors (sex, age, and year) held constant</w:t>
      </w:r>
      <w:r w:rsidR="00887E84">
        <w:t>.</w:t>
      </w:r>
      <w:r w:rsidR="00163329">
        <w:t xml:space="preserve"> Vector </w:t>
      </w:r>
      <w:r w:rsidR="00163329" w:rsidRPr="00853E77">
        <w:rPr>
          <w:b/>
        </w:rPr>
        <w:t>G</w:t>
      </w:r>
      <w:r w:rsidR="00163329">
        <w:t xml:space="preserve"> is of the same length of the observed dataset.</w:t>
      </w:r>
    </w:p>
    <w:p w14:paraId="023DF2E8" w14:textId="7AC0A9A0" w:rsidR="003D0FC7" w:rsidRDefault="00B34995" w:rsidP="00FB55F0">
      <w:pPr>
        <w:spacing w:line="360" w:lineRule="auto"/>
        <w:jc w:val="both"/>
      </w:pPr>
      <w:r>
        <w:lastRenderedPageBreak/>
        <w:t>The</w:t>
      </w:r>
      <w:r w:rsidR="00E05953">
        <w:t xml:space="preserve"> uncertainty in derivative estimates </w:t>
      </w:r>
      <w:r w:rsidR="003D0FC7">
        <w:t>are computed via:</w:t>
      </w:r>
    </w:p>
    <w:p w14:paraId="2F30B5F1" w14:textId="501830BF" w:rsidR="003D0FC7" w:rsidRPr="00E424C1" w:rsidRDefault="00463541" w:rsidP="00E424C1">
      <w:pPr>
        <w:pStyle w:val="Caption"/>
        <w:rPr>
          <w:b/>
        </w:rPr>
      </w:pPr>
      <w:r>
        <w:t xml:space="preserve">Equation </w:t>
      </w:r>
      <w:r w:rsidR="00BF33B8">
        <w:rPr>
          <w:noProof/>
        </w:rPr>
        <w:fldChar w:fldCharType="begin"/>
      </w:r>
      <w:r w:rsidR="00BF33B8">
        <w:rPr>
          <w:noProof/>
        </w:rPr>
        <w:instrText xml:space="preserve"> SEQ Equation \* ARABIC </w:instrText>
      </w:r>
      <w:r w:rsidR="00BF33B8">
        <w:rPr>
          <w:noProof/>
        </w:rPr>
        <w:fldChar w:fldCharType="separate"/>
      </w:r>
      <w:r>
        <w:rPr>
          <w:noProof/>
        </w:rPr>
        <w:t>3</w:t>
      </w:r>
      <w:r w:rsidR="00BF33B8">
        <w:rPr>
          <w:noProof/>
        </w:rPr>
        <w:fldChar w:fldCharType="end"/>
      </w:r>
      <w:r>
        <w:t xml:space="preserve"> </w:t>
      </w:r>
      <w:commentRangeStart w:id="9"/>
      <m:oMath>
        <m:r>
          <w:rPr>
            <w:rFonts w:ascii="Cambria Math" w:eastAsiaTheme="minorEastAsia" w:hAnsi="Cambria Math"/>
          </w:rPr>
          <m:t xml:space="preserve">standard error of derivatives= </m:t>
        </m:r>
        <m:sSup>
          <m:sSupPr>
            <m:ctrlPr>
              <w:rPr>
                <w:rFonts w:ascii="Cambria Math" w:hAnsi="Cambria Math"/>
                <w:b/>
                <w:i/>
                <w:iCs w:val="0"/>
              </w:rPr>
            </m:ctrlPr>
          </m:sSupPr>
          <m:e>
            <m:d>
              <m:dPr>
                <m:begChr m:val="["/>
                <m:endChr m:val="]"/>
                <m:ctrlPr>
                  <w:rPr>
                    <w:rFonts w:ascii="Cambria Math" w:hAnsi="Cambria Math"/>
                    <w:b/>
                    <w:i/>
                    <w:iCs w:val="0"/>
                  </w:rPr>
                </m:ctrlPr>
              </m:dPr>
              <m:e>
                <m:nary>
                  <m:naryPr>
                    <m:chr m:val="∑"/>
                    <m:limLoc m:val="undOvr"/>
                    <m:ctrlPr>
                      <w:rPr>
                        <w:rFonts w:ascii="Cambria Math" w:hAnsi="Cambria Math"/>
                        <w:b/>
                        <w:i/>
                        <w:iCs w:val="0"/>
                      </w:rPr>
                    </m:ctrlPr>
                  </m:naryPr>
                  <m:sub>
                    <m:r>
                      <m:rPr>
                        <m:sty m:val="bi"/>
                      </m:rPr>
                      <w:rPr>
                        <w:rFonts w:ascii="Cambria Math" w:hAnsi="Cambria Math"/>
                      </w:rPr>
                      <m:t>1</m:t>
                    </m:r>
                  </m:sub>
                  <m:sup>
                    <m:r>
                      <m:rPr>
                        <m:sty m:val="bi"/>
                      </m:rPr>
                      <w:rPr>
                        <w:rFonts w:ascii="Cambria Math" w:hAnsi="Cambria Math"/>
                      </w:rPr>
                      <m:t>i</m:t>
                    </m:r>
                  </m:sup>
                  <m:e>
                    <m:r>
                      <m:rPr>
                        <m:sty m:val="bi"/>
                      </m:rPr>
                      <w:rPr>
                        <w:rFonts w:ascii="Cambria Math" w:hAnsi="Cambria Math"/>
                      </w:rPr>
                      <m:t>(G</m:t>
                    </m:r>
                    <m:sSub>
                      <m:sSubPr>
                        <m:ctrlPr>
                          <w:rPr>
                            <w:rFonts w:ascii="Cambria Math" w:hAnsi="Cambria Math"/>
                            <w:b/>
                            <w:i/>
                            <w:iCs w:val="0"/>
                          </w:rPr>
                        </m:ctrlPr>
                      </m:sSubPr>
                      <m:e>
                        <m:r>
                          <m:rPr>
                            <m:sty m:val="bi"/>
                          </m:rPr>
                          <w:rPr>
                            <w:rFonts w:ascii="Cambria Math" w:hAnsi="Cambria Math"/>
                          </w:rPr>
                          <m:t>V)</m:t>
                        </m:r>
                      </m:e>
                      <m:sub>
                        <m:r>
                          <m:rPr>
                            <m:sty m:val="bi"/>
                          </m:rPr>
                          <w:rPr>
                            <w:rFonts w:ascii="Cambria Math" w:hAnsi="Cambria Math"/>
                          </w:rPr>
                          <m:t>i</m:t>
                        </m:r>
                      </m:sub>
                    </m:sSub>
                  </m:e>
                </m:nary>
              </m:e>
            </m:d>
          </m:e>
          <m:sup>
            <m:r>
              <m:rPr>
                <m:sty m:val="bi"/>
              </m:rPr>
              <w:rPr>
                <w:rFonts w:ascii="Cambria Math" w:hAnsi="Cambria Math"/>
              </w:rPr>
              <m:t>1/2</m:t>
            </m:r>
          </m:sup>
        </m:sSup>
        <w:commentRangeEnd w:id="9"/>
        <m:r>
          <m:rPr>
            <m:sty m:val="p"/>
          </m:rPr>
          <w:rPr>
            <w:rStyle w:val="CommentReference"/>
            <w:iCs w:val="0"/>
          </w:rPr>
          <w:commentReference w:id="9"/>
        </m:r>
      </m:oMath>
    </w:p>
    <w:p w14:paraId="7B2AB669" w14:textId="4B12FF1B" w:rsidR="00463541" w:rsidRDefault="00E314A1" w:rsidP="00FB55F0">
      <w:pPr>
        <w:spacing w:line="360" w:lineRule="auto"/>
        <w:jc w:val="both"/>
      </w:pPr>
      <w:r>
        <w:t xml:space="preserve">Where </w:t>
      </w:r>
      <w:r>
        <w:rPr>
          <w:b/>
        </w:rPr>
        <w:t xml:space="preserve">V </w:t>
      </w:r>
      <w:r>
        <w:t xml:space="preserve">is the covariance matrix for each of </w:t>
      </w:r>
      <w:proofErr w:type="spellStart"/>
      <w:r w:rsidRPr="00853E77">
        <w:rPr>
          <w:i/>
        </w:rPr>
        <w:t>i</w:t>
      </w:r>
      <w:proofErr w:type="spellEnd"/>
      <w:r>
        <w:t xml:space="preserve"> parameters of the current GAM spline (typically just one, though multiple terms in a single smooth are feasible); the square root of the sum of this matrix provides the standard error for </w:t>
      </w:r>
      <w:r w:rsidR="00463541">
        <w:t xml:space="preserve">each derivative estimate of the spline. </w:t>
      </w:r>
    </w:p>
    <w:p w14:paraId="44E638C6" w14:textId="0B4552B3" w:rsidR="00AA168A" w:rsidRDefault="00E05953" w:rsidP="00FB55F0">
      <w:pPr>
        <w:spacing w:line="360" w:lineRule="auto"/>
        <w:jc w:val="both"/>
      </w:pPr>
      <w:commentRangeStart w:id="10"/>
      <w:r>
        <w:t>We then identif</w:t>
      </w:r>
      <w:r w:rsidR="00E424C1">
        <w:t>y</w:t>
      </w:r>
      <w:r>
        <w:t xml:space="preserve"> years or latitudes where the confidence interval of the first derivative was outside the 5</w:t>
      </w:r>
      <w:r w:rsidRPr="0006425B">
        <w:rPr>
          <w:vertAlign w:val="superscript"/>
        </w:rPr>
        <w:t>th</w:t>
      </w:r>
      <w:r>
        <w:t xml:space="preserve"> to 95</w:t>
      </w:r>
      <w:r w:rsidRPr="0006425B">
        <w:rPr>
          <w:vertAlign w:val="superscript"/>
        </w:rPr>
        <w:t>th</w:t>
      </w:r>
      <w:r>
        <w:t xml:space="preserve"> percentiles of the entire </w:t>
      </w:r>
      <w:r w:rsidR="00A313A5">
        <w:t>set of derivatives</w:t>
      </w:r>
      <w:r w:rsidR="001240C1">
        <w:t xml:space="preserve"> </w:t>
      </w:r>
      <w:proofErr w:type="gramStart"/>
      <w:r w:rsidR="001240C1">
        <w:rPr>
          <w:b/>
        </w:rPr>
        <w:t>G</w:t>
      </w:r>
      <w:proofErr w:type="gramEnd"/>
      <w:r w:rsidR="00A313A5">
        <w:t xml:space="preserve"> </w:t>
      </w:r>
      <w:r>
        <w:t>and designated these as “break points”</w:t>
      </w:r>
      <w:commentRangeEnd w:id="10"/>
      <w:r w:rsidR="00B34995">
        <w:rPr>
          <w:rStyle w:val="CommentReference"/>
        </w:rPr>
        <w:commentReference w:id="10"/>
      </w:r>
      <w:r>
        <w:t xml:space="preserve">. Once identified, we re-aggregate the raw length and age data to match these breakpoints and estimate the parameters of the VGBF </w:t>
      </w:r>
      <w:r w:rsidR="00B34995">
        <w:t>(</w:t>
      </w:r>
      <w:r w:rsidR="00B34995" w:rsidRPr="004906F5">
        <w:rPr>
          <w:i/>
        </w:rPr>
        <w:t>L</w:t>
      </w:r>
      <w:r w:rsidR="00B34995" w:rsidRPr="004906F5">
        <w:rPr>
          <w:i/>
          <w:vertAlign w:val="subscript"/>
        </w:rPr>
        <w:t>∞</w:t>
      </w:r>
      <w:r w:rsidR="00B34995">
        <w:t xml:space="preserve"> -  </w:t>
      </w:r>
      <w:r w:rsidR="00B34995" w:rsidRPr="004906F5">
        <w:t>asymptotic length,</w:t>
      </w:r>
      <w:r w:rsidR="00B34995" w:rsidRPr="004906F5">
        <w:rPr>
          <w:i/>
        </w:rPr>
        <w:t xml:space="preserve"> k</w:t>
      </w:r>
      <w:r w:rsidR="00B34995">
        <w:t xml:space="preserve">  - </w:t>
      </w:r>
      <w:r w:rsidR="00B34995" w:rsidRPr="004906F5">
        <w:t xml:space="preserve">the rate at which </w:t>
      </w:r>
      <w:r w:rsidR="00B34995">
        <w:t>asymptotic length is approached</w:t>
      </w:r>
      <w:r w:rsidR="00B34995" w:rsidRPr="004906F5">
        <w:t xml:space="preserve"> and </w:t>
      </w:r>
      <w:r w:rsidR="00B34995" w:rsidRPr="004906F5">
        <w:rPr>
          <w:i/>
        </w:rPr>
        <w:t>t</w:t>
      </w:r>
      <w:r w:rsidR="00B34995" w:rsidRPr="00981A9D">
        <w:rPr>
          <w:i/>
          <w:vertAlign w:val="subscript"/>
        </w:rPr>
        <w:t xml:space="preserve">0 </w:t>
      </w:r>
      <w:r w:rsidR="00B34995">
        <w:t xml:space="preserve">- </w:t>
      </w:r>
      <w:r w:rsidR="00B34995" w:rsidRPr="004906F5">
        <w:t>the estimated age at length zero</w:t>
      </w:r>
      <w:r w:rsidR="00B34995">
        <w:t>)</w:t>
      </w:r>
      <w:r w:rsidR="00581778">
        <w:t xml:space="preserve"> </w:t>
      </w:r>
      <w:r>
        <w:t xml:space="preserve">using maximum likelihood in Template </w:t>
      </w:r>
      <w:commentRangeStart w:id="11"/>
      <w:r>
        <w:t>Model</w:t>
      </w:r>
      <w:commentRangeEnd w:id="11"/>
      <w:r w:rsidR="00B34995">
        <w:rPr>
          <w:rStyle w:val="CommentReference"/>
        </w:rPr>
        <w:commentReference w:id="11"/>
      </w:r>
      <w:r>
        <w:t xml:space="preserve"> Builder </w:t>
      </w:r>
      <w:r>
        <w:fldChar w:fldCharType="begin" w:fldLock="1"/>
      </w:r>
      <w:r>
        <w:instrText>ADDIN CSL_CITATION {"citationItems":[{"id":"ITEM-1","itemData":{"DOI":"10.18637/jss.v070.i05","author":[{"dropping-particle":"","family":"Kristensen","given":"Kasper","non-dropping-particle":"","parse-names":false,"suffix":""},{"dropping-particle":"","family":"Nielsen","given":"Anders","non-dropping-particle":"","parse-names":false,"suffix":""},{"dropping-particle":"","family":"Berg","given":"Casper","non-dropping-particle":"","parse-names":false,"suffix":""},{"dropping-particle":"","family":"Skaug","given":"Hans","non-dropping-particle":"","parse-names":false,"suffix":""},{"dropping-particle":"","family":"Bell","given":"Bradley","non-dropping-particle":"","parse-names":false,"suffix":""}],"container-title":"ournal of Statistical Software","id":"ITEM-1","issue":"5","issued":{"date-parts":[["2016"]]},"page":"1-21","title":"TMB: Automatic Differentiation and Laplace Approximation.","type":"article-journal","volume":"70"},"uris":["http://www.mendeley.com/documents/?uuid=fca68a2e-e5f1-49e0-8eca-01668942fd2b"]}],"mendeley":{"formattedCitation":"(Kristensen et al., 2016)","plainTextFormattedCitation":"(Kristensen et al., 2016)","previouslyFormattedCitation":"(Kristensen et al., 2016)"},"properties":{"noteIndex":0},"schema":"https://github.com/citation-style-language/schema/raw/master/csl-citation.json"}</w:instrText>
      </w:r>
      <w:r>
        <w:fldChar w:fldCharType="separate"/>
      </w:r>
      <w:r w:rsidRPr="008C7E57">
        <w:rPr>
          <w:noProof/>
        </w:rPr>
        <w:t>(Kristensen et al., 2016)</w:t>
      </w:r>
      <w:r>
        <w:fldChar w:fldCharType="end"/>
      </w:r>
      <w:r w:rsidR="00B34995">
        <w:t xml:space="preserve"> unde</w:t>
      </w:r>
      <w:r w:rsidR="00581778">
        <w:t>r</w:t>
      </w:r>
      <w:r w:rsidR="00B34995">
        <w:t xml:space="preserve"> the assumption that the </w:t>
      </w:r>
      <w:r w:rsidR="00B34995" w:rsidRPr="004906F5">
        <w:rPr>
          <w:rFonts w:eastAsiaTheme="minorEastAsia"/>
        </w:rPr>
        <w:t xml:space="preserve">error term </w:t>
      </w:r>
      <w:r w:rsidR="00B34995">
        <w:rPr>
          <w:rFonts w:eastAsiaTheme="minorEastAsia"/>
        </w:rPr>
        <w:t>is</w:t>
      </w:r>
      <w:r w:rsidR="00B34995" w:rsidRPr="004906F5">
        <w:rPr>
          <w:rFonts w:eastAsiaTheme="minorEastAsia"/>
        </w:rPr>
        <w:t xml:space="preserve"> lognormally distributed with zero mean and variance σ</w:t>
      </w:r>
      <w:r>
        <w:t xml:space="preserve">. </w:t>
      </w:r>
    </w:p>
    <w:p w14:paraId="69124686" w14:textId="4B4581CA" w:rsidR="00AA168A" w:rsidRPr="00E022D1" w:rsidRDefault="00AA168A" w:rsidP="00FB55F0">
      <w:pPr>
        <w:spacing w:line="360" w:lineRule="auto"/>
        <w:jc w:val="both"/>
        <w:rPr>
          <w:rFonts w:eastAsiaTheme="minorEastAsia"/>
        </w:rPr>
      </w:pPr>
      <w:r>
        <w:t xml:space="preserve">Equation </w:t>
      </w:r>
      <w:r>
        <w:rPr>
          <w:noProof/>
        </w:rPr>
        <w:fldChar w:fldCharType="begin"/>
      </w:r>
      <w:r>
        <w:rPr>
          <w:noProof/>
        </w:rPr>
        <w:instrText xml:space="preserve"> SEQ Equation \* ARABIC </w:instrText>
      </w:r>
      <w:r>
        <w:rPr>
          <w:noProof/>
        </w:rPr>
        <w:fldChar w:fldCharType="separate"/>
      </w:r>
      <w:r w:rsidR="00463541">
        <w:rPr>
          <w:noProof/>
        </w:rPr>
        <w:t>4</w:t>
      </w:r>
      <w:r>
        <w:rPr>
          <w:noProof/>
        </w:rPr>
        <w:fldChar w:fldCharType="end"/>
      </w:r>
      <w:r>
        <w:t xml:space="preserve"> </w:t>
      </w:r>
      <m:oMath>
        <m:acc>
          <m:accPr>
            <m:ctrlPr>
              <w:rPr>
                <w:rFonts w:ascii="Cambria Math" w:hAnsi="Cambria Math"/>
              </w:rPr>
            </m:ctrlPr>
          </m:accPr>
          <m:e>
            <m:sSub>
              <m:sSubPr>
                <m:ctrlPr>
                  <w:rPr>
                    <w:rFonts w:ascii="Cambria Math" w:hAnsi="Cambria Math"/>
                  </w:rPr>
                </m:ctrlPr>
              </m:sSubPr>
              <m:e>
                <m:r>
                  <w:rPr>
                    <w:rFonts w:ascii="Cambria Math" w:hAnsi="Cambria Math"/>
                  </w:rPr>
                  <m:t>L</m:t>
                </m:r>
              </m:e>
              <m:sub>
                <m:r>
                  <w:rPr>
                    <w:rFonts w:ascii="Cambria Math" w:hAnsi="Cambria Math"/>
                  </w:rPr>
                  <m:t>a</m:t>
                </m:r>
              </m:sub>
            </m:sSub>
          </m:e>
        </m:acc>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e>
            </m:d>
          </m:e>
        </m:func>
        <m:r>
          <m:rPr>
            <m:sty m:val="p"/>
          </m:rPr>
          <w:rPr>
            <w:rFonts w:ascii="Cambria Math" w:hAnsi="Cambria Math"/>
          </w:rPr>
          <m:t xml:space="preserve">+ </m:t>
        </m:r>
        <w:commentRangeStart w:id="12"/>
        <m:r>
          <m:rPr>
            <m:sty m:val="p"/>
          </m:rPr>
          <w:rPr>
            <w:rFonts w:ascii="Cambria Math" w:hAnsi="Cambria Math"/>
          </w:rPr>
          <m:t>ε</m:t>
        </m:r>
        <w:commentRangeEnd w:id="12"/>
        <m:r>
          <m:rPr>
            <m:sty m:val="p"/>
          </m:rPr>
          <w:rPr>
            <w:rStyle w:val="CommentReference"/>
          </w:rPr>
          <w:commentReference w:id="12"/>
        </m:r>
        <m:r>
          <m:rPr>
            <m:sty m:val="p"/>
          </m:rPr>
          <w:rPr>
            <w:rFonts w:ascii="Cambria Math" w:hAnsi="Cambria Math"/>
          </w:rPr>
          <m:t xml:space="preserve"> ε ~ N(0,</m:t>
        </m:r>
        <w:commentRangeStart w:id="13"/>
        <m:r>
          <m:rPr>
            <m:sty m:val="p"/>
          </m:rPr>
          <w:rPr>
            <w:rFonts w:ascii="Cambria Math" w:hAnsi="Cambria Math"/>
          </w:rPr>
          <m:t>σ</m:t>
        </m:r>
      </m:oMath>
      <w:r>
        <w:rPr>
          <w:rFonts w:eastAsiaTheme="minorEastAsia"/>
          <w:vertAlign w:val="superscript"/>
        </w:rPr>
        <w:t>2</w:t>
      </w:r>
      <w:commentRangeEnd w:id="13"/>
      <w:r>
        <w:rPr>
          <w:rStyle w:val="CommentReference"/>
        </w:rPr>
        <w:commentReference w:id="13"/>
      </w:r>
      <w:r>
        <w:rPr>
          <w:rFonts w:eastAsiaTheme="minorEastAsia"/>
        </w:rPr>
        <w:t>)</w:t>
      </w:r>
    </w:p>
    <w:p w14:paraId="694B93F7" w14:textId="4DA5D0FE" w:rsidR="00E05953" w:rsidRPr="004906F5" w:rsidRDefault="00B34995" w:rsidP="00FB55F0">
      <w:pPr>
        <w:spacing w:line="360" w:lineRule="auto"/>
        <w:jc w:val="both"/>
      </w:pPr>
      <w:r>
        <w:t>The growth curve was fitted</w:t>
      </w:r>
      <w:r w:rsidR="00E05953">
        <w:t xml:space="preserve"> separately for each sex</w:t>
      </w:r>
      <w:r w:rsidR="00AA168A">
        <w:t xml:space="preserve">, resulting in </w:t>
      </w:r>
      <w:r w:rsidR="00E05953" w:rsidRPr="004906F5">
        <w:t>estimate</w:t>
      </w:r>
      <w:r w:rsidR="00AA168A">
        <w:t>d</w:t>
      </w:r>
      <w:r w:rsidR="00E05953" w:rsidRPr="004906F5">
        <w:t xml:space="preserve"> values for the three </w:t>
      </w:r>
      <w:r w:rsidR="00AA168A">
        <w:t>growth</w:t>
      </w:r>
      <w:r w:rsidR="00AA168A" w:rsidRPr="004906F5">
        <w:t xml:space="preserve"> </w:t>
      </w:r>
      <w:r w:rsidR="00E05953" w:rsidRPr="004906F5">
        <w:t xml:space="preserve">parameters </w:t>
      </w:r>
      <w:r w:rsidR="00AA168A">
        <w:t>for</w:t>
      </w:r>
      <w:r w:rsidR="00AA168A" w:rsidRPr="004906F5">
        <w:t xml:space="preserve"> </w:t>
      </w:r>
      <w:r w:rsidR="00E05953" w:rsidRPr="004906F5">
        <w:t xml:space="preserve">each </w:t>
      </w:r>
      <w:r w:rsidR="00E05953">
        <w:t xml:space="preserve">spatiotemporal </w:t>
      </w:r>
      <w:r w:rsidR="00AA168A" w:rsidRPr="004906F5">
        <w:t>strat</w:t>
      </w:r>
      <w:r w:rsidR="00AA168A">
        <w:t>um by</w:t>
      </w:r>
      <w:r w:rsidR="00E05953" w:rsidRPr="004906F5">
        <w:t xml:space="preserve"> sex</w:t>
      </w:r>
      <w:commentRangeStart w:id="14"/>
      <w:r w:rsidR="00E05953" w:rsidRPr="004906F5">
        <w:t xml:space="preserve">; the </w:t>
      </w:r>
      <w:r w:rsidR="00E05953">
        <w:rPr>
          <w:rFonts w:eastAsiaTheme="minorEastAsia"/>
        </w:rPr>
        <w:t xml:space="preserve">additive error term </w:t>
      </w:r>
      <w:r w:rsidR="00E05953" w:rsidRPr="004906F5">
        <w:t xml:space="preserve">is </w:t>
      </w:r>
      <w:r w:rsidR="00E05953">
        <w:t>n</w:t>
      </w:r>
      <w:r w:rsidR="00E05953">
        <w:rPr>
          <w:rFonts w:eastAsiaTheme="minorEastAsia"/>
        </w:rPr>
        <w:t>ormally distributed with mean zero.</w:t>
      </w:r>
      <w:commentRangeEnd w:id="14"/>
      <w:r w:rsidR="00AA168A">
        <w:rPr>
          <w:rStyle w:val="CommentReference"/>
        </w:rPr>
        <w:commentReference w:id="14"/>
      </w:r>
    </w:p>
    <w:p w14:paraId="252F266E" w14:textId="1FE9BC96" w:rsidR="00E05953" w:rsidRPr="00E9782A" w:rsidRDefault="00E05953" w:rsidP="00FB55F0">
      <w:pPr>
        <w:spacing w:line="360" w:lineRule="auto"/>
        <w:jc w:val="both"/>
      </w:pPr>
      <w:r w:rsidRPr="008567BF">
        <w:t>Initial parameter</w:t>
      </w:r>
      <w:r>
        <w:t>s</w:t>
      </w:r>
      <w:r w:rsidRPr="008567BF">
        <w:t xml:space="preserve"> </w:t>
      </w:r>
      <w:r>
        <w:t xml:space="preserve">were </w:t>
      </w:r>
      <w:r w:rsidRPr="008567BF">
        <w:t>t0 = 0,</w:t>
      </w:r>
      <w:commentRangeStart w:id="15"/>
      <w:r w:rsidRPr="008567BF">
        <w:t xml:space="preserve"> </w:t>
      </w:r>
      <m:oMath>
        <m:r>
          <m:rPr>
            <m:sty m:val="p"/>
          </m:rPr>
          <w:rPr>
            <w:rFonts w:ascii="Cambria Math" w:hAnsi="Cambria Math"/>
          </w:rPr>
          <m:t>σ</m:t>
        </m:r>
      </m:oMath>
      <w:r w:rsidRPr="008567BF">
        <w:t xml:space="preserve"> </w:t>
      </w:r>
      <w:r>
        <w:t>= 0</w:t>
      </w:r>
      <w:commentRangeEnd w:id="15"/>
      <w:r w:rsidR="00AA168A">
        <w:rPr>
          <w:rStyle w:val="CommentReference"/>
        </w:rPr>
        <w:commentReference w:id="15"/>
      </w:r>
      <w:r>
        <w:t xml:space="preserve">, </w:t>
      </w:r>
      <w:r w:rsidRPr="008567BF">
        <w:t>with L∞ = 70, K = 0.</w:t>
      </w:r>
    </w:p>
    <w:p w14:paraId="0280BFF4" w14:textId="63E27A79" w:rsidR="00E424C1" w:rsidRDefault="00E424C1" w:rsidP="00E424C1">
      <w:pPr>
        <w:spacing w:line="360" w:lineRule="auto"/>
        <w:rPr>
          <w:highlight w:val="yellow"/>
        </w:rPr>
      </w:pPr>
      <w:r>
        <w:rPr>
          <w:highlight w:val="yellow"/>
        </w:rPr>
        <w:t>Below, we detail the simulation testing and case study used to demonstrate the method’s effectiveness at detecting change points in fish size.</w:t>
      </w:r>
    </w:p>
    <w:p w14:paraId="40B59E3D" w14:textId="36B2C01C" w:rsidR="00E05953" w:rsidRDefault="00E05953" w:rsidP="00FB55F0">
      <w:pPr>
        <w:pStyle w:val="Heading2"/>
        <w:spacing w:line="360" w:lineRule="auto"/>
        <w:jc w:val="both"/>
      </w:pPr>
      <w:r w:rsidRPr="008B3D07">
        <w:rPr>
          <w:highlight w:val="yellow"/>
        </w:rPr>
        <w:t xml:space="preserve">Simulation </w:t>
      </w:r>
      <w:commentRangeStart w:id="16"/>
      <w:commentRangeStart w:id="17"/>
      <w:r w:rsidRPr="008B3D07">
        <w:rPr>
          <w:highlight w:val="yellow"/>
        </w:rPr>
        <w:t>Testing</w:t>
      </w:r>
      <w:commentRangeEnd w:id="16"/>
      <w:r w:rsidR="008A6648">
        <w:rPr>
          <w:rStyle w:val="CommentReference"/>
          <w:rFonts w:eastAsiaTheme="minorHAnsi"/>
          <w:i w:val="0"/>
        </w:rPr>
        <w:commentReference w:id="16"/>
      </w:r>
      <w:commentRangeEnd w:id="17"/>
      <w:r w:rsidR="00DB6C27">
        <w:rPr>
          <w:rStyle w:val="CommentReference"/>
          <w:rFonts w:eastAsiaTheme="minorHAnsi"/>
          <w:i w:val="0"/>
        </w:rPr>
        <w:commentReference w:id="17"/>
      </w:r>
    </w:p>
    <w:p w14:paraId="1E4940F0" w14:textId="7183539F" w:rsidR="00F75BC7" w:rsidRDefault="00AA168A" w:rsidP="00B67671">
      <w:pPr>
        <w:spacing w:line="360" w:lineRule="auto"/>
        <w:jc w:val="both"/>
      </w:pPr>
      <w:r>
        <w:t>W</w:t>
      </w:r>
      <w:r w:rsidR="003057E6">
        <w:t>e performed a simulation study</w:t>
      </w:r>
      <w:r w:rsidR="00E424C1">
        <w:t xml:space="preserve"> t</w:t>
      </w:r>
      <w:r>
        <w:t xml:space="preserve">o evaluate the robustness of the proposed method, </w:t>
      </w:r>
      <w:r w:rsidR="003057E6">
        <w:t xml:space="preserve">using datasets generated </w:t>
      </w:r>
      <w:r>
        <w:t xml:space="preserve">using </w:t>
      </w:r>
      <w:r w:rsidR="003057E6">
        <w:t>an individual-based model (</w:t>
      </w:r>
      <w:commentRangeStart w:id="18"/>
      <w:commentRangeStart w:id="19"/>
      <w:r w:rsidR="003057E6">
        <w:t>IBM</w:t>
      </w:r>
      <w:commentRangeEnd w:id="18"/>
      <w:r w:rsidR="008A6648">
        <w:rPr>
          <w:rStyle w:val="CommentReference"/>
        </w:rPr>
        <w:commentReference w:id="18"/>
      </w:r>
      <w:commentRangeEnd w:id="19"/>
      <w:r w:rsidR="00DB6C27">
        <w:rPr>
          <w:rStyle w:val="CommentReference"/>
        </w:rPr>
        <w:commentReference w:id="19"/>
      </w:r>
      <w:r w:rsidR="003057E6">
        <w:t xml:space="preserve">). The IBM is capable of mimicking individual characteristics by following the life history processes (survival, growth, and reproduction) of individual fish. </w:t>
      </w:r>
      <w:commentRangeStart w:id="20"/>
      <w:r w:rsidR="003057E6">
        <w:t>Temporal variation in fish growth</w:t>
      </w:r>
      <w:commentRangeEnd w:id="20"/>
      <w:r>
        <w:rPr>
          <w:rStyle w:val="CommentReference"/>
        </w:rPr>
        <w:commentReference w:id="20"/>
      </w:r>
      <w:r w:rsidR="003057E6">
        <w:t xml:space="preserve"> </w:t>
      </w:r>
      <w:r w:rsidR="00E424C1">
        <w:t xml:space="preserve">at the population level </w:t>
      </w:r>
      <w:r w:rsidR="003057E6">
        <w:t xml:space="preserve">is achieved by changing the mean fishing mortality </w:t>
      </w:r>
      <w:r w:rsidR="00E23A55">
        <w:t>(</w:t>
      </w:r>
      <w:r w:rsidR="00E23A55" w:rsidRPr="00E23A55">
        <w:rPr>
          <w:i/>
        </w:rPr>
        <w:t>F</w:t>
      </w:r>
      <w:r w:rsidR="00E23A55">
        <w:t xml:space="preserve">) </w:t>
      </w:r>
      <w:r w:rsidR="00E424C1">
        <w:t>via</w:t>
      </w:r>
      <w:commentRangeStart w:id="21"/>
      <w:commentRangeStart w:id="22"/>
      <w:r w:rsidR="00E23A55">
        <w:t xml:space="preserve"> a generated vector of </w:t>
      </w:r>
      <w:r w:rsidR="00E23A55">
        <w:rPr>
          <w:i/>
        </w:rPr>
        <w:t>F</w:t>
      </w:r>
      <w:r w:rsidR="00C41D19">
        <w:t xml:space="preserve"> as in</w:t>
      </w:r>
      <w:r w:rsidR="00873DA6">
        <w:t xml:space="preserve"> </w:t>
      </w:r>
      <w:commentRangeEnd w:id="21"/>
      <w:r w:rsidR="008A6648">
        <w:rPr>
          <w:rStyle w:val="CommentReference"/>
        </w:rPr>
        <w:commentReference w:id="21"/>
      </w:r>
      <w:commentRangeEnd w:id="22"/>
      <w:r w:rsidR="00DB6C27">
        <w:rPr>
          <w:rStyle w:val="CommentReference"/>
        </w:rPr>
        <w:commentReference w:id="22"/>
      </w:r>
      <w:r w:rsidR="00873DA6">
        <w:fldChar w:fldCharType="begin" w:fldLock="1"/>
      </w:r>
      <w:r w:rsidR="00E424C1">
        <w:instrText>ADDIN CSL_CITATION {"citationItems":[{"id":"ITEM-1","itemData":{"DOI":"10.1016/j.fishres.2011.12.011","ISBN":"0165-7836","ISSN":"01657836","abstract":"Methods that use only fisheries catch records to determine the status of exploited fish populations have been used to draw important conclusions regarding the world's fisheries. The reliability of two such approaches is evaluated by simulating a range of fisheries development and overfishing scenarios. The success rate and bias of stock status classification by two catch-based methods is compared with those of two stock assessment methods that explicitly model population dynamics and use additional fishing effort data. On average the catch-based methods correctly classified the status of stocks in 31% and 34% of the cases considered. Two simple stock assessments successfully classified stock status in 57% and 59% of the cases. The catch-based methods and the surplus production stock assessment were negatively biased and on average provided overly pessimistic conclusions regarding stock status. Catch-based methods were more negatively biased on average than the stock assessment approaches. ?? 2011 Elsevier B.V.","author":[{"dropping-particle":"","family":"Carruthers","given":"Thomas R","non-dropping-particle":"","parse-names":false,"suffix":""},{"dropping-particle":"","family":"Walters","given":"Carl J","non-dropping-particle":"","parse-names":false,"suffix":""},{"dropping-particle":"","family":"McAllister","given":"Murdoch K","non-dropping-particle":"","parse-names":false,"suffix":""}],"container-title":"Fisheries Research","id":"ITEM-1","issued":{"date-parts":[["2012"]]},"page":"66-79","publisher":"Elsevier B.V.","title":"Evaluating methods that classify fisheries stock status using only fisheries catch data","type":"article-journal","volume":"119-120"},"uris":["http://www.mendeley.com/documents/?uuid=0ffea2f8-6a2b-4fdc-a600-0525c6c9adf9"]}],"mendeley":{"formattedCitation":"(Carruthers et al., 2012)","manualFormatting":"Carruthers et al. (2012)","plainTextFormattedCitation":"(Carruthers et al., 2012)","previouslyFormattedCitation":"(Carruthers et al., 2012)"},"properties":{"noteIndex":0},"schema":"https://github.com/citation-style-language/schema/raw/master/csl-citation.json"}</w:instrText>
      </w:r>
      <w:r w:rsidR="00873DA6">
        <w:fldChar w:fldCharType="separate"/>
      </w:r>
      <w:r w:rsidR="00873DA6" w:rsidRPr="00873DA6">
        <w:rPr>
          <w:noProof/>
        </w:rPr>
        <w:t>Carruthers et al.</w:t>
      </w:r>
      <w:r w:rsidR="00873DA6">
        <w:rPr>
          <w:noProof/>
        </w:rPr>
        <w:t xml:space="preserve"> (</w:t>
      </w:r>
      <w:r w:rsidR="00873DA6" w:rsidRPr="00873DA6">
        <w:rPr>
          <w:noProof/>
        </w:rPr>
        <w:t>2012)</w:t>
      </w:r>
      <w:r w:rsidR="00873DA6">
        <w:fldChar w:fldCharType="end"/>
      </w:r>
      <w:r w:rsidR="003057E6">
        <w:t xml:space="preserve">. </w:t>
      </w:r>
      <w:r w:rsidR="00B67671">
        <w:t xml:space="preserve">This </w:t>
      </w:r>
      <w:r w:rsidR="008A6648">
        <w:t>involved specifying</w:t>
      </w:r>
      <w:r w:rsidR="00C41D19">
        <w:t xml:space="preserve"> the median </w:t>
      </w:r>
      <w:r w:rsidR="00C41D19">
        <w:rPr>
          <w:i/>
        </w:rPr>
        <w:t>F</w:t>
      </w:r>
      <w:r w:rsidR="00C41D19">
        <w:t xml:space="preserve"> for the final 50 years of the 100-year simulation; fish are only subject to natural mortality for the first 50 years.</w:t>
      </w:r>
      <w:r w:rsidR="003640BA">
        <w:t xml:space="preserve"> The median values </w:t>
      </w:r>
      <w:r w:rsidR="00E23A55">
        <w:t>for either the entirety or a subset of the final 50 years were either</w:t>
      </w:r>
      <w:r w:rsidR="003640BA">
        <w:t xml:space="preserve"> low (</w:t>
      </w:r>
      <w:r w:rsidR="003640BA" w:rsidRPr="003640BA">
        <w:rPr>
          <w:i/>
        </w:rPr>
        <w:t>F</w:t>
      </w:r>
      <w:r w:rsidR="003640BA">
        <w:t xml:space="preserve"> = 0.15</w:t>
      </w:r>
      <w:r w:rsidR="00B67671">
        <w:t xml:space="preserve"> </w:t>
      </w:r>
      <w:r w:rsidR="008A6648">
        <w:t>yr</w:t>
      </w:r>
      <w:r w:rsidR="008A6648" w:rsidRPr="00B9623A">
        <w:rPr>
          <w:vertAlign w:val="superscript"/>
        </w:rPr>
        <w:t>-1</w:t>
      </w:r>
      <w:r w:rsidR="003640BA">
        <w:t>), medium (</w:t>
      </w:r>
      <w:r w:rsidR="003640BA" w:rsidRPr="003640BA">
        <w:rPr>
          <w:i/>
        </w:rPr>
        <w:t>F</w:t>
      </w:r>
      <w:r w:rsidR="003640BA">
        <w:t xml:space="preserve"> = 0.25</w:t>
      </w:r>
      <w:r w:rsidR="008A6648" w:rsidRPr="008A6648">
        <w:t xml:space="preserve"> </w:t>
      </w:r>
      <w:r w:rsidR="008A6648">
        <w:t>yr</w:t>
      </w:r>
      <w:r w:rsidR="008A6648" w:rsidRPr="00805C96">
        <w:rPr>
          <w:vertAlign w:val="superscript"/>
        </w:rPr>
        <w:t>-1</w:t>
      </w:r>
      <w:r w:rsidR="003640BA">
        <w:t>), or high (</w:t>
      </w:r>
      <w:r w:rsidR="003640BA" w:rsidRPr="003640BA">
        <w:rPr>
          <w:i/>
        </w:rPr>
        <w:t xml:space="preserve">F </w:t>
      </w:r>
      <w:r w:rsidR="003640BA">
        <w:t xml:space="preserve">= </w:t>
      </w:r>
      <w:r w:rsidR="003640BA">
        <w:lastRenderedPageBreak/>
        <w:t>0.35</w:t>
      </w:r>
      <w:r w:rsidR="008A6648" w:rsidRPr="008A6648">
        <w:t xml:space="preserve"> </w:t>
      </w:r>
      <w:r w:rsidR="008A6648">
        <w:t>yr</w:t>
      </w:r>
      <w:r w:rsidR="008A6648" w:rsidRPr="00805C96">
        <w:rPr>
          <w:vertAlign w:val="superscript"/>
        </w:rPr>
        <w:t>-1</w:t>
      </w:r>
      <w:r w:rsidR="003640BA">
        <w:t>).</w:t>
      </w:r>
      <w:r w:rsidR="00C41D19">
        <w:t xml:space="preserve">  </w:t>
      </w:r>
      <w:r w:rsidR="003057E6">
        <w:t>We simulate spatial variation by generating length and age datasets under different growth regimes</w:t>
      </w:r>
      <w:r w:rsidR="00330BD9">
        <w:t xml:space="preserve"> </w:t>
      </w:r>
      <w:r w:rsidR="003057E6">
        <w:t xml:space="preserve">(i.e., higher values of </w:t>
      </w:r>
      <w:r w:rsidR="003057E6" w:rsidRPr="00B9623A">
        <w:rPr>
          <w:i/>
        </w:rPr>
        <w:t>K</w:t>
      </w:r>
      <w:r w:rsidR="003057E6">
        <w:t xml:space="preserve"> and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rsidR="003057E6">
        <w:t>) and assign</w:t>
      </w:r>
      <w:r w:rsidR="00C41D19">
        <w:t xml:space="preserve"> </w:t>
      </w:r>
      <w:r w:rsidR="003057E6">
        <w:t>a range of latitudes</w:t>
      </w:r>
      <w:r w:rsidR="00C41D19">
        <w:t xml:space="preserve"> to each regime.</w:t>
      </w:r>
      <w:r w:rsidR="00F75BC7">
        <w:t xml:space="preserve"> </w:t>
      </w:r>
      <w:bookmarkStart w:id="23" w:name="_Hlk157239"/>
      <w:r w:rsidR="00F75BC7">
        <w:t xml:space="preserve">The growth module of the IBM itself implements a VBGF with  </w:t>
      </w:r>
      <w:r w:rsidR="00F75BC7" w:rsidRPr="00B9623A">
        <w:rPr>
          <w:i/>
        </w:rPr>
        <w:t>L</w:t>
      </w:r>
      <w:r w:rsidR="00F75BC7" w:rsidRPr="00B9623A">
        <w:rPr>
          <w:vertAlign w:val="subscript"/>
        </w:rPr>
        <w:t>1</w:t>
      </w:r>
      <w:r w:rsidR="00F75BC7">
        <w:t xml:space="preserve"> and </w:t>
      </w:r>
      <w:r w:rsidR="00F75BC7" w:rsidRPr="00B9623A">
        <w:rPr>
          <w:i/>
        </w:rPr>
        <w:t>L</w:t>
      </w:r>
      <w:r w:rsidR="00F75BC7" w:rsidRPr="00B9623A">
        <w:rPr>
          <w:vertAlign w:val="subscript"/>
        </w:rPr>
        <w:t>2</w:t>
      </w:r>
      <w:r w:rsidR="00F75BC7">
        <w:t xml:space="preserve"> as in Stock Synthesis </w:t>
      </w:r>
      <w:r w:rsidR="00F75BC7">
        <w:fldChar w:fldCharType="begin" w:fldLock="1"/>
      </w:r>
      <w:r w:rsidR="00873DA6">
        <w:instrText>ADDIN CSL_CITATION {"citationItems":[{"id":"ITEM-1","itemData":{"DOI":"10.1016/j.fishres.2012.10.012","ISBN":"0165-7836","ISSN":"01657836","abstract":"Stock synthesis (SS) is a statistical age-structured population modeling framework that has been applied in a wide variety of fish assessments globally. The framework is highly scalable from data-weak situations where it operates as an age-structured production model, to complex situations where it can flexibly incorporate multiple data sources and account for biological and environmental processes. SS implements compensatory population dynamics through use of a function relating mean recruitment to spawner reproductive output. This function enhances the ability of SS to operate in data-weak situations and enables it to estimate fishery management quantities such as fishing rates that would provide for maximum sustainable yield and to employ these rates in forecasts of potential yield and future stock status. Complex model configurations such as multiple areas and multiple growth morphs are possible, tag-recapture data can be used to aid estimation of movement rates among areas, and most parameters can change over time in response to environmental and ecosystem factors. SS is coded using Auto-Differentiation Model Builder, so inherits its powerful capability to efficiently estimate hundreds of parameters using either maximum likelihood or Bayesian inference. Output processing, principally through a package developed in R, enables rapid model diagnosis. Details of the underlying population dynamics and the statistical framework used within SS are provided. ©2012.","author":[{"dropping-particle":"","family":"Methot","given":"Richard D","non-dropping-particle":"","parse-names":false,"suffix":""},{"dropping-particle":"","family":"Wetzel","given":"Chantell R","non-dropping-particle":"","parse-names":false,"suffix":""}],"container-title":"Fisheries Research","id":"ITEM-1","issued":{"date-parts":[["2013"]]},"page":"86-99","title":"Stock synthesis: A biological and statistical framework for fish stock assessment and fishery management","type":"article-journal","volume":"142"},"uris":["http://www.mendeley.com/documents/?uuid=84c299fe-cb63-404a-815c-abadd1f1ce9c"]}],"mendeley":{"formattedCitation":"(Methot and Wetzel, 2013)","plainTextFormattedCitation":"(Methot and Wetzel, 2013)","previouslyFormattedCitation":"(Methot and Wetzel, 2013)"},"properties":{"noteIndex":0},"schema":"https://github.com/citation-style-language/schema/raw/master/csl-citation.json"}</w:instrText>
      </w:r>
      <w:r w:rsidR="00F75BC7">
        <w:fldChar w:fldCharType="separate"/>
      </w:r>
      <w:r w:rsidR="00F75BC7" w:rsidRPr="00F75BC7">
        <w:rPr>
          <w:noProof/>
        </w:rPr>
        <w:t>(Methot and Wetzel, 2013)</w:t>
      </w:r>
      <w:r w:rsidR="00F75BC7">
        <w:fldChar w:fldCharType="end"/>
      </w:r>
      <w:r w:rsidR="008A104F">
        <w:t>. See appendix for further details on the IBM.</w:t>
      </w:r>
    </w:p>
    <w:bookmarkEnd w:id="23"/>
    <w:p w14:paraId="3D7D2183" w14:textId="534AB87E" w:rsidR="003057E6" w:rsidRDefault="003057E6" w:rsidP="00853E77">
      <w:pPr>
        <w:spacing w:line="360" w:lineRule="auto"/>
        <w:jc w:val="both"/>
      </w:pPr>
      <w:r>
        <w:t xml:space="preserve">The simulated scenarios described below were designed to represent the spectrum of possible growth regimes. The method was evaluated based on a) if it was able to accurately detect the presence or absence and </w:t>
      </w:r>
      <w:commentRangeStart w:id="24"/>
      <w:commentRangeStart w:id="25"/>
      <w:r>
        <w:t xml:space="preserve">location </w:t>
      </w:r>
      <w:r w:rsidR="00AC02E6">
        <w:t>of ‘</w:t>
      </w:r>
      <w:r>
        <w:t>break point</w:t>
      </w:r>
      <w:r w:rsidR="00B67671">
        <w:t>(s)</w:t>
      </w:r>
      <w:r>
        <w:t>’ in space or time</w:t>
      </w:r>
      <w:commentRangeEnd w:id="24"/>
      <w:r w:rsidR="008A6648">
        <w:rPr>
          <w:rStyle w:val="CommentReference"/>
        </w:rPr>
        <w:commentReference w:id="24"/>
      </w:r>
      <w:commentRangeEnd w:id="25"/>
      <w:r w:rsidR="00B67671">
        <w:rPr>
          <w:rStyle w:val="CommentReference"/>
        </w:rPr>
        <w:commentReference w:id="25"/>
      </w:r>
      <w:r>
        <w:t xml:space="preserve">, and b) if re-aggregation of the data at the proposed break point resulted in VBGF parameter estimates </w:t>
      </w:r>
      <w:r w:rsidR="008A6648">
        <w:t xml:space="preserve">that </w:t>
      </w:r>
      <w:r>
        <w:t>overlapped with the tru</w:t>
      </w:r>
      <w:r w:rsidR="00E23A55">
        <w:t xml:space="preserve">e values used to generate the </w:t>
      </w:r>
      <w:commentRangeStart w:id="26"/>
      <w:commentRangeStart w:id="27"/>
      <w:commentRangeStart w:id="28"/>
      <w:r w:rsidR="00E23A55">
        <w:t>dataset</w:t>
      </w:r>
      <w:commentRangeEnd w:id="26"/>
      <w:r w:rsidR="00E23A55">
        <w:rPr>
          <w:rStyle w:val="CommentReference"/>
        </w:rPr>
        <w:commentReference w:id="26"/>
      </w:r>
      <w:commentRangeEnd w:id="27"/>
      <w:r w:rsidR="008A6648">
        <w:rPr>
          <w:rStyle w:val="CommentReference"/>
        </w:rPr>
        <w:commentReference w:id="27"/>
      </w:r>
      <w:commentRangeEnd w:id="28"/>
      <w:r w:rsidR="00B67671">
        <w:rPr>
          <w:rStyle w:val="CommentReference"/>
        </w:rPr>
        <w:commentReference w:id="28"/>
      </w:r>
      <w:r>
        <w:t>.</w:t>
      </w:r>
    </w:p>
    <w:tbl>
      <w:tblPr>
        <w:tblStyle w:val="TableGrid"/>
        <w:tblW w:w="9464" w:type="dxa"/>
        <w:tblLook w:val="04A0" w:firstRow="1" w:lastRow="0" w:firstColumn="1" w:lastColumn="0" w:noHBand="0" w:noVBand="1"/>
      </w:tblPr>
      <w:tblGrid>
        <w:gridCol w:w="3239"/>
        <w:gridCol w:w="3057"/>
        <w:gridCol w:w="3168"/>
      </w:tblGrid>
      <w:tr w:rsidR="00E11D94" w14:paraId="795F487F" w14:textId="77777777" w:rsidTr="00506E17">
        <w:trPr>
          <w:trHeight w:val="20"/>
        </w:trPr>
        <w:tc>
          <w:tcPr>
            <w:tcW w:w="3239" w:type="dxa"/>
          </w:tcPr>
          <w:p w14:paraId="39167701" w14:textId="0AF84560" w:rsidR="00E11D94" w:rsidRPr="00E11D94" w:rsidRDefault="00E11D94" w:rsidP="00BE6536">
            <w:pPr>
              <w:rPr>
                <w:b/>
              </w:rPr>
            </w:pPr>
            <w:r w:rsidRPr="00E11D94">
              <w:rPr>
                <w:b/>
              </w:rPr>
              <w:t>Scenario Description</w:t>
            </w:r>
          </w:p>
        </w:tc>
        <w:tc>
          <w:tcPr>
            <w:tcW w:w="3057" w:type="dxa"/>
          </w:tcPr>
          <w:p w14:paraId="2DE042EC" w14:textId="73B2C7B7" w:rsidR="00E11D94" w:rsidRPr="00E11D94" w:rsidRDefault="00E11D94" w:rsidP="00BE6536">
            <w:pPr>
              <w:rPr>
                <w:b/>
              </w:rPr>
            </w:pPr>
            <w:r w:rsidRPr="00E11D94">
              <w:rPr>
                <w:b/>
              </w:rPr>
              <w:t xml:space="preserve">Fishing </w:t>
            </w:r>
            <w:commentRangeStart w:id="29"/>
            <w:r w:rsidRPr="00E11D94">
              <w:rPr>
                <w:b/>
              </w:rPr>
              <w:t>Mortality</w:t>
            </w:r>
            <w:commentRangeEnd w:id="29"/>
            <w:r w:rsidR="008A6648">
              <w:rPr>
                <w:rStyle w:val="CommentReference"/>
              </w:rPr>
              <w:commentReference w:id="29"/>
            </w:r>
            <w:r w:rsidRPr="00E11D94">
              <w:rPr>
                <w:b/>
              </w:rPr>
              <w:t xml:space="preserve"> (Temporal</w:t>
            </w:r>
            <w:r w:rsidR="00B91C24">
              <w:rPr>
                <w:b/>
              </w:rPr>
              <w:t xml:space="preserve"> Growth</w:t>
            </w:r>
            <w:r w:rsidRPr="00E11D94">
              <w:rPr>
                <w:b/>
              </w:rPr>
              <w:t xml:space="preserve"> Component)</w:t>
            </w:r>
          </w:p>
        </w:tc>
        <w:tc>
          <w:tcPr>
            <w:tcW w:w="3168" w:type="dxa"/>
          </w:tcPr>
          <w:p w14:paraId="0F741E3F" w14:textId="1472A815" w:rsidR="00E11D94" w:rsidRPr="00E11D94" w:rsidRDefault="00E11D94" w:rsidP="00BE6536">
            <w:pPr>
              <w:rPr>
                <w:b/>
              </w:rPr>
            </w:pPr>
            <w:r w:rsidRPr="00E11D94">
              <w:rPr>
                <w:b/>
              </w:rPr>
              <w:t>Spatial Stratification</w:t>
            </w:r>
          </w:p>
        </w:tc>
      </w:tr>
      <w:tr w:rsidR="00E11D94" w14:paraId="32657CF4" w14:textId="77777777" w:rsidTr="00506E17">
        <w:trPr>
          <w:trHeight w:val="20"/>
        </w:trPr>
        <w:tc>
          <w:tcPr>
            <w:tcW w:w="3239" w:type="dxa"/>
          </w:tcPr>
          <w:p w14:paraId="576D373B" w14:textId="1CBA2844" w:rsidR="00E11D94" w:rsidRDefault="00E11D94" w:rsidP="00BE6536">
            <w:r>
              <w:t>No spatial or temporal breaks</w:t>
            </w:r>
          </w:p>
        </w:tc>
        <w:tc>
          <w:tcPr>
            <w:tcW w:w="3057" w:type="dxa"/>
          </w:tcPr>
          <w:p w14:paraId="13ECBF75" w14:textId="7C3D0188" w:rsidR="00E11D94" w:rsidRDefault="00E11D94" w:rsidP="00BE6536">
            <w:r>
              <w:t>Medium for all years</w:t>
            </w:r>
          </w:p>
        </w:tc>
        <w:tc>
          <w:tcPr>
            <w:tcW w:w="3168" w:type="dxa"/>
          </w:tcPr>
          <w:p w14:paraId="7C79A9FE" w14:textId="29A75A36" w:rsidR="00E11D94" w:rsidRDefault="00E11D94" w:rsidP="00BE6536">
            <w:r>
              <w:t>Latitude is uniform random variable for all points</w:t>
            </w:r>
          </w:p>
        </w:tc>
      </w:tr>
      <w:tr w:rsidR="00AC2082" w14:paraId="77C88F5A" w14:textId="77777777" w:rsidTr="00506E17">
        <w:trPr>
          <w:trHeight w:val="20"/>
        </w:trPr>
        <w:tc>
          <w:tcPr>
            <w:tcW w:w="9464" w:type="dxa"/>
            <w:gridSpan w:val="3"/>
          </w:tcPr>
          <w:p w14:paraId="7750F4B4" w14:textId="40ED2CEA" w:rsidR="00AC2082" w:rsidRPr="00AC2082" w:rsidRDefault="00AC2082" w:rsidP="00BE6536">
            <w:pPr>
              <w:rPr>
                <w:i/>
              </w:rPr>
            </w:pPr>
            <w:r w:rsidRPr="00AC2082">
              <w:rPr>
                <w:i/>
              </w:rPr>
              <w:t>Temporal breaks</w:t>
            </w:r>
          </w:p>
        </w:tc>
      </w:tr>
      <w:tr w:rsidR="00E11D94" w14:paraId="1926A57E" w14:textId="77777777" w:rsidTr="00506E17">
        <w:trPr>
          <w:trHeight w:val="20"/>
        </w:trPr>
        <w:tc>
          <w:tcPr>
            <w:tcW w:w="3239" w:type="dxa"/>
          </w:tcPr>
          <w:p w14:paraId="7A775C2D" w14:textId="1CE35010" w:rsidR="00E11D94" w:rsidRDefault="00E11D94" w:rsidP="00BE6536">
            <w:r>
              <w:t>Single, symmetrical temporal break with strong change</w:t>
            </w:r>
          </w:p>
        </w:tc>
        <w:tc>
          <w:tcPr>
            <w:tcW w:w="3057" w:type="dxa"/>
          </w:tcPr>
          <w:p w14:paraId="50182BC0" w14:textId="3F80F617" w:rsidR="00E11D94" w:rsidRDefault="00E11D94" w:rsidP="00BE6536">
            <w:r>
              <w:t>Low from years 1-24; high from years 25-100 and vice versa</w:t>
            </w:r>
          </w:p>
        </w:tc>
        <w:tc>
          <w:tcPr>
            <w:tcW w:w="3168" w:type="dxa"/>
          </w:tcPr>
          <w:p w14:paraId="4A5332E6" w14:textId="32FB3BE0" w:rsidR="00E11D94" w:rsidRDefault="00E11D94" w:rsidP="00BE6536">
            <w:r>
              <w:t>Latitude is uniform random variable for all points</w:t>
            </w:r>
          </w:p>
        </w:tc>
      </w:tr>
      <w:tr w:rsidR="00E11D94" w14:paraId="7DD9EF0F" w14:textId="77777777" w:rsidTr="00506E17">
        <w:trPr>
          <w:trHeight w:val="20"/>
        </w:trPr>
        <w:tc>
          <w:tcPr>
            <w:tcW w:w="3239" w:type="dxa"/>
          </w:tcPr>
          <w:p w14:paraId="27625572" w14:textId="16A8A06C" w:rsidR="00E11D94" w:rsidRDefault="00E11D94" w:rsidP="00BE6536">
            <w:r>
              <w:t>Single, symmetrical temporal break with weak change</w:t>
            </w:r>
          </w:p>
        </w:tc>
        <w:tc>
          <w:tcPr>
            <w:tcW w:w="3057" w:type="dxa"/>
          </w:tcPr>
          <w:p w14:paraId="0274BFB3" w14:textId="7882E22F" w:rsidR="00E11D94" w:rsidRDefault="00E11D94" w:rsidP="00BE6536">
            <w:commentRangeStart w:id="30"/>
            <w:commentRangeStart w:id="31"/>
            <w:commentRangeStart w:id="32"/>
            <w:r>
              <w:t>Low from years 1-24; medium from years 25-100 (and vice versa); high from years 1-24; medium from years 25-100 (and vice versa)</w:t>
            </w:r>
            <w:commentRangeEnd w:id="30"/>
            <w:r w:rsidR="008A6648">
              <w:rPr>
                <w:rStyle w:val="CommentReference"/>
              </w:rPr>
              <w:commentReference w:id="30"/>
            </w:r>
            <w:commentRangeEnd w:id="31"/>
            <w:r w:rsidR="008341FE">
              <w:rPr>
                <w:rStyle w:val="CommentReference"/>
              </w:rPr>
              <w:commentReference w:id="31"/>
            </w:r>
            <w:commentRangeEnd w:id="32"/>
            <w:r w:rsidR="00AC02E6">
              <w:rPr>
                <w:rStyle w:val="CommentReference"/>
              </w:rPr>
              <w:commentReference w:id="32"/>
            </w:r>
          </w:p>
        </w:tc>
        <w:tc>
          <w:tcPr>
            <w:tcW w:w="3168" w:type="dxa"/>
          </w:tcPr>
          <w:p w14:paraId="53EADBDE" w14:textId="73100B6D" w:rsidR="00E11D94" w:rsidRDefault="00E11D94" w:rsidP="00BE6536">
            <w:r>
              <w:t>Latitude is uniform random variable for all points</w:t>
            </w:r>
          </w:p>
        </w:tc>
      </w:tr>
      <w:tr w:rsidR="00AC2082" w14:paraId="597EAFC2" w14:textId="77777777" w:rsidTr="00506E17">
        <w:trPr>
          <w:trHeight w:val="20"/>
        </w:trPr>
        <w:tc>
          <w:tcPr>
            <w:tcW w:w="3239" w:type="dxa"/>
          </w:tcPr>
          <w:p w14:paraId="74A7376D" w14:textId="2F78107A" w:rsidR="00AC2082" w:rsidRDefault="00AC2082" w:rsidP="00BE6536">
            <w:r>
              <w:t>Three stages of temporal change</w:t>
            </w:r>
          </w:p>
        </w:tc>
        <w:tc>
          <w:tcPr>
            <w:tcW w:w="3057" w:type="dxa"/>
          </w:tcPr>
          <w:p w14:paraId="4E06451C" w14:textId="7030338B" w:rsidR="00AC2082" w:rsidRDefault="00AC2082" w:rsidP="00BE6536">
            <w:r>
              <w:t>All permutations of low, medium, high in three roughly equal blocks</w:t>
            </w:r>
          </w:p>
        </w:tc>
        <w:tc>
          <w:tcPr>
            <w:tcW w:w="3168" w:type="dxa"/>
          </w:tcPr>
          <w:p w14:paraId="61962E64" w14:textId="3437D60C" w:rsidR="00AC2082" w:rsidRDefault="00AC2082" w:rsidP="00BE6536">
            <w:r>
              <w:t>Latitude is uniform random variable for all points</w:t>
            </w:r>
          </w:p>
        </w:tc>
      </w:tr>
      <w:tr w:rsidR="00AC2082" w14:paraId="7AE6E576" w14:textId="77777777" w:rsidTr="00506E17">
        <w:trPr>
          <w:trHeight w:val="20"/>
        </w:trPr>
        <w:tc>
          <w:tcPr>
            <w:tcW w:w="9464" w:type="dxa"/>
            <w:gridSpan w:val="3"/>
          </w:tcPr>
          <w:p w14:paraId="0F3EE514" w14:textId="6941D48E" w:rsidR="00AC2082" w:rsidRPr="00AC2082" w:rsidRDefault="00AC2082" w:rsidP="00BE6536">
            <w:pPr>
              <w:rPr>
                <w:i/>
              </w:rPr>
            </w:pPr>
            <w:r>
              <w:rPr>
                <w:i/>
              </w:rPr>
              <w:t>Spatial Breaks</w:t>
            </w:r>
          </w:p>
        </w:tc>
      </w:tr>
      <w:tr w:rsidR="00E11D94" w14:paraId="13D45CB9" w14:textId="77777777" w:rsidTr="00506E17">
        <w:trPr>
          <w:trHeight w:val="20"/>
        </w:trPr>
        <w:tc>
          <w:tcPr>
            <w:tcW w:w="3239" w:type="dxa"/>
          </w:tcPr>
          <w:p w14:paraId="077AD205" w14:textId="020B9EF8" w:rsidR="00E11D94" w:rsidRDefault="00D74412" w:rsidP="00BE6536">
            <w:r>
              <w:t>Single, symmetrical spatial break with no overlap</w:t>
            </w:r>
          </w:p>
        </w:tc>
        <w:tc>
          <w:tcPr>
            <w:tcW w:w="3057" w:type="dxa"/>
          </w:tcPr>
          <w:p w14:paraId="271E6816" w14:textId="35E3E5F9" w:rsidR="00E11D94" w:rsidRDefault="00D74412" w:rsidP="00BE6536">
            <w:r>
              <w:t>Medium for all years</w:t>
            </w:r>
          </w:p>
        </w:tc>
        <w:tc>
          <w:tcPr>
            <w:tcW w:w="3168" w:type="dxa"/>
          </w:tcPr>
          <w:p w14:paraId="548BD76D" w14:textId="57EC7708" w:rsidR="00E11D94" w:rsidRDefault="00D74412" w:rsidP="00BE6536">
            <w:r>
              <w:t xml:space="preserve">Latitude ~ </w:t>
            </w:r>
            <w:proofErr w:type="gramStart"/>
            <w:r>
              <w:t>U[</w:t>
            </w:r>
            <w:proofErr w:type="gramEnd"/>
            <w:r>
              <w:t xml:space="preserve">0,25]  for growth Regime 1; Latitude ~ </w:t>
            </w:r>
            <w:commentRangeStart w:id="33"/>
            <w:commentRangeStart w:id="34"/>
            <w:r>
              <w:t>U[25,50</w:t>
            </w:r>
            <w:commentRangeEnd w:id="33"/>
            <w:r w:rsidR="008A6648">
              <w:rPr>
                <w:rStyle w:val="CommentReference"/>
              </w:rPr>
              <w:commentReference w:id="33"/>
            </w:r>
            <w:commentRangeEnd w:id="34"/>
            <w:r w:rsidR="00E424C1">
              <w:rPr>
                <w:rStyle w:val="CommentReference"/>
              </w:rPr>
              <w:commentReference w:id="34"/>
            </w:r>
            <w:r>
              <w:t>] for Regime 2</w:t>
            </w:r>
          </w:p>
        </w:tc>
      </w:tr>
      <w:tr w:rsidR="00D74412" w14:paraId="0542B305" w14:textId="77777777" w:rsidTr="00506E17">
        <w:trPr>
          <w:trHeight w:val="20"/>
        </w:trPr>
        <w:tc>
          <w:tcPr>
            <w:tcW w:w="3239" w:type="dxa"/>
          </w:tcPr>
          <w:p w14:paraId="105B6171" w14:textId="7258C733" w:rsidR="00D74412" w:rsidRDefault="00D74412" w:rsidP="00BE6536">
            <w:r>
              <w:t>Single spatial break with some overlap</w:t>
            </w:r>
          </w:p>
        </w:tc>
        <w:tc>
          <w:tcPr>
            <w:tcW w:w="3057" w:type="dxa"/>
          </w:tcPr>
          <w:p w14:paraId="1CB5EA65" w14:textId="3C1B7817" w:rsidR="00D74412" w:rsidRDefault="00D74412" w:rsidP="00BE6536">
            <w:r>
              <w:t>Medium for all years</w:t>
            </w:r>
          </w:p>
        </w:tc>
        <w:tc>
          <w:tcPr>
            <w:tcW w:w="3168" w:type="dxa"/>
          </w:tcPr>
          <w:p w14:paraId="09EDDCF7" w14:textId="4592CDF5" w:rsidR="00D74412" w:rsidRDefault="00D74412" w:rsidP="00BE6536">
            <w:r>
              <w:t>Latitude ~ U[0,25]  for growth Regime 1; Latitude ~ U[20,50] for Regime 2</w:t>
            </w:r>
          </w:p>
        </w:tc>
      </w:tr>
      <w:tr w:rsidR="00D74412" w14:paraId="1D793B9A" w14:textId="77777777" w:rsidTr="00506E17">
        <w:trPr>
          <w:trHeight w:val="20"/>
        </w:trPr>
        <w:tc>
          <w:tcPr>
            <w:tcW w:w="3239" w:type="dxa"/>
          </w:tcPr>
          <w:p w14:paraId="434A907F" w14:textId="6E867B2B" w:rsidR="00D74412" w:rsidRDefault="00D74412" w:rsidP="00BE6536">
            <w:r>
              <w:t>Spatial expansion/contraction</w:t>
            </w:r>
          </w:p>
        </w:tc>
        <w:tc>
          <w:tcPr>
            <w:tcW w:w="3057" w:type="dxa"/>
          </w:tcPr>
          <w:p w14:paraId="1E962CE2" w14:textId="383009F9" w:rsidR="00D74412" w:rsidRDefault="00D74412" w:rsidP="00BE6536">
            <w:r>
              <w:t>Medium for all years</w:t>
            </w:r>
          </w:p>
        </w:tc>
        <w:tc>
          <w:tcPr>
            <w:tcW w:w="3168" w:type="dxa"/>
          </w:tcPr>
          <w:p w14:paraId="02449E4A" w14:textId="25FB57EC" w:rsidR="00D74412" w:rsidRDefault="00D74412" w:rsidP="00BE6536">
            <w:r>
              <w:t xml:space="preserve">Regime 1 Latitude ~ </w:t>
            </w:r>
            <w:proofErr w:type="gramStart"/>
            <w:r>
              <w:t>U[</w:t>
            </w:r>
            <w:proofErr w:type="gramEnd"/>
            <w:r>
              <w:t xml:space="preserve">1,50] in year one, and moves ‘northward’ one degree each year. In year 50, Regime 2 ~ </w:t>
            </w:r>
            <w:proofErr w:type="gramStart"/>
            <w:r>
              <w:t>U[</w:t>
            </w:r>
            <w:proofErr w:type="gramEnd"/>
            <w:r>
              <w:t>1,49] and Regime 1 ~ U[49,50]</w:t>
            </w:r>
          </w:p>
        </w:tc>
      </w:tr>
      <w:tr w:rsidR="00D74412" w14:paraId="4F8CAFE5" w14:textId="77777777" w:rsidTr="00506E17">
        <w:trPr>
          <w:trHeight w:val="20"/>
        </w:trPr>
        <w:tc>
          <w:tcPr>
            <w:tcW w:w="9464" w:type="dxa"/>
            <w:gridSpan w:val="3"/>
          </w:tcPr>
          <w:p w14:paraId="4629E03F" w14:textId="5136FB63" w:rsidR="00D74412" w:rsidRPr="00AC2082" w:rsidRDefault="00D74412" w:rsidP="00BE6536">
            <w:pPr>
              <w:rPr>
                <w:i/>
              </w:rPr>
            </w:pPr>
            <w:r>
              <w:rPr>
                <w:i/>
              </w:rPr>
              <w:t>Combined Breaks</w:t>
            </w:r>
          </w:p>
        </w:tc>
      </w:tr>
      <w:tr w:rsidR="00D74412" w14:paraId="14688CC4" w14:textId="77777777" w:rsidTr="00506E17">
        <w:trPr>
          <w:trHeight w:val="20"/>
        </w:trPr>
        <w:tc>
          <w:tcPr>
            <w:tcW w:w="3239" w:type="dxa"/>
          </w:tcPr>
          <w:p w14:paraId="14A2DF9C" w14:textId="629D6461" w:rsidR="00D74412" w:rsidRDefault="00D74412" w:rsidP="00BE6536">
            <w:r>
              <w:lastRenderedPageBreak/>
              <w:t>Single, symmetrical temporal and spatial breaks with strong change, no overlap</w:t>
            </w:r>
          </w:p>
        </w:tc>
        <w:tc>
          <w:tcPr>
            <w:tcW w:w="3057" w:type="dxa"/>
          </w:tcPr>
          <w:p w14:paraId="476927EE" w14:textId="46BC4FCD" w:rsidR="00D74412" w:rsidRDefault="00D74412" w:rsidP="00BE6536">
            <w:r>
              <w:t>Low from years 1-24; high from years 25-100 and vice versa</w:t>
            </w:r>
          </w:p>
        </w:tc>
        <w:tc>
          <w:tcPr>
            <w:tcW w:w="3168" w:type="dxa"/>
          </w:tcPr>
          <w:p w14:paraId="282DC182" w14:textId="14098939" w:rsidR="00D74412" w:rsidRDefault="00D74412" w:rsidP="00BE6536">
            <w:r>
              <w:t>Latitude ~ U[0,25]  for growth Regime 1; Latitude ~ U[25,50] for Regime 2</w:t>
            </w:r>
          </w:p>
        </w:tc>
      </w:tr>
      <w:tr w:rsidR="00BE6536" w14:paraId="6CD655C4" w14:textId="77777777" w:rsidTr="00506E17">
        <w:trPr>
          <w:trHeight w:val="20"/>
        </w:trPr>
        <w:tc>
          <w:tcPr>
            <w:tcW w:w="3239" w:type="dxa"/>
          </w:tcPr>
          <w:p w14:paraId="6CFD19FD" w14:textId="4BA695A4" w:rsidR="00BE6536" w:rsidRDefault="00BE6536" w:rsidP="00BE6536">
            <w:r>
              <w:t>Single, symmetrical temporal and spatial breaks with weak change, no overlap</w:t>
            </w:r>
          </w:p>
        </w:tc>
        <w:tc>
          <w:tcPr>
            <w:tcW w:w="3057" w:type="dxa"/>
          </w:tcPr>
          <w:p w14:paraId="1FBEF5C4" w14:textId="037B2F62" w:rsidR="00BE6536" w:rsidRDefault="00BE6536" w:rsidP="00BE6536">
            <w:r>
              <w:t>Low from years 1-24; medium from years 25-100 (and vice versa); high from years 1-24; medium from years 25-100 (and vice versa)</w:t>
            </w:r>
          </w:p>
        </w:tc>
        <w:tc>
          <w:tcPr>
            <w:tcW w:w="3168" w:type="dxa"/>
          </w:tcPr>
          <w:p w14:paraId="7BE7207D" w14:textId="34D9EF98" w:rsidR="00BE6536" w:rsidRDefault="00BE6536" w:rsidP="00BE6536">
            <w:r>
              <w:t>Latitude ~ U[0,25]  for growth Regime 1; Latitude ~ U[25,50] for Regime 2</w:t>
            </w:r>
          </w:p>
        </w:tc>
      </w:tr>
      <w:tr w:rsidR="00BE6536" w14:paraId="74979AEE" w14:textId="77777777" w:rsidTr="00506E17">
        <w:trPr>
          <w:trHeight w:val="20"/>
        </w:trPr>
        <w:tc>
          <w:tcPr>
            <w:tcW w:w="3239" w:type="dxa"/>
          </w:tcPr>
          <w:p w14:paraId="07A5C7FC" w14:textId="2C263D68" w:rsidR="00BE6536" w:rsidRDefault="00BE6536" w:rsidP="00BE6536">
            <w:r>
              <w:t>Single, symmetrical temporal and spatial breaks with strong change, some spatial overlap</w:t>
            </w:r>
          </w:p>
        </w:tc>
        <w:tc>
          <w:tcPr>
            <w:tcW w:w="3057" w:type="dxa"/>
          </w:tcPr>
          <w:p w14:paraId="7DF5CD7C" w14:textId="3F34E1E0" w:rsidR="00BE6536" w:rsidRDefault="00BE6536" w:rsidP="00BE6536">
            <w:r>
              <w:t>Low from years 1-24; high from years 25-100 and vice versa</w:t>
            </w:r>
          </w:p>
        </w:tc>
        <w:tc>
          <w:tcPr>
            <w:tcW w:w="3168" w:type="dxa"/>
          </w:tcPr>
          <w:p w14:paraId="59D8FE10" w14:textId="0E2D8805" w:rsidR="00BE6536" w:rsidRDefault="00BE6536" w:rsidP="00BE6536">
            <w:r>
              <w:t>Latitude ~ U[0,25]  for growth Regime 1; Latitude ~ U[20,50] for Regime 2</w:t>
            </w:r>
          </w:p>
        </w:tc>
      </w:tr>
      <w:tr w:rsidR="007F2E22" w14:paraId="638A6D9A" w14:textId="77777777" w:rsidTr="00506E17">
        <w:trPr>
          <w:trHeight w:val="20"/>
        </w:trPr>
        <w:tc>
          <w:tcPr>
            <w:tcW w:w="3239" w:type="dxa"/>
          </w:tcPr>
          <w:p w14:paraId="4CDB9E12" w14:textId="41FF5CF0" w:rsidR="007F2E22" w:rsidRDefault="007F2E22" w:rsidP="007F2E22">
            <w:r>
              <w:t>Single, symmetrical temporal and spatial breaks with weak change, some spatial overlap</w:t>
            </w:r>
          </w:p>
        </w:tc>
        <w:tc>
          <w:tcPr>
            <w:tcW w:w="3057" w:type="dxa"/>
          </w:tcPr>
          <w:p w14:paraId="204BE4F8" w14:textId="7A1917EF" w:rsidR="007F2E22" w:rsidRDefault="007F2E22" w:rsidP="007F2E22">
            <w:r>
              <w:t>Low from years 1-24; medium from years 25-100 (and vice versa); high from years 1-24; medium from years 25-100 (and vice versa)</w:t>
            </w:r>
          </w:p>
        </w:tc>
        <w:tc>
          <w:tcPr>
            <w:tcW w:w="3168" w:type="dxa"/>
          </w:tcPr>
          <w:p w14:paraId="1A9BBC10" w14:textId="2B4A6F65" w:rsidR="007F2E22" w:rsidRDefault="007F2E22" w:rsidP="007F2E22">
            <w:r>
              <w:t>Latitude ~ U[0,25]  for growth Regime 1; Latitude ~ U[20,50] for Regime 2</w:t>
            </w:r>
          </w:p>
        </w:tc>
      </w:tr>
    </w:tbl>
    <w:p w14:paraId="1990CF14" w14:textId="70FCCCF4" w:rsidR="008B3D07" w:rsidRDefault="003640BA" w:rsidP="00674D52">
      <w:pPr>
        <w:pStyle w:val="Caption"/>
        <w:spacing w:line="360" w:lineRule="auto"/>
      </w:pPr>
      <w:r>
        <w:t xml:space="preserve">Table </w:t>
      </w:r>
      <w:r w:rsidR="00B34995">
        <w:rPr>
          <w:noProof/>
        </w:rPr>
        <w:fldChar w:fldCharType="begin"/>
      </w:r>
      <w:r w:rsidR="00B34995">
        <w:rPr>
          <w:noProof/>
        </w:rPr>
        <w:instrText xml:space="preserve"> SEQ Table \* ARABIC </w:instrText>
      </w:r>
      <w:r w:rsidR="00B34995">
        <w:rPr>
          <w:noProof/>
        </w:rPr>
        <w:fldChar w:fldCharType="separate"/>
      </w:r>
      <w:r>
        <w:rPr>
          <w:noProof/>
        </w:rPr>
        <w:t>1</w:t>
      </w:r>
      <w:r w:rsidR="00B34995">
        <w:rPr>
          <w:noProof/>
        </w:rPr>
        <w:fldChar w:fldCharType="end"/>
      </w:r>
      <w:r>
        <w:t xml:space="preserve">. Summary of simulated datasets used to test method in presence/absence of </w:t>
      </w:r>
      <w:proofErr w:type="spellStart"/>
      <w:r>
        <w:t>spatio</w:t>
      </w:r>
      <w:proofErr w:type="spellEnd"/>
      <w:r>
        <w:t>-temporal variation in growth.</w:t>
      </w:r>
      <w:r w:rsidR="00054CB8">
        <w:t xml:space="preserve"> </w:t>
      </w:r>
      <w:r w:rsidR="009062F8">
        <w:t xml:space="preserve">Regime 1 refers to a </w:t>
      </w:r>
      <w:r w:rsidR="00AC2082">
        <w:t xml:space="preserve">central Pacific </w:t>
      </w:r>
      <w:r w:rsidR="009062F8">
        <w:t xml:space="preserve">billfish-like </w:t>
      </w:r>
      <w:r w:rsidR="0011113B">
        <w:t xml:space="preserve">species, where </w:t>
      </w:r>
      <w:proofErr w:type="spellStart"/>
      <w:r w:rsidR="0011113B">
        <w:t>Linf</w:t>
      </w:r>
      <w:proofErr w:type="spellEnd"/>
      <w:r w:rsidR="0011113B">
        <w:t xml:space="preserve"> = </w:t>
      </w:r>
      <w:r w:rsidR="009E361C">
        <w:t xml:space="preserve">220 and K = 0.258; Regime 2 </w:t>
      </w:r>
      <w:proofErr w:type="spellStart"/>
      <w:r w:rsidR="009E361C">
        <w:t>Linf</w:t>
      </w:r>
      <w:proofErr w:type="spellEnd"/>
      <w:r w:rsidR="009E361C">
        <w:t xml:space="preserve"> = </w:t>
      </w:r>
      <w:r w:rsidR="00054CB8">
        <w:t>3</w:t>
      </w:r>
      <w:r w:rsidR="009E361C">
        <w:t xml:space="preserve">50, K = </w:t>
      </w:r>
      <w:r w:rsidR="00054CB8">
        <w:t>0.45.</w:t>
      </w:r>
    </w:p>
    <w:p w14:paraId="2D4FAEA5" w14:textId="380E4314" w:rsidR="00E424C1" w:rsidRPr="00E424C1" w:rsidRDefault="00386D16" w:rsidP="001240C1">
      <w:pPr>
        <w:spacing w:line="360" w:lineRule="auto"/>
      </w:pPr>
      <w:r>
        <w:t>For each scenario, we constructed 100 simulated datasets</w:t>
      </w:r>
      <w:r w:rsidR="00E424C1">
        <w:t xml:space="preserve">, </w:t>
      </w:r>
      <w:r>
        <w:t>fit a GAM</w:t>
      </w:r>
      <w:r w:rsidR="001240C1">
        <w:t xml:space="preserve"> as described above, utilized the method of finite differences to identify time periods and/or locations where growth was changing quickly (where the confidence interval of the first derivative</w:t>
      </w:r>
      <w:r>
        <w:t xml:space="preserve"> did not contain zero and</w:t>
      </w:r>
      <w:r w:rsidR="001240C1">
        <w:t xml:space="preserve"> was outside of the 5</w:t>
      </w:r>
      <w:r w:rsidR="001240C1" w:rsidRPr="001240C1">
        <w:rPr>
          <w:vertAlign w:val="superscript"/>
        </w:rPr>
        <w:t>th</w:t>
      </w:r>
      <w:r w:rsidR="001240C1">
        <w:t xml:space="preserve"> to 95</w:t>
      </w:r>
      <w:r w:rsidR="001240C1" w:rsidRPr="001240C1">
        <w:rPr>
          <w:vertAlign w:val="superscript"/>
        </w:rPr>
        <w:t>th</w:t>
      </w:r>
      <w:r w:rsidR="001240C1">
        <w:t xml:space="preserve"> percentiles of the entire derivative set for that simulation, </w:t>
      </w:r>
      <w:r w:rsidR="001240C1">
        <w:rPr>
          <w:b/>
        </w:rPr>
        <w:t>G</w:t>
      </w:r>
      <w:r w:rsidR="001240C1">
        <w:t xml:space="preserve">). </w:t>
      </w:r>
      <w:r>
        <w:t>W</w:t>
      </w:r>
      <w:r>
        <w:t xml:space="preserve">e tabulated the proportion of </w:t>
      </w:r>
      <w:r>
        <w:t xml:space="preserve">each scenario’s </w:t>
      </w:r>
      <w:r>
        <w:t>100 datasets</w:t>
      </w:r>
      <w:r>
        <w:t xml:space="preserve"> that</w:t>
      </w:r>
      <w:r>
        <w:t xml:space="preserve"> </w:t>
      </w:r>
      <w:r>
        <w:t xml:space="preserve">each identified breakpoint (true or erroneous). </w:t>
      </w:r>
      <w:r w:rsidR="001240C1">
        <w:t xml:space="preserve">The data were then re-aggregated to match the identified </w:t>
      </w:r>
      <w:proofErr w:type="spellStart"/>
      <w:r w:rsidR="001240C1">
        <w:t>spatio</w:t>
      </w:r>
      <w:proofErr w:type="spellEnd"/>
      <w:r w:rsidR="001240C1">
        <w:t>-temporal break points</w:t>
      </w:r>
      <w:r>
        <w:t xml:space="preserve"> in order to estimate parameters of the VBGF at the proposed resolution.</w:t>
      </w:r>
    </w:p>
    <w:p w14:paraId="2A44C097" w14:textId="5A2D60B3" w:rsidR="00E05953" w:rsidRDefault="00E05953" w:rsidP="00E424C1">
      <w:pPr>
        <w:pStyle w:val="Heading2"/>
        <w:spacing w:line="360" w:lineRule="auto"/>
        <w:rPr>
          <w:ins w:id="35" w:author="mkapur" w:date="2019-01-24T08:24:00Z"/>
        </w:rPr>
      </w:pPr>
      <w:commentRangeStart w:id="36"/>
      <w:commentRangeStart w:id="37"/>
      <w:r>
        <w:t>Application to Northeast Pacific Sablefish</w:t>
      </w:r>
      <w:commentRangeEnd w:id="36"/>
      <w:r w:rsidR="00D965FB">
        <w:rPr>
          <w:rStyle w:val="CommentReference"/>
          <w:rFonts w:eastAsiaTheme="minorHAnsi"/>
          <w:i w:val="0"/>
        </w:rPr>
        <w:commentReference w:id="36"/>
      </w:r>
      <w:commentRangeEnd w:id="37"/>
      <w:r w:rsidR="00C87B6A">
        <w:rPr>
          <w:rStyle w:val="CommentReference"/>
          <w:rFonts w:eastAsiaTheme="minorHAnsi"/>
          <w:i w:val="0"/>
        </w:rPr>
        <w:commentReference w:id="37"/>
      </w:r>
    </w:p>
    <w:p w14:paraId="19E38DC5" w14:textId="7A68F172" w:rsidR="00F3466B" w:rsidRDefault="00F3466B" w:rsidP="00E424C1">
      <w:pPr>
        <w:spacing w:line="360" w:lineRule="auto"/>
        <w:rPr>
          <w:ins w:id="38" w:author="mkapur" w:date="2019-01-24T08:48:00Z"/>
        </w:rPr>
      </w:pPr>
      <w:r w:rsidRPr="004906F5">
        <w:t>Sablefish (</w:t>
      </w:r>
      <w:proofErr w:type="spellStart"/>
      <w:r w:rsidRPr="004906F5">
        <w:rPr>
          <w:i/>
        </w:rPr>
        <w:t>Anoplopoma</w:t>
      </w:r>
      <w:proofErr w:type="spellEnd"/>
      <w:r w:rsidRPr="004906F5">
        <w:rPr>
          <w:i/>
        </w:rPr>
        <w:t xml:space="preserve"> fimbria</w:t>
      </w:r>
      <w:r w:rsidRPr="004906F5">
        <w:t xml:space="preserve">) are a highly mobile, long-lived, valuable groundfish that have high movement rates (10 – 88% annual movement probabilities across Alaska, </w:t>
      </w:r>
      <w:r>
        <w:fldChar w:fldCharType="begin" w:fldLock="1"/>
      </w:r>
      <w:r>
        <w:instrText>ADDIN CSL_CITATION {"citationItems":[{"id":"ITEM-1","itemData":{"DOI":"10.1139/cjfas-2014-0251","ISSN":"0706-652X","abstract":"A basic step in understanding the dynamics of a fish population is to quantify movement and mortality rates. Conventional mark–recapture experiments have provided the foundation for studies on animal movement, particularly for fish. Previous studies have shown rapid mixing of sablefish (Anoplopoma fimbria) among fishery regulatory areas, with the pattern of movement related to fish size. Over 300 000 tag releases in Alaska and over 27 000 tag recoveries from 1979 to 2009 were analyzed. We used a Markov model to quantify annual movement probabilities among areas for three size groups of sablefish. The negative-binomial likelihood was used to model the tag-recovery data because of significant overdispersion. Annual move- ment probabilities were high, ranging from 10% to 88% depending on area of occupancy at each time step and size group. Overall, movement probabilities were very different between areas of occupancy and moderately different between size groups. Esti- mated annual movement of small sablefish from the central Gulf of Alaska had the reverse pattern of a previous study, with 29% moving westward and 39% moving eastward. Movement probabilities also varied annually, with decreasing movement until the late 1990s and increasing movement until 2009. Year-specific magnitude in movement probability of large fish was highly negatively correlated with female spawning biomass estimates from the federal stock assessment. Mean mortality estimates from time at liberty were similar to the federal stock assessment. Incorporating these tag-recovery and movement data into a fully age-structured spatial stock assessment model will inform harvest apportionment strategies to conserve spawning biomass and maximize future yields.","author":[{"dropping-particle":"","family":"Hanselman","given":"Dana H.","non-dropping-particle":"","parse-names":false,"suffix":""},{"dropping-particle":"","family":"Heifetz","given":"Jonathan","non-dropping-particle":"","parse-names":false,"suffix":""},{"dropping-particle":"","family":"Echave","given":"Katy B.","non-dropping-particle":"","parse-names":false,"suffix":""},{"dropping-particle":"","family":"Dressel","given":"Sherri C.","non-dropping-particle":"","parse-names":false,"suffix":""},{"dropping-particle":"","family":"Jech","given":"Josef Michael","non-dropping-particle":"","parse-names":false,"suffix":""}],"container-title":"Canadian Journal of Fisheries and Aquatic Sciences","id":"ITEM-1","issue":"2","issued":{"date-parts":[["2015"]]},"page":"238-251","title":"Move it or lose it: movement and mortality of sablefish tagged in Alaska","type":"article-journal","volume":"72"},"uris":["http://www.mendeley.com/documents/?uuid=0777765a-1137-441f-b1c3-d301d28c59a9"]}],"mendeley":{"formattedCitation":"(Dana H. Hanselman et al., 2015)","manualFormatting":"Hanselman et al. 2015)","plainTextFormattedCitation":"(Dana H. Hanselman et al., 2015)","previouslyFormattedCitation":"(Dana H. Hanselman et al., 2015)"},"properties":{"noteIndex":0},"schema":"https://github.com/citation-style-language/schema/raw/master/csl-citation.json"}</w:instrText>
      </w:r>
      <w:r>
        <w:fldChar w:fldCharType="separate"/>
      </w:r>
      <w:r w:rsidRPr="00624B17">
        <w:rPr>
          <w:noProof/>
        </w:rPr>
        <w:t xml:space="preserve">Hanselman </w:t>
      </w:r>
      <w:r>
        <w:rPr>
          <w:noProof/>
        </w:rPr>
        <w:t>et al. 2015)</w:t>
      </w:r>
      <w:r>
        <w:fldChar w:fldCharType="end"/>
      </w:r>
      <w:r>
        <w:t xml:space="preserve"> </w:t>
      </w:r>
      <w:r w:rsidRPr="004906F5">
        <w:t xml:space="preserve">and range from Southern California to the Bering Sea. Concurrent population declines across the entire range during the past few decades have increased concern about the status </w:t>
      </w:r>
      <w:r>
        <w:t xml:space="preserve">of sablefish </w:t>
      </w:r>
      <w:r w:rsidRPr="004906F5">
        <w:t xml:space="preserve">and </w:t>
      </w:r>
      <w:r>
        <w:t xml:space="preserve">interest in the </w:t>
      </w:r>
      <w:r w:rsidRPr="004906F5">
        <w:t>causes of th</w:t>
      </w:r>
      <w:ins w:id="39" w:author="mkapur" w:date="2019-01-24T08:48:00Z">
        <w:r w:rsidR="00F253EA">
          <w:t>e</w:t>
        </w:r>
      </w:ins>
      <w:del w:id="40" w:author="mkapur" w:date="2019-01-24T08:48:00Z">
        <w:r w:rsidDel="00F253EA">
          <w:delText>w</w:delText>
        </w:r>
      </w:del>
      <w:r w:rsidRPr="004906F5">
        <w:t xml:space="preserve"> downward trend. Traditionally, sablefish stock assessment and management has occurred independently at regional scales, namely Alaska, British Columbia, and the US West Coast, assuming that these are closed stocks. However, recent genetic work has shown that NE Pacific sablefish are not genetically distinct between </w:t>
      </w:r>
      <w:r w:rsidRPr="004906F5">
        <w:lastRenderedPageBreak/>
        <w:t xml:space="preserve">these traditional management areas </w:t>
      </w:r>
      <w:r w:rsidRPr="004906F5">
        <w:fldChar w:fldCharType="begin" w:fldLock="1"/>
      </w:r>
      <w:r>
        <w:instrText>ADDIN CSL_CITATION {"citationItems":[{"id":"ITEM-1","itemData":{"DOI":"10.1139/cjfas-2016-0012","ISSN":"0706-652X","abstract":"Understanding the genetic structure of a fishery may help delineate stocks and is directly applicable to resource management. To date, studies have not found clear population genetic structure across the range of the sablefish (Anoplopoma fimbria), yet significant biological differences are recognized. Here we use restriction site-associated DNA sequencing to develop thousands of single nucleotide polymorphisms (SNPs) throughout the sablefish genome and assess population genetic structure and examine the genome for SNPs under natural selection. Our study was unable to target spawning groups, having the potential to bias analyses that require a priori hypotheses of population structure. Low and insignificant levels of differentiation (FST = 0.0002) were observed among survey areas, and analyses of population structure suggested a single population. Only two SNPs were significantly associated with environmental variables. These results are likely due to considerable population mixing and suggest a single pa..., La compréhension de la structure génétique d’une pêche pourrait aider à en délimiter les stocks et est directement applicable à la gestion des ressources. À ce jour, les études n’ont pas relevé de structure génétique claire des populations à l’échelle de l’aire de répartition de la morue charbonnière (Anoplopoma fimbria), même si des différences biologiques significatives ont été reconnues. Nous utilisons le séquençage d’ADN associé à un site de restriction pour produire des milliers de polymorphismes mononucléotidiques (SNPs) à la grandeur du génome de la morue charbonnière et évaluons la structure génétique des populations et examinons le génome pour déceler des SNP qui reflèteraient une sélection naturelle. L’étude n’a pu cibler des groupes reproducteurs, ce qui pourrait biaiser les analyses qui requièrent des hypothèses a priori concernant la structure des populations. Des degrés de différenciation faibles et non significatifs (FST = 0,0002) ont été observés parmi les régions évaluées, et les analyses...","author":[{"dropping-particle":"","family":"Jasonowicz","given":"Andrew J.","non-dropping-particle":"","parse-names":false,"suffix":""},{"dropping-particle":"","family":"Goetz","given":"Frederick W.","non-dropping-particle":"","parse-names":false,"suffix":""},{"dropping-particle":"","family":"Goetz","given":"Giles W.","non-dropping-particle":"","parse-names":false,"suffix":""},{"dropping-particle":"","family":"Nichols","given":"Krista M.","non-dropping-particle":"","parse-names":false,"suffix":""}],"container-title":"Canadian Journal of Fisheries and Aquatic Sciences","id":"ITEM-1","issue":"3","issued":{"date-parts":[["2017"]]},"page":"377-387","title":"Love the one you’re with: genomic evidence of panmixia in the sablefish ( &lt;i&gt;Anoplopoma fimbria&lt;/i&gt; )","type":"article-journal","volume":"74"},"uris":["http://www.mendeley.com/documents/?uuid=8aade615-663c-43cf-844d-34fc8ae3df93"]}],"mendeley":{"formattedCitation":"(Jasonowicz et al., 2017)","plainTextFormattedCitation":"(Jasonowicz et al., 2017)","previouslyFormattedCitation":"(Jasonowicz et al., 2017)"},"properties":{"noteIndex":0},"schema":"https://github.com/citation-style-language/schema/raw/master/csl-citation.json"}</w:instrText>
      </w:r>
      <w:r w:rsidRPr="004906F5">
        <w:fldChar w:fldCharType="separate"/>
      </w:r>
      <w:r w:rsidRPr="00624B17">
        <w:rPr>
          <w:noProof/>
        </w:rPr>
        <w:t>(Jasonowicz et al., 2017)</w:t>
      </w:r>
      <w:r w:rsidRPr="004906F5">
        <w:fldChar w:fldCharType="end"/>
      </w:r>
      <w:r w:rsidRPr="004906F5">
        <w:t>, though there is evidence for differences in growth rate and size-at-maturity throughout the range</w:t>
      </w:r>
      <w:r>
        <w:t xml:space="preserve"> </w:t>
      </w:r>
      <w:r>
        <w:fldChar w:fldCharType="begin" w:fldLock="1"/>
      </w:r>
      <w:r>
        <w:instrText>ADDIN CSL_CITATION {"citationItems":[{"id":"ITEM-1","itemData":{"author":[{"dropping-particle":"","family":"McDevitt","given":"Miller","non-dropping-particle":"","parse-names":false,"suffix":""}],"id":"ITEM-1","issued":{"date-parts":[["1990"]]},"number-of-pages":"87","publisher":"University of Washington","title":"Growth Analysis of Sablefish From Mark-Recapture Data From the Northeast Pacific.","type":"thesis"},"uris":["http://www.mendeley.com/documents/?uuid=e4708e3a-138d-4719-beef-2f315fa35529"]}],"mendeley":{"formattedCitation":"(McDevitt, 1990)","plainTextFormattedCitation":"(McDevitt, 1990)","previouslyFormattedCitation":"(McDevitt, 1990)"},"properties":{"noteIndex":0},"schema":"https://github.com/citation-style-language/schema/raw/master/csl-citation.json"}</w:instrText>
      </w:r>
      <w:r>
        <w:fldChar w:fldCharType="separate"/>
      </w:r>
      <w:r w:rsidRPr="004973C8">
        <w:rPr>
          <w:noProof/>
        </w:rPr>
        <w:t>(McDevitt, 1990)</w:t>
      </w:r>
      <w:r>
        <w:fldChar w:fldCharType="end"/>
      </w:r>
      <w:r>
        <w:t>.</w:t>
      </w:r>
      <w:r w:rsidRPr="004906F5">
        <w:t xml:space="preserve"> This suggests that the current delineation of assessment and management regions is incongruent with the stock’s actual spatial structure and motivates research that would enable the construction of a population dynamics model </w:t>
      </w:r>
      <w:r>
        <w:t>that</w:t>
      </w:r>
      <w:r w:rsidRPr="004906F5">
        <w:t xml:space="preserve"> represents the spatial heterogeneity of sablefish throughout their range</w:t>
      </w:r>
      <w:ins w:id="41" w:author="mkapur" w:date="2019-01-24T08:48:00Z">
        <w:r w:rsidR="007F7701">
          <w:t>.</w:t>
        </w:r>
      </w:ins>
    </w:p>
    <w:p w14:paraId="56698BB5" w14:textId="77777777" w:rsidR="007F7701" w:rsidRPr="00175514" w:rsidRDefault="007F7701" w:rsidP="00E424C1">
      <w:pPr>
        <w:spacing w:line="360" w:lineRule="auto"/>
        <w:jc w:val="both"/>
        <w:rPr>
          <w:ins w:id="42" w:author="mkapur" w:date="2019-01-24T08:48:00Z"/>
          <w:i/>
        </w:rPr>
      </w:pPr>
      <w:ins w:id="43" w:author="mkapur" w:date="2019-01-24T08:48:00Z">
        <w:r>
          <w:t>E</w:t>
        </w:r>
        <w:r w:rsidRPr="004906F5">
          <w:t xml:space="preserve">stimates </w:t>
        </w:r>
        <w:r>
          <w:t xml:space="preserve">of the parameters of the growth curve </w:t>
        </w:r>
        <w:r w:rsidRPr="004906F5">
          <w:t xml:space="preserve">for sablefish are usually based on survey data acquired </w:t>
        </w:r>
        <w:r>
          <w:t xml:space="preserve">from chartered commercial trawl or longline vessels </w:t>
        </w:r>
        <w:r w:rsidRPr="004906F5">
          <w:t>(</w:t>
        </w:r>
        <w:r>
          <w:fldChar w:fldCharType="begin"/>
        </w:r>
        <w:r>
          <w:instrText xml:space="preserve"> REF _Ref525720559 \h  \* MERGEFORMAT </w:instrText>
        </w:r>
      </w:ins>
      <w:ins w:id="44" w:author="mkapur" w:date="2019-01-24T08:48:00Z">
        <w:r>
          <w:fldChar w:fldCharType="separate"/>
        </w:r>
        <w:r>
          <w:t xml:space="preserve">Table </w:t>
        </w:r>
        <w:r>
          <w:rPr>
            <w:noProof/>
          </w:rPr>
          <w:t>1</w:t>
        </w:r>
        <w:r>
          <w:fldChar w:fldCharType="end"/>
        </w:r>
        <w:r w:rsidRPr="004906F5">
          <w:t>). It is preferable to obtain estimate</w:t>
        </w:r>
        <w:r>
          <w:t xml:space="preserve"> growth parameters using data</w:t>
        </w:r>
        <w:r w:rsidRPr="004906F5">
          <w:t xml:space="preserve"> from a survey, because </w:t>
        </w:r>
        <w:r>
          <w:t xml:space="preserve">fishery-dependent information can be heavily biased due to targeting or gear selectivity </w:t>
        </w:r>
        <w:r>
          <w:fldChar w:fldCharType="begin" w:fldLock="1"/>
        </w:r>
        <w:r>
          <w:instrText>ADDIN CSL_CITATION {"citationItems":[{"id":"ITEM-1","itemData":{"DOI":"10.1139/f69-051","ISBN":"0015-296X","ISSN":"0015-296X","abstract":"Size-selective mortality decreases or increases the actual and back-calculated lengths of an age-group, while at the same time altering the shape and variance of its length frequency distribution only slightly or not at all. An index of intensity of selection (r) can be calculated from the difference in computed length (d) between the penultimate annulus at age n and the terminal annulus at age n−1, together with the standard deviation in length (s); it is r = 1.349d/s, and represents the difference in mean instantaneous mortality rate between the two halves of the frequency distribution. Instantaneous rates of increase in weight can be computed from length data by multiplying the difference between the natural logarithms of length 1 year apart by the exponent in the weight–length relationship. When there is size-selective mortality, the difference between the rate (GX) based on observed weights in successive years differs from the true rate (G) based on the terminal length differences computed from scale...","author":[{"dropping-particle":"","family":"Ricker","given":"WE","non-dropping-particle":"","parse-names":false,"suffix":""}],"container-title":"Journal of the Fisheries Research Board of Canada","id":"ITEM-1","issued":{"date-parts":[["1969"]]},"title":"Effects of size-selective mortality and sampling bias on estimates of growth, mortality, production and yield","type":"article-journal"},"uris":["http://www.mendeley.com/documents/?uuid=6e62e91c-6723-4818-897f-148d891caaa3"]}],"mendeley":{"formattedCitation":"(Ricker, 1969)","plainTextFormattedCitation":"(Ricker, 1969)","previouslyFormattedCitation":"(Ricker, 1969)"},"properties":{"noteIndex":0},"schema":"https://github.com/citation-style-language/schema/raw/master/csl-citation.json"}</w:instrText>
        </w:r>
        <w:r>
          <w:fldChar w:fldCharType="separate"/>
        </w:r>
        <w:r w:rsidRPr="0059460E">
          <w:rPr>
            <w:noProof/>
          </w:rPr>
          <w:t>(Ricker, 1969)</w:t>
        </w:r>
        <w:r>
          <w:fldChar w:fldCharType="end"/>
        </w:r>
        <w:r w:rsidRPr="004906F5">
          <w:t>.</w:t>
        </w:r>
        <w:r>
          <w:t xml:space="preserve"> </w:t>
        </w:r>
      </w:ins>
    </w:p>
    <w:p w14:paraId="2A21809D" w14:textId="77777777" w:rsidR="007F7701" w:rsidRDefault="007F7701" w:rsidP="00E424C1">
      <w:pPr>
        <w:spacing w:line="360" w:lineRule="auto"/>
        <w:rPr>
          <w:ins w:id="45" w:author="mkapur" w:date="2019-01-24T08:48:00Z"/>
        </w:rPr>
      </w:pPr>
      <w:ins w:id="46" w:author="mkapur" w:date="2019-01-24T08:48:00Z">
        <w:r>
          <w:t>Though a robust volume of survey data is available for this species for all management regions, researchers have not yet analyzed available length and age data for the entire sablefish range for evidence of</w:t>
        </w:r>
        <w:commentRangeStart w:id="47"/>
        <w:r>
          <w:t xml:space="preserve"> spatial</w:t>
        </w:r>
        <w:commentRangeEnd w:id="47"/>
        <w:r>
          <w:rPr>
            <w:rStyle w:val="CommentReference"/>
          </w:rPr>
          <w:commentReference w:id="47"/>
        </w:r>
        <w:r>
          <w:t xml:space="preserve"> patterns.</w:t>
        </w:r>
        <w:r w:rsidRPr="004906F5">
          <w:t xml:space="preserve"> </w:t>
        </w:r>
      </w:ins>
    </w:p>
    <w:p w14:paraId="6A1C8EE7" w14:textId="1730A84F" w:rsidR="00F13628" w:rsidRPr="00F13628" w:rsidRDefault="00971118" w:rsidP="00E424C1">
      <w:pPr>
        <w:spacing w:line="360" w:lineRule="auto"/>
      </w:pPr>
      <w:r>
        <w:t>We obtained fishery-independent length and age data from the Bering Sea and West Coast trawl survey</w:t>
      </w:r>
      <w:r w:rsidR="006A3AFF">
        <w:t>s</w:t>
      </w:r>
      <w:r>
        <w:t xml:space="preserve"> conducted annually by the National Oceanic and Atmospheric Administration.</w:t>
      </w:r>
      <w:r w:rsidRPr="00971118">
        <w:rPr>
          <w:color w:val="FF0000"/>
        </w:rPr>
        <w:t xml:space="preserve"> </w:t>
      </w:r>
      <w:r w:rsidR="00A905FF">
        <w:t xml:space="preserve">We also obtained length and age records from the Canadian Department of Fisheries and Oceans, which has performed an annual trap-based survey since 1991. </w:t>
      </w:r>
      <w:r w:rsidR="00A04F68">
        <w:t xml:space="preserve">Data from each region included measured length, sex, age, and the starting latitude and longitude which determined the survey station. </w:t>
      </w:r>
      <w:r w:rsidR="006A3AFF">
        <w:t>Due to computational constraints,</w:t>
      </w:r>
      <w:r w:rsidR="00A905FF">
        <w:t xml:space="preserve"> and to avoid disproportionate influence of more heavily-sampled regions,</w:t>
      </w:r>
      <w:r w:rsidR="006A3AFF">
        <w:t xml:space="preserve"> we randomly subsampled 8,</w:t>
      </w:r>
      <w:r w:rsidR="002E3E62">
        <w:t>239</w:t>
      </w:r>
      <w:r w:rsidR="006A3AFF">
        <w:t xml:space="preserve"> records from each of the three management regions.</w:t>
      </w:r>
      <w:r w:rsidR="001C7EC3">
        <w:t xml:space="preserve"> </w:t>
      </w:r>
    </w:p>
    <w:p w14:paraId="62BEBFC1" w14:textId="4DCA6AAA" w:rsidR="001B21D9" w:rsidRDefault="00E05953" w:rsidP="00E424C1">
      <w:pPr>
        <w:spacing w:line="360" w:lineRule="auto"/>
      </w:pPr>
      <w:r>
        <w:t>In constructing the GAM,</w:t>
      </w:r>
      <w:r w:rsidR="004C78D8">
        <w:t xml:space="preserve"> </w:t>
      </w:r>
      <w:r>
        <w:t>w</w:t>
      </w:r>
      <w:r w:rsidR="004C78D8">
        <w:t xml:space="preserve">e investigated the use of an AR1 </w:t>
      </w:r>
      <w:r w:rsidR="008D5E7B">
        <w:t>temporal</w:t>
      </w:r>
      <w:r w:rsidR="004C78D8">
        <w:t xml:space="preserve"> structure with lags of 1 to 3 years, but these models </w:t>
      </w:r>
      <w:r w:rsidR="008D5E7B">
        <w:t xml:space="preserve">did not improve </w:t>
      </w:r>
      <w:proofErr w:type="spellStart"/>
      <w:r w:rsidR="008D5E7B">
        <w:t>AICc</w:t>
      </w:r>
      <w:proofErr w:type="spellEnd"/>
      <w:r w:rsidR="008D5E7B">
        <w:t xml:space="preserve"> over the initial model without autoregressive structure.</w:t>
      </w:r>
      <w:r w:rsidR="001B21D9">
        <w:t xml:space="preserve"> </w:t>
      </w:r>
    </w:p>
    <w:p w14:paraId="063AFD01" w14:textId="1678708A" w:rsidR="003071B2" w:rsidRDefault="00D15237" w:rsidP="00E424C1">
      <w:pPr>
        <w:spacing w:line="360" w:lineRule="auto"/>
      </w:pPr>
      <w:r>
        <w:t xml:space="preserve">Once the best-fit model was identified, we used the method of finite differences (as in </w:t>
      </w:r>
      <w:r>
        <w:fldChar w:fldCharType="begin" w:fldLock="1"/>
      </w:r>
      <w:r w:rsidR="00A9532D">
        <w:instrText>ADDIN CSL_CITATION {"citationItems":[{"id":"ITEM-1","itemData":{"DOI":"10.1101/322248","abstract":"In the absence of annual laminations, time series generated from lake sediments or other similar stratigraphic sequences are irregularly spaced in time, which complicates formal analysis using classical statistical time series models. In lieu, statistical analyses of trends in palaeoenvironmental time series, if done at all, have typically used simpler linear regressions or (non-) parametric correlations with little regard for the violation of assumptions that almost surely occurs due to temporal dependencies in the data or that correlations do not provide estimates of the magnitude of change, just whether or not there is a linear or monotonic trend. Alternative approaches have used LOESS-estimated trends to justify data interpretations or test hypotheses as to the causal factors without considering the inherent subjectivity of the choice of parameters used to achieve the fit (e.g. span width, degree of polynomial). Generalized additive models (GAMs) are statistical models that can be used to estimate trends as smooth functions of time. Unlike LOESS, GAMs use automatic smoothness selection methods to objectively determine the complexity of the fitted trend, and as formal statistical models, GAMs, allow for potentially complex, non-linear trends, a proper accounting of model uncertainty, and the identification of periods of significant temporal change. Here, I present a consistent and modern approach to the estimation of trends in palaeoenvironmental time series using GAMs, illustrating features of the methodology with two example time series of contrasting complexity; a 150-year bulk organic matter δ15N time series from Small Water, UK, and a 3000-year alkenone record from Braya-Sø, Greenland. I discuss the underlying mechanics of GAMs that allow them to learn the shape of the trend from the data themselves and how simultaneous confidence intervals and the first derivatives of the trend are used to properly account for model uncertainty and identify periods of change. It is hoped that by using GAMs greater attention is paid to the statistical estimation of trends in palaeoenvironmental time series leading to more a robust and reproducible palaeoscience.","author":[{"dropping-particle":"","family":"Simpson","given":"Gavin L","non-dropping-particle":"","parse-names":false,"suffix":""}],"container-title":"bioRxiv","id":"ITEM-1","issued":{"date-parts":[["2018"]]},"title":"Modelling palaeoecological time series using generalized additive models","type":"article-journal"},"uris":["http://www.mendeley.com/documents/?uuid=0f70b78f-53ef-4276-8022-18e23c48037d"]}],"mendeley":{"formattedCitation":"(Simpson, 2018)","manualFormatting":"Simpson, 2018)","plainTextFormattedCitation":"(Simpson, 2018)","previouslyFormattedCitation":"(Simpson, 2018)"},"properties":{"noteIndex":0},"schema":"https://github.com/citation-style-language/schema/raw/master/csl-citation.json"}</w:instrText>
      </w:r>
      <w:r>
        <w:fldChar w:fldCharType="separate"/>
      </w:r>
      <w:r w:rsidRPr="00C87747">
        <w:rPr>
          <w:noProof/>
        </w:rPr>
        <w:t>Simpson, 2018)</w:t>
      </w:r>
      <w:r>
        <w:fldChar w:fldCharType="end"/>
      </w:r>
      <w:r>
        <w:t xml:space="preserve"> to locate </w:t>
      </w:r>
      <w:r w:rsidR="004C118F">
        <w:t xml:space="preserve">time </w:t>
      </w:r>
      <w:r>
        <w:t>periods and/or locations of statistically significant change in growth. The finite differences approach approximates the first derivative of the spline generated from the GAM function</w:t>
      </w:r>
      <w:r w:rsidR="00EC76A7">
        <w:t xml:space="preserve"> as described above. </w:t>
      </w:r>
      <w:r w:rsidR="00D1784D">
        <w:t xml:space="preserve">We calculated uncertainty in derivative estimates by computing the sum of the square root of the fixed-effects covariance matrix. </w:t>
      </w:r>
      <w:r>
        <w:t xml:space="preserve">We then identified years or latitudes where the confidence interval of the first derivative was outside the </w:t>
      </w:r>
      <w:r w:rsidR="0006425B">
        <w:t>5</w:t>
      </w:r>
      <w:r w:rsidR="0006425B" w:rsidRPr="0006425B">
        <w:rPr>
          <w:vertAlign w:val="superscript"/>
        </w:rPr>
        <w:t>th</w:t>
      </w:r>
      <w:r w:rsidR="0006425B">
        <w:t xml:space="preserve"> to 95</w:t>
      </w:r>
      <w:r w:rsidR="0006425B" w:rsidRPr="0006425B">
        <w:rPr>
          <w:vertAlign w:val="superscript"/>
        </w:rPr>
        <w:t>th</w:t>
      </w:r>
      <w:r w:rsidR="0006425B">
        <w:t xml:space="preserve"> </w:t>
      </w:r>
      <w:r w:rsidR="0006425B">
        <w:lastRenderedPageBreak/>
        <w:t xml:space="preserve">percentiles </w:t>
      </w:r>
      <w:r>
        <w:t xml:space="preserve">of </w:t>
      </w:r>
      <w:r w:rsidR="004C118F">
        <w:t>the entire dataset</w:t>
      </w:r>
      <w:r w:rsidR="00D103E8">
        <w:t xml:space="preserve"> and</w:t>
      </w:r>
      <w:r>
        <w:t xml:space="preserve"> designated these as “break points”.</w:t>
      </w:r>
      <w:r w:rsidR="003071B2">
        <w:t xml:space="preserve"> Once identified, we re-aggregated the </w:t>
      </w:r>
      <w:r w:rsidR="004C118F">
        <w:t xml:space="preserve">raw length and age </w:t>
      </w:r>
      <w:r w:rsidR="003071B2">
        <w:t xml:space="preserve">data to match these breakpoints and estimated the parameters of the VGBF using maximum likelihood in Template Model Builder </w:t>
      </w:r>
      <w:r w:rsidR="003071B2">
        <w:fldChar w:fldCharType="begin" w:fldLock="1"/>
      </w:r>
      <w:r w:rsidR="003071B2">
        <w:instrText>ADDIN CSL_CITATION {"citationItems":[{"id":"ITEM-1","itemData":{"DOI":"10.18637/jss.v070.i05","author":[{"dropping-particle":"","family":"Kristensen","given":"Kasper","non-dropping-particle":"","parse-names":false,"suffix":""},{"dropping-particle":"","family":"Nielsen","given":"Anders","non-dropping-particle":"","parse-names":false,"suffix":""},{"dropping-particle":"","family":"Berg","given":"Casper","non-dropping-particle":"","parse-names":false,"suffix":""},{"dropping-particle":"","family":"Skaug","given":"Hans","non-dropping-particle":"","parse-names":false,"suffix":""},{"dropping-particle":"","family":"Bell","given":"Bradley","non-dropping-particle":"","parse-names":false,"suffix":""}],"container-title":"ournal of Statistical Software","id":"ITEM-1","issue":"5","issued":{"date-parts":[["2016"]]},"page":"1-21","title":"TMB: Automatic Differentiation and Laplace Approximation.","type":"article-journal","volume":"70"},"uris":["http://www.mendeley.com/documents/?uuid=fca68a2e-e5f1-49e0-8eca-01668942fd2b"]}],"mendeley":{"formattedCitation":"(Kristensen et al., 2016)","plainTextFormattedCitation":"(Kristensen et al., 2016)","previouslyFormattedCitation":"(Kristensen et al., 2016)"},"properties":{"noteIndex":0},"schema":"https://github.com/citation-style-language/schema/raw/master/csl-citation.json"}</w:instrText>
      </w:r>
      <w:r w:rsidR="003071B2">
        <w:fldChar w:fldCharType="separate"/>
      </w:r>
      <w:r w:rsidR="003071B2" w:rsidRPr="008C7E57">
        <w:rPr>
          <w:noProof/>
        </w:rPr>
        <w:t>(Kristensen et al., 2016)</w:t>
      </w:r>
      <w:r w:rsidR="003071B2">
        <w:fldChar w:fldCharType="end"/>
      </w:r>
      <w:r w:rsidR="003071B2">
        <w:t>. This was performed separately for each sex.</w:t>
      </w:r>
    </w:p>
    <w:p w14:paraId="2008B68E" w14:textId="2715CBB3" w:rsidR="003071B2" w:rsidRPr="004906F5" w:rsidRDefault="003071B2" w:rsidP="00E424C1">
      <w:pPr>
        <w:spacing w:line="360" w:lineRule="auto"/>
      </w:pPr>
      <w:r>
        <w:t xml:space="preserve">The VBGF </w:t>
      </w:r>
      <w:r w:rsidRPr="004906F5">
        <w:t xml:space="preserve">is parameterized by </w:t>
      </w:r>
      <w:r w:rsidRPr="004906F5">
        <w:rPr>
          <w:i/>
        </w:rPr>
        <w:t>L</w:t>
      </w:r>
      <w:r w:rsidRPr="004906F5">
        <w:rPr>
          <w:i/>
          <w:vertAlign w:val="subscript"/>
        </w:rPr>
        <w:t>∞</w:t>
      </w:r>
      <w:r w:rsidRPr="004906F5">
        <w:t xml:space="preserve"> (asymptotic length),</w:t>
      </w:r>
      <w:r w:rsidRPr="004906F5">
        <w:rPr>
          <w:i/>
        </w:rPr>
        <w:t xml:space="preserve"> </w:t>
      </w:r>
      <w:r w:rsidR="00662741">
        <w:rPr>
          <w:i/>
        </w:rPr>
        <w:t xml:space="preserve">K </w:t>
      </w:r>
      <w:r w:rsidRPr="004906F5">
        <w:t xml:space="preserve">(the rate at which asymptotic length is approached) and </w:t>
      </w:r>
      <w:r w:rsidRPr="004906F5">
        <w:rPr>
          <w:i/>
        </w:rPr>
        <w:t>t</w:t>
      </w:r>
      <w:r w:rsidRPr="00981A9D">
        <w:rPr>
          <w:i/>
          <w:vertAlign w:val="subscript"/>
        </w:rPr>
        <w:t xml:space="preserve">0 </w:t>
      </w:r>
      <w:r>
        <w:t>(</w:t>
      </w:r>
      <w:r w:rsidRPr="004906F5">
        <w:t>the estimated age at length zero</w:t>
      </w:r>
      <w:r>
        <w:t>)</w:t>
      </w:r>
      <w:r w:rsidRPr="004906F5">
        <w:t xml:space="preserve">. The </w:t>
      </w:r>
      <w:r>
        <w:t>prediction</w:t>
      </w:r>
      <w:r w:rsidRPr="004906F5">
        <w:t xml:space="preserve"> for length at age </w:t>
      </w:r>
      <m:oMath>
        <m:acc>
          <m:accPr>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i</m:t>
                </m:r>
              </m:sub>
            </m:sSub>
          </m:e>
        </m:acc>
      </m:oMath>
      <w:r w:rsidRPr="004906F5">
        <w:rPr>
          <w:rFonts w:eastAsiaTheme="minorEastAsia"/>
        </w:rPr>
        <w:t xml:space="preserve"> is subject to an error term ε </w:t>
      </w:r>
      <w:r>
        <w:rPr>
          <w:rFonts w:eastAsiaTheme="minorEastAsia"/>
        </w:rPr>
        <w:t>that</w:t>
      </w:r>
      <w:r w:rsidRPr="004906F5">
        <w:rPr>
          <w:rFonts w:eastAsiaTheme="minorEastAsia"/>
        </w:rPr>
        <w:t xml:space="preserve"> is assumed to be lognormally distributed with zero mean and variance σ.</w:t>
      </w:r>
      <w:r w:rsidRPr="004906F5">
        <w:t xml:space="preserve"> Our model estimates values for the three biological parameters at each </w:t>
      </w:r>
      <w:r w:rsidR="00981A9D">
        <w:t xml:space="preserve">spatiotemporal </w:t>
      </w:r>
      <w:r w:rsidRPr="004906F5">
        <w:t xml:space="preserve">strata for two sexes; the </w:t>
      </w:r>
      <w:r w:rsidR="00F50131">
        <w:rPr>
          <w:rFonts w:eastAsiaTheme="minorEastAsia"/>
        </w:rPr>
        <w:t xml:space="preserve">additive error term </w:t>
      </w:r>
      <w:r w:rsidRPr="004906F5">
        <w:t>is assumed universal across strata and se</w:t>
      </w:r>
      <w:r w:rsidR="00F50131">
        <w:t>x and n</w:t>
      </w:r>
      <w:r w:rsidR="00F50131">
        <w:rPr>
          <w:rFonts w:eastAsiaTheme="minorEastAsia"/>
        </w:rPr>
        <w:t>ormally distributed with mean zero.</w:t>
      </w:r>
    </w:p>
    <w:p w14:paraId="095018FE" w14:textId="1D28A248" w:rsidR="003071B2" w:rsidRDefault="003071B2" w:rsidP="00E424C1">
      <w:pPr>
        <w:spacing w:line="360" w:lineRule="auto"/>
        <w:rPr>
          <w:rFonts w:eastAsiaTheme="minorEastAsia"/>
        </w:rPr>
      </w:pPr>
      <w:r>
        <w:t xml:space="preserve">Equation </w:t>
      </w:r>
      <w:r>
        <w:rPr>
          <w:noProof/>
        </w:rPr>
        <w:fldChar w:fldCharType="begin"/>
      </w:r>
      <w:r>
        <w:rPr>
          <w:noProof/>
        </w:rPr>
        <w:instrText xml:space="preserve"> SEQ Equation \* ARABIC </w:instrText>
      </w:r>
      <w:r>
        <w:rPr>
          <w:noProof/>
        </w:rPr>
        <w:fldChar w:fldCharType="separate"/>
      </w:r>
      <w:r w:rsidR="00F75BC7">
        <w:rPr>
          <w:noProof/>
        </w:rPr>
        <w:t>3</w:t>
      </w:r>
      <w:r>
        <w:rPr>
          <w:noProof/>
        </w:rPr>
        <w:fldChar w:fldCharType="end"/>
      </w:r>
      <w:r>
        <w:t xml:space="preserve"> </w:t>
      </w:r>
      <m:oMath>
        <m:acc>
          <m:accPr>
            <m:ctrlPr>
              <w:rPr>
                <w:rFonts w:ascii="Cambria Math" w:hAnsi="Cambria Math"/>
              </w:rPr>
            </m:ctrlPr>
          </m:accPr>
          <m:e>
            <m:sSub>
              <m:sSubPr>
                <m:ctrlPr>
                  <w:rPr>
                    <w:rFonts w:ascii="Cambria Math" w:hAnsi="Cambria Math"/>
                  </w:rPr>
                </m:ctrlPr>
              </m:sSubPr>
              <m:e>
                <m:r>
                  <w:rPr>
                    <w:rFonts w:ascii="Cambria Math" w:hAnsi="Cambria Math"/>
                  </w:rPr>
                  <m:t>L</m:t>
                </m:r>
              </m:e>
              <m:sub>
                <m:r>
                  <w:rPr>
                    <w:rFonts w:ascii="Cambria Math" w:hAnsi="Cambria Math"/>
                  </w:rPr>
                  <m:t>a</m:t>
                </m:r>
              </m:sub>
            </m:sSub>
          </m:e>
        </m:acc>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e>
            </m:d>
          </m:e>
        </m:func>
        <m:r>
          <m:rPr>
            <m:sty m:val="p"/>
          </m:rPr>
          <w:rPr>
            <w:rFonts w:ascii="Cambria Math" w:hAnsi="Cambria Math"/>
          </w:rPr>
          <m:t>+ ε</m:t>
        </m:r>
      </m:oMath>
    </w:p>
    <w:p w14:paraId="60DB6C9D" w14:textId="73A02B36" w:rsidR="003071B2" w:rsidRPr="00E022D1" w:rsidRDefault="006E2C2C" w:rsidP="00E424C1">
      <w:pPr>
        <w:spacing w:line="360" w:lineRule="auto"/>
        <w:rPr>
          <w:rFonts w:eastAsiaTheme="minorEastAsia"/>
        </w:rPr>
      </w:pPr>
      <m:oMath>
        <m:r>
          <m:rPr>
            <m:sty m:val="p"/>
          </m:rPr>
          <w:rPr>
            <w:rFonts w:ascii="Cambria Math" w:hAnsi="Cambria Math"/>
          </w:rPr>
          <m:t>ε ~ N(0,σ</m:t>
        </m:r>
      </m:oMath>
      <w:r>
        <w:rPr>
          <w:rFonts w:eastAsiaTheme="minorEastAsia"/>
          <w:vertAlign w:val="superscript"/>
        </w:rPr>
        <w:t>2</w:t>
      </w:r>
      <w:r>
        <w:rPr>
          <w:rFonts w:eastAsiaTheme="minorEastAsia"/>
        </w:rPr>
        <w:t>)</w:t>
      </w:r>
    </w:p>
    <w:p w14:paraId="55DFC9B3" w14:textId="7494A66B" w:rsidR="00A837CD" w:rsidRPr="00AC02E6" w:rsidRDefault="003071B2" w:rsidP="00AC02E6">
      <w:pPr>
        <w:spacing w:line="360" w:lineRule="auto"/>
      </w:pPr>
      <w:r>
        <w:t>We executed a maximum of 1000 iterations</w:t>
      </w:r>
      <w:r w:rsidRPr="008567BF">
        <w:t>. Initial parameter</w:t>
      </w:r>
      <w:r>
        <w:t>s</w:t>
      </w:r>
      <w:r w:rsidRPr="008567BF">
        <w:t xml:space="preserve"> </w:t>
      </w:r>
      <w:r>
        <w:t xml:space="preserve">were </w:t>
      </w:r>
      <w:r w:rsidRPr="008567BF">
        <w:t xml:space="preserve">t0 = 0, </w:t>
      </w:r>
      <m:oMath>
        <m:r>
          <m:rPr>
            <m:sty m:val="p"/>
          </m:rPr>
          <w:rPr>
            <w:rFonts w:ascii="Cambria Math" w:hAnsi="Cambria Math"/>
          </w:rPr>
          <m:t>σ</m:t>
        </m:r>
      </m:oMath>
      <w:r w:rsidR="006E2C2C" w:rsidRPr="008567BF">
        <w:t xml:space="preserve"> </w:t>
      </w:r>
      <w:r w:rsidR="006E2C2C">
        <w:t xml:space="preserve">= 0, </w:t>
      </w:r>
      <w:r w:rsidRPr="008567BF">
        <w:t>with L∞ = 70, K = 0.</w:t>
      </w:r>
    </w:p>
    <w:p w14:paraId="49EB3BCB" w14:textId="7522DF5C" w:rsidR="001A1B0A" w:rsidRDefault="001A1B0A" w:rsidP="008B3D07">
      <w:pPr>
        <w:pStyle w:val="Heading1"/>
        <w:spacing w:line="360" w:lineRule="auto"/>
      </w:pPr>
      <w:r w:rsidRPr="004906F5">
        <w:t>Results</w:t>
      </w:r>
    </w:p>
    <w:p w14:paraId="7B4434C2" w14:textId="1AAB4D19" w:rsidR="00A837CD" w:rsidRPr="00A837CD" w:rsidRDefault="00506E17" w:rsidP="00043307">
      <w:pPr>
        <w:pStyle w:val="Heading2"/>
      </w:pPr>
      <w:r>
        <w:t xml:space="preserve">Simulation </w:t>
      </w:r>
      <w:r w:rsidR="00BC5CB1">
        <w:t>Testing</w:t>
      </w:r>
    </w:p>
    <w:tbl>
      <w:tblPr>
        <w:tblStyle w:val="TableGrid"/>
        <w:tblW w:w="9464" w:type="dxa"/>
        <w:tblLook w:val="04A0" w:firstRow="1" w:lastRow="0" w:firstColumn="1" w:lastColumn="0" w:noHBand="0" w:noVBand="1"/>
      </w:tblPr>
      <w:tblGrid>
        <w:gridCol w:w="3775"/>
        <w:gridCol w:w="3240"/>
        <w:gridCol w:w="2449"/>
      </w:tblGrid>
      <w:tr w:rsidR="00506E17" w:rsidRPr="00E11D94" w14:paraId="72A3FD3C" w14:textId="77777777" w:rsidTr="00506E17">
        <w:trPr>
          <w:trHeight w:val="20"/>
        </w:trPr>
        <w:tc>
          <w:tcPr>
            <w:tcW w:w="3775" w:type="dxa"/>
          </w:tcPr>
          <w:p w14:paraId="20E01FCA" w14:textId="77777777" w:rsidR="00506E17" w:rsidRPr="00E11D94" w:rsidRDefault="00506E17" w:rsidP="00AC02E6">
            <w:pPr>
              <w:rPr>
                <w:b/>
              </w:rPr>
            </w:pPr>
            <w:r w:rsidRPr="00E11D94">
              <w:rPr>
                <w:b/>
              </w:rPr>
              <w:t>Scenario Description</w:t>
            </w:r>
          </w:p>
        </w:tc>
        <w:tc>
          <w:tcPr>
            <w:tcW w:w="3240" w:type="dxa"/>
          </w:tcPr>
          <w:p w14:paraId="513043A6" w14:textId="65EB6C71" w:rsidR="00506E17" w:rsidRPr="00E11D94" w:rsidRDefault="00506E17" w:rsidP="00AC02E6">
            <w:pPr>
              <w:rPr>
                <w:b/>
              </w:rPr>
            </w:pPr>
            <w:r>
              <w:rPr>
                <w:b/>
              </w:rPr>
              <w:t>True Break Points</w:t>
            </w:r>
          </w:p>
        </w:tc>
        <w:tc>
          <w:tcPr>
            <w:tcW w:w="2449" w:type="dxa"/>
          </w:tcPr>
          <w:p w14:paraId="43A02B25" w14:textId="470919C2" w:rsidR="00506E17" w:rsidRPr="00E11D94" w:rsidRDefault="00506E17" w:rsidP="00AC02E6">
            <w:pPr>
              <w:rPr>
                <w:b/>
              </w:rPr>
            </w:pPr>
            <w:r>
              <w:rPr>
                <w:b/>
              </w:rPr>
              <w:t>Detected Break Points</w:t>
            </w:r>
            <w:r w:rsidR="008C6C4D">
              <w:rPr>
                <w:b/>
              </w:rPr>
              <w:t xml:space="preserve"> (Proportion Occurrence)</w:t>
            </w:r>
          </w:p>
        </w:tc>
      </w:tr>
      <w:tr w:rsidR="00506E17" w14:paraId="33E5B0CB" w14:textId="77777777" w:rsidTr="00506E17">
        <w:trPr>
          <w:trHeight w:val="20"/>
        </w:trPr>
        <w:tc>
          <w:tcPr>
            <w:tcW w:w="3775" w:type="dxa"/>
          </w:tcPr>
          <w:p w14:paraId="1836DBFD" w14:textId="77777777" w:rsidR="00506E17" w:rsidRDefault="00506E17" w:rsidP="00AC02E6">
            <w:r>
              <w:t>No spatial or temporal breaks</w:t>
            </w:r>
          </w:p>
        </w:tc>
        <w:tc>
          <w:tcPr>
            <w:tcW w:w="3240" w:type="dxa"/>
          </w:tcPr>
          <w:p w14:paraId="0BA22FB0" w14:textId="22E456C5" w:rsidR="00506E17" w:rsidRDefault="00506E17" w:rsidP="00AC02E6">
            <w:r>
              <w:t>None</w:t>
            </w:r>
          </w:p>
        </w:tc>
        <w:tc>
          <w:tcPr>
            <w:tcW w:w="2449" w:type="dxa"/>
          </w:tcPr>
          <w:p w14:paraId="680C1DF2" w14:textId="0F09CF77" w:rsidR="00506E17" w:rsidRDefault="00506E17" w:rsidP="00AC02E6"/>
        </w:tc>
      </w:tr>
      <w:tr w:rsidR="00506E17" w:rsidRPr="00AC2082" w14:paraId="091B64C3" w14:textId="77777777" w:rsidTr="00506E17">
        <w:trPr>
          <w:trHeight w:val="20"/>
        </w:trPr>
        <w:tc>
          <w:tcPr>
            <w:tcW w:w="9464" w:type="dxa"/>
            <w:gridSpan w:val="3"/>
          </w:tcPr>
          <w:p w14:paraId="0DBC3A75" w14:textId="77777777" w:rsidR="00506E17" w:rsidRPr="00AC2082" w:rsidRDefault="00506E17" w:rsidP="00AC02E6">
            <w:pPr>
              <w:rPr>
                <w:i/>
              </w:rPr>
            </w:pPr>
            <w:r w:rsidRPr="00AC2082">
              <w:rPr>
                <w:i/>
              </w:rPr>
              <w:t>Temporal breaks</w:t>
            </w:r>
          </w:p>
        </w:tc>
      </w:tr>
      <w:tr w:rsidR="00506E17" w14:paraId="2FE195AA" w14:textId="77777777" w:rsidTr="00506E17">
        <w:trPr>
          <w:trHeight w:val="20"/>
        </w:trPr>
        <w:tc>
          <w:tcPr>
            <w:tcW w:w="3775" w:type="dxa"/>
          </w:tcPr>
          <w:p w14:paraId="7AF54089" w14:textId="77777777" w:rsidR="00506E17" w:rsidRDefault="00506E17" w:rsidP="00AC02E6">
            <w:r>
              <w:t>Single, symmetrical temporal break with strong change</w:t>
            </w:r>
          </w:p>
        </w:tc>
        <w:tc>
          <w:tcPr>
            <w:tcW w:w="3240" w:type="dxa"/>
          </w:tcPr>
          <w:p w14:paraId="2DB9D4B6" w14:textId="567DCEA8" w:rsidR="00506E17" w:rsidRDefault="00506E17" w:rsidP="00AC02E6">
            <w:r>
              <w:t>Year 24-25</w:t>
            </w:r>
          </w:p>
        </w:tc>
        <w:tc>
          <w:tcPr>
            <w:tcW w:w="2449" w:type="dxa"/>
          </w:tcPr>
          <w:p w14:paraId="4D221738" w14:textId="6CA3FC41" w:rsidR="00506E17" w:rsidRDefault="00506E17" w:rsidP="00AC02E6"/>
        </w:tc>
      </w:tr>
      <w:tr w:rsidR="00506E17" w14:paraId="6A027C8A" w14:textId="77777777" w:rsidTr="00506E17">
        <w:trPr>
          <w:trHeight w:val="20"/>
        </w:trPr>
        <w:tc>
          <w:tcPr>
            <w:tcW w:w="3775" w:type="dxa"/>
          </w:tcPr>
          <w:p w14:paraId="7C3757D2" w14:textId="77777777" w:rsidR="00506E17" w:rsidRDefault="00506E17" w:rsidP="00AC02E6">
            <w:r>
              <w:t>Single, symmetrical temporal break with weak change</w:t>
            </w:r>
          </w:p>
        </w:tc>
        <w:tc>
          <w:tcPr>
            <w:tcW w:w="3240" w:type="dxa"/>
          </w:tcPr>
          <w:p w14:paraId="723114EA" w14:textId="2E48C891" w:rsidR="00506E17" w:rsidRDefault="00506E17" w:rsidP="00AC02E6">
            <w:r>
              <w:t>Year 24-25</w:t>
            </w:r>
          </w:p>
        </w:tc>
        <w:tc>
          <w:tcPr>
            <w:tcW w:w="2449" w:type="dxa"/>
          </w:tcPr>
          <w:p w14:paraId="5FFC3823" w14:textId="6A113E6D" w:rsidR="00506E17" w:rsidRDefault="00506E17" w:rsidP="00AC02E6"/>
        </w:tc>
      </w:tr>
      <w:tr w:rsidR="00506E17" w14:paraId="74E4CF89" w14:textId="77777777" w:rsidTr="00506E17">
        <w:trPr>
          <w:trHeight w:val="20"/>
        </w:trPr>
        <w:tc>
          <w:tcPr>
            <w:tcW w:w="3775" w:type="dxa"/>
          </w:tcPr>
          <w:p w14:paraId="7C70B490" w14:textId="77777777" w:rsidR="00506E17" w:rsidRDefault="00506E17" w:rsidP="00AC02E6">
            <w:r>
              <w:t>Three stages of temporal change</w:t>
            </w:r>
          </w:p>
        </w:tc>
        <w:tc>
          <w:tcPr>
            <w:tcW w:w="3240" w:type="dxa"/>
          </w:tcPr>
          <w:p w14:paraId="0ACBF0E0" w14:textId="4E987B5F" w:rsidR="00506E17" w:rsidRDefault="00506E17" w:rsidP="00AC02E6">
            <w:r>
              <w:t>Year 16 and 32</w:t>
            </w:r>
          </w:p>
        </w:tc>
        <w:tc>
          <w:tcPr>
            <w:tcW w:w="2449" w:type="dxa"/>
          </w:tcPr>
          <w:p w14:paraId="4CE47EE4" w14:textId="3294BC55" w:rsidR="00506E17" w:rsidRDefault="00506E17" w:rsidP="00AC02E6"/>
        </w:tc>
      </w:tr>
      <w:tr w:rsidR="00506E17" w:rsidRPr="00AC2082" w14:paraId="138DCF1B" w14:textId="77777777" w:rsidTr="00506E17">
        <w:trPr>
          <w:trHeight w:val="20"/>
        </w:trPr>
        <w:tc>
          <w:tcPr>
            <w:tcW w:w="9464" w:type="dxa"/>
            <w:gridSpan w:val="3"/>
          </w:tcPr>
          <w:p w14:paraId="08FAAB64" w14:textId="77777777" w:rsidR="00506E17" w:rsidRPr="00AC2082" w:rsidRDefault="00506E17" w:rsidP="00AC02E6">
            <w:pPr>
              <w:rPr>
                <w:i/>
              </w:rPr>
            </w:pPr>
            <w:r>
              <w:rPr>
                <w:i/>
              </w:rPr>
              <w:t>Spatial Breaks</w:t>
            </w:r>
          </w:p>
        </w:tc>
      </w:tr>
      <w:tr w:rsidR="00506E17" w14:paraId="5092645A" w14:textId="77777777" w:rsidTr="00506E17">
        <w:trPr>
          <w:trHeight w:val="20"/>
        </w:trPr>
        <w:tc>
          <w:tcPr>
            <w:tcW w:w="3775" w:type="dxa"/>
          </w:tcPr>
          <w:p w14:paraId="424F05FE" w14:textId="77777777" w:rsidR="00506E17" w:rsidRDefault="00506E17" w:rsidP="00AC02E6">
            <w:r>
              <w:t>Single, symmetrical spatial break with no overlap</w:t>
            </w:r>
          </w:p>
        </w:tc>
        <w:tc>
          <w:tcPr>
            <w:tcW w:w="3240" w:type="dxa"/>
          </w:tcPr>
          <w:p w14:paraId="6CA5AA2D" w14:textId="3B964B2F" w:rsidR="00506E17" w:rsidRDefault="00506E17" w:rsidP="00AC02E6">
            <w:r>
              <w:t>25° Latitude</w:t>
            </w:r>
          </w:p>
        </w:tc>
        <w:tc>
          <w:tcPr>
            <w:tcW w:w="2449" w:type="dxa"/>
          </w:tcPr>
          <w:p w14:paraId="2A7E7670" w14:textId="68BD865E" w:rsidR="00506E17" w:rsidRDefault="00506E17" w:rsidP="00AC02E6"/>
        </w:tc>
      </w:tr>
      <w:tr w:rsidR="00506E17" w14:paraId="19C93B2C" w14:textId="77777777" w:rsidTr="00506E17">
        <w:trPr>
          <w:trHeight w:val="20"/>
        </w:trPr>
        <w:tc>
          <w:tcPr>
            <w:tcW w:w="3775" w:type="dxa"/>
          </w:tcPr>
          <w:p w14:paraId="1B20BD58" w14:textId="77777777" w:rsidR="00506E17" w:rsidRDefault="00506E17" w:rsidP="00AC02E6">
            <w:r>
              <w:t>Single spatial break with some overlap</w:t>
            </w:r>
          </w:p>
        </w:tc>
        <w:tc>
          <w:tcPr>
            <w:tcW w:w="3240" w:type="dxa"/>
          </w:tcPr>
          <w:p w14:paraId="520C9AFB" w14:textId="71B60AC4" w:rsidR="00506E17" w:rsidRDefault="00B4644F" w:rsidP="00AC02E6">
            <w:r>
              <w:t>Between 20° and 25° Latitude</w:t>
            </w:r>
          </w:p>
        </w:tc>
        <w:tc>
          <w:tcPr>
            <w:tcW w:w="2449" w:type="dxa"/>
          </w:tcPr>
          <w:p w14:paraId="48A269FF" w14:textId="49D8A5B4" w:rsidR="00506E17" w:rsidRDefault="00506E17" w:rsidP="00AC02E6"/>
        </w:tc>
      </w:tr>
      <w:tr w:rsidR="00506E17" w14:paraId="761CFD57" w14:textId="77777777" w:rsidTr="00506E17">
        <w:trPr>
          <w:trHeight w:val="20"/>
        </w:trPr>
        <w:tc>
          <w:tcPr>
            <w:tcW w:w="3775" w:type="dxa"/>
          </w:tcPr>
          <w:p w14:paraId="57EFD12A" w14:textId="77777777" w:rsidR="00506E17" w:rsidRDefault="00506E17" w:rsidP="00AC02E6">
            <w:r>
              <w:t>Spatial expansion/contraction</w:t>
            </w:r>
          </w:p>
        </w:tc>
        <w:tc>
          <w:tcPr>
            <w:tcW w:w="3240" w:type="dxa"/>
          </w:tcPr>
          <w:p w14:paraId="26380B5B" w14:textId="24932F1E" w:rsidR="00506E17" w:rsidRDefault="00BF4FB7" w:rsidP="00AC02E6">
            <w:r>
              <w:t>Varies between 1° and 49° from year to year</w:t>
            </w:r>
          </w:p>
        </w:tc>
        <w:tc>
          <w:tcPr>
            <w:tcW w:w="2449" w:type="dxa"/>
          </w:tcPr>
          <w:p w14:paraId="4F186665" w14:textId="1759D744" w:rsidR="00506E17" w:rsidRDefault="00506E17" w:rsidP="00AC02E6"/>
        </w:tc>
      </w:tr>
      <w:tr w:rsidR="00506E17" w:rsidRPr="00AC2082" w14:paraId="36776D0D" w14:textId="77777777" w:rsidTr="00506E17">
        <w:trPr>
          <w:trHeight w:val="20"/>
        </w:trPr>
        <w:tc>
          <w:tcPr>
            <w:tcW w:w="9464" w:type="dxa"/>
            <w:gridSpan w:val="3"/>
          </w:tcPr>
          <w:p w14:paraId="512FEBD7" w14:textId="77777777" w:rsidR="00506E17" w:rsidRPr="00AC2082" w:rsidRDefault="00506E17" w:rsidP="00AC02E6">
            <w:pPr>
              <w:rPr>
                <w:i/>
              </w:rPr>
            </w:pPr>
            <w:r>
              <w:rPr>
                <w:i/>
              </w:rPr>
              <w:t>Combined Breaks</w:t>
            </w:r>
          </w:p>
        </w:tc>
      </w:tr>
      <w:tr w:rsidR="00506E17" w14:paraId="14DD2315" w14:textId="77777777" w:rsidTr="00506E17">
        <w:trPr>
          <w:trHeight w:val="20"/>
        </w:trPr>
        <w:tc>
          <w:tcPr>
            <w:tcW w:w="3775" w:type="dxa"/>
          </w:tcPr>
          <w:p w14:paraId="1E9F4C50" w14:textId="77777777" w:rsidR="00506E17" w:rsidRDefault="00506E17" w:rsidP="00AC02E6">
            <w:r>
              <w:lastRenderedPageBreak/>
              <w:t>Single, symmetrical temporal and spatial breaks with strong change, no overlap</w:t>
            </w:r>
          </w:p>
        </w:tc>
        <w:tc>
          <w:tcPr>
            <w:tcW w:w="3240" w:type="dxa"/>
          </w:tcPr>
          <w:p w14:paraId="603F6291" w14:textId="5B0BA2B3" w:rsidR="00506E17" w:rsidRDefault="00506E17" w:rsidP="00AC02E6">
            <w:r>
              <w:t>Year 24-25 and 25° Latitude</w:t>
            </w:r>
          </w:p>
        </w:tc>
        <w:tc>
          <w:tcPr>
            <w:tcW w:w="2449" w:type="dxa"/>
          </w:tcPr>
          <w:p w14:paraId="7AB535C8" w14:textId="4FD9C2D8" w:rsidR="00506E17" w:rsidRDefault="00506E17" w:rsidP="00AC02E6"/>
        </w:tc>
      </w:tr>
      <w:tr w:rsidR="00506E17" w14:paraId="1904B657" w14:textId="77777777" w:rsidTr="00506E17">
        <w:trPr>
          <w:trHeight w:val="20"/>
        </w:trPr>
        <w:tc>
          <w:tcPr>
            <w:tcW w:w="3775" w:type="dxa"/>
          </w:tcPr>
          <w:p w14:paraId="0297A5FD" w14:textId="77777777" w:rsidR="00506E17" w:rsidRDefault="00506E17" w:rsidP="00AC02E6">
            <w:r>
              <w:t>Single, symmetrical temporal and spatial breaks with weak change, no overlap</w:t>
            </w:r>
          </w:p>
        </w:tc>
        <w:tc>
          <w:tcPr>
            <w:tcW w:w="3240" w:type="dxa"/>
          </w:tcPr>
          <w:p w14:paraId="0EC787B8" w14:textId="1F16AFF3" w:rsidR="00506E17" w:rsidRDefault="00506E17" w:rsidP="00AC02E6">
            <w:r>
              <w:t>Year 24-25 and 25° Latitude</w:t>
            </w:r>
          </w:p>
        </w:tc>
        <w:tc>
          <w:tcPr>
            <w:tcW w:w="2449" w:type="dxa"/>
          </w:tcPr>
          <w:p w14:paraId="17AE6927" w14:textId="7014B4C7" w:rsidR="00506E17" w:rsidRDefault="00506E17" w:rsidP="00AC02E6"/>
        </w:tc>
      </w:tr>
      <w:tr w:rsidR="00506E17" w14:paraId="471AD873" w14:textId="77777777" w:rsidTr="00506E17">
        <w:trPr>
          <w:trHeight w:val="20"/>
        </w:trPr>
        <w:tc>
          <w:tcPr>
            <w:tcW w:w="3775" w:type="dxa"/>
          </w:tcPr>
          <w:p w14:paraId="64D3F1C8" w14:textId="77777777" w:rsidR="00506E17" w:rsidRDefault="00506E17" w:rsidP="00AC02E6">
            <w:r>
              <w:t>Single, symmetrical temporal and spatial breaks with strong change, some spatial overlap</w:t>
            </w:r>
          </w:p>
        </w:tc>
        <w:tc>
          <w:tcPr>
            <w:tcW w:w="3240" w:type="dxa"/>
          </w:tcPr>
          <w:p w14:paraId="31EF7F1E" w14:textId="6743FAF9" w:rsidR="00506E17" w:rsidRDefault="00506E17" w:rsidP="00AC02E6">
            <w:r>
              <w:t>Year 24-25 and between 20° and 25° Latitude</w:t>
            </w:r>
          </w:p>
        </w:tc>
        <w:tc>
          <w:tcPr>
            <w:tcW w:w="2449" w:type="dxa"/>
          </w:tcPr>
          <w:p w14:paraId="4BEC663C" w14:textId="65682E1A" w:rsidR="00506E17" w:rsidRDefault="00506E17" w:rsidP="00AC02E6"/>
        </w:tc>
      </w:tr>
      <w:tr w:rsidR="00506E17" w14:paraId="3EFD2CB3" w14:textId="77777777" w:rsidTr="00506E17">
        <w:trPr>
          <w:trHeight w:val="20"/>
        </w:trPr>
        <w:tc>
          <w:tcPr>
            <w:tcW w:w="3775" w:type="dxa"/>
          </w:tcPr>
          <w:p w14:paraId="6BEE86A5" w14:textId="77777777" w:rsidR="00506E17" w:rsidRDefault="00506E17" w:rsidP="00AC02E6">
            <w:r>
              <w:t>Single, symmetrical temporal and spatial breaks with weak change, some spatial overlap</w:t>
            </w:r>
          </w:p>
        </w:tc>
        <w:tc>
          <w:tcPr>
            <w:tcW w:w="3240" w:type="dxa"/>
          </w:tcPr>
          <w:p w14:paraId="38B06419" w14:textId="2683050D" w:rsidR="00506E17" w:rsidRDefault="00506E17" w:rsidP="00AC02E6">
            <w:r>
              <w:t>Year 24-25 and between 20° and 25° Latitude</w:t>
            </w:r>
          </w:p>
        </w:tc>
        <w:tc>
          <w:tcPr>
            <w:tcW w:w="2449" w:type="dxa"/>
          </w:tcPr>
          <w:p w14:paraId="61FCEC2C" w14:textId="0B657F85" w:rsidR="00506E17" w:rsidRDefault="00506E17" w:rsidP="00AC02E6"/>
        </w:tc>
      </w:tr>
    </w:tbl>
    <w:p w14:paraId="3BB99BA5" w14:textId="77777777" w:rsidR="00506E17" w:rsidRPr="00506E17" w:rsidRDefault="00506E17" w:rsidP="00506E17"/>
    <w:p w14:paraId="6F75E876" w14:textId="0205883B" w:rsidR="00506E17" w:rsidRPr="00506E17" w:rsidRDefault="00506E17" w:rsidP="00506E17">
      <w:pPr>
        <w:pStyle w:val="Heading2"/>
      </w:pPr>
      <w:commentRangeStart w:id="48"/>
      <w:r>
        <w:t>Application to NE Pacific Sablefish</w:t>
      </w:r>
      <w:commentRangeEnd w:id="48"/>
      <w:r w:rsidR="00C87B6A">
        <w:rPr>
          <w:rStyle w:val="CommentReference"/>
          <w:rFonts w:eastAsiaTheme="minorHAnsi"/>
          <w:i w:val="0"/>
        </w:rPr>
        <w:commentReference w:id="48"/>
      </w:r>
    </w:p>
    <w:p w14:paraId="75CD30E1" w14:textId="4491AE50" w:rsidR="008936F5" w:rsidRPr="00A1303A" w:rsidRDefault="008936F5" w:rsidP="008B3D07">
      <w:pPr>
        <w:spacing w:line="360" w:lineRule="auto"/>
      </w:pPr>
      <w:r>
        <w:t xml:space="preserve">Our best-fit GAM produced a positive definite Hessian and converged after 10 iterations. It explained 42.4% of deviance. </w:t>
      </w:r>
      <w:r w:rsidR="00A9532D">
        <w:t>The latitude smoother suggested a general</w:t>
      </w:r>
      <w:r w:rsidR="00981A9D">
        <w:t>ly</w:t>
      </w:r>
      <w:r w:rsidR="00A9532D">
        <w:t xml:space="preserve"> increasing cline</w:t>
      </w:r>
      <w:r w:rsidR="00981A9D">
        <w:t xml:space="preserve"> in length at age</w:t>
      </w:r>
      <w:r w:rsidR="00A9532D">
        <w:t xml:space="preserve"> with latitude, with a significant breakpoint centered around 49˚N (approximately Vancouver, Canada), which corroborates results in </w:t>
      </w:r>
      <w:r w:rsidR="00A9532D">
        <w:fldChar w:fldCharType="begin" w:fldLock="1"/>
      </w:r>
      <w:r w:rsidR="00C40B51">
        <w:instrText>ADDIN CSL_CITATION {"citationItems":[{"id":"ITEM-1","itemData":{"DOI":"10.1093/icesjms/fsx016","ISSN":"10959289","abstract":"Marine fish populations exist in a complex environment, with oceanographic and fisheries factors affecting their dynamics. It has been shown that life history characteristics of marine fish vary in space and time. We examined spatial variability in growth of eight groundfish species in the Northeast Pacific Ocean to identify shared spatial patterns and hypothesize about common mechanisms behind them. Growth param-eters were estimated in different areas over the latitudinal range of the species, and several hypotheses were tested as to how these param-eters vary along the US west coast. Clear differences in spatial growth variability emerged among the species examined. Shelf species exhibit the highest growth rate between Cape Blanco and Cape Mendocino, which may, in part, be attributed to area-specific upwelling patterns in the California Current ecosystem, when nutrient-rich deep water is brought to the surface south of Cape Blanco and is uniquely distributed throughout this area, providing favourable conditions for primary productivity. Slope species showed a cline in asymptotic size (L 1), with L 1 increasing from south to north. This cline, previously attributed to fishery removals, also fits a specific case of the widely described Bergmann's rule, and we explore specific potential ecological mechanisms behind this relationship.","author":[{"dropping-particle":"","family":"Gertseva","given":"Vladlena","non-dropping-particle":"","parse-names":false,"suffix":""},{"dropping-particle":"","family":"Matson","given":"Sean E.","non-dropping-particle":"","parse-names":false,"suffix":""},{"dropping-particle":"","family":"Cope","given":"Jason","non-dropping-particle":"","parse-names":false,"suffix":""}],"container-title":"ICES Journal of Marine Science","id":"ITEM-1","issue":"6","issued":{"date-parts":[["2017"]]},"page":"1602-1613","title":"Spatial growth variability in marine fish: Example from Northeast Pacific groundfish","type":"article-journal","volume":"74"},"uris":["http://www.mendeley.com/documents/?uuid=cfc823de-fd3e-49b4-b54e-3af1e2548502"]}],"mendeley":{"formattedCitation":"(Gertseva et al., 2017)","manualFormatting":"Gertseva et al. (2017)","plainTextFormattedCitation":"(Gertseva et al., 2017)","previouslyFormattedCitation":"(Gertseva et al., 2017)"},"properties":{"noteIndex":0},"schema":"https://github.com/citation-style-language/schema/raw/master/csl-citation.json"}</w:instrText>
      </w:r>
      <w:r w:rsidR="00A9532D">
        <w:fldChar w:fldCharType="separate"/>
      </w:r>
      <w:r w:rsidR="00A9532D" w:rsidRPr="00A9532D">
        <w:rPr>
          <w:noProof/>
        </w:rPr>
        <w:t xml:space="preserve">Gertseva et al. </w:t>
      </w:r>
      <w:r w:rsidR="00A9532D">
        <w:rPr>
          <w:noProof/>
        </w:rPr>
        <w:t>(</w:t>
      </w:r>
      <w:r w:rsidR="00A9532D" w:rsidRPr="00A9532D">
        <w:rPr>
          <w:noProof/>
        </w:rPr>
        <w:t>2017)</w:t>
      </w:r>
      <w:r w:rsidR="00A9532D">
        <w:fldChar w:fldCharType="end"/>
      </w:r>
      <w:r w:rsidR="00A9532D">
        <w:t>.</w:t>
      </w:r>
      <w:r w:rsidR="00F315C8">
        <w:t xml:space="preserve"> The temporal smoother did not exhibit a strong one-way trend, though the </w:t>
      </w:r>
      <w:r>
        <w:t xml:space="preserve">quantile analysis identified </w:t>
      </w:r>
      <w:r w:rsidR="00A9532D">
        <w:t>a significant change in slope centered on years 2004-2005</w:t>
      </w:r>
      <w:r w:rsidR="00C13128">
        <w:t xml:space="preserve"> (</w:t>
      </w:r>
      <w:r w:rsidR="00C13128">
        <w:fldChar w:fldCharType="begin"/>
      </w:r>
      <w:r w:rsidR="00C13128">
        <w:instrText xml:space="preserve"> REF _Ref532305639 \h </w:instrText>
      </w:r>
      <w:r w:rsidR="008B3D07">
        <w:instrText xml:space="preserve"> \* MERGEFORMAT </w:instrText>
      </w:r>
      <w:r w:rsidR="00C13128">
        <w:fldChar w:fldCharType="separate"/>
      </w:r>
      <w:r w:rsidR="00C13128">
        <w:t xml:space="preserve">Figure </w:t>
      </w:r>
      <w:r w:rsidR="00C13128">
        <w:rPr>
          <w:noProof/>
        </w:rPr>
        <w:t>3</w:t>
      </w:r>
      <w:r w:rsidR="00C13128">
        <w:fldChar w:fldCharType="end"/>
      </w:r>
      <w:r w:rsidR="00C13128">
        <w:t>)</w:t>
      </w:r>
      <w:r w:rsidR="00F315C8">
        <w:t>.</w:t>
      </w:r>
      <w:r w:rsidR="00E3743B">
        <w:t xml:space="preserve"> We therefore split the data collected during or after 2005 (hereafter referred to as “late”; prior data is “early”) and at 49˚N (hereafter referred to as “north”; data collected south of this point is designated as “south”).</w:t>
      </w:r>
      <w:r w:rsidR="00517735">
        <w:t xml:space="preserve"> Parameter estimation</w:t>
      </w:r>
      <w:r w:rsidR="00F202ED">
        <w:t xml:space="preserve"> in TMB</w:t>
      </w:r>
      <w:r w:rsidR="00517735">
        <w:t xml:space="preserve"> for the VBGF generated estimates for mean and standard deviations of </w:t>
      </w:r>
      <w:r w:rsidR="00981A9D" w:rsidRPr="004906F5">
        <w:rPr>
          <w:i/>
        </w:rPr>
        <w:t>t</w:t>
      </w:r>
      <w:r w:rsidR="00981A9D" w:rsidRPr="00981A9D">
        <w:rPr>
          <w:i/>
          <w:vertAlign w:val="subscript"/>
        </w:rPr>
        <w:t>0</w:t>
      </w:r>
      <w:r w:rsidR="00517735">
        <w:t>, log(</w:t>
      </w:r>
      <w:r w:rsidR="00517735" w:rsidRPr="00AE7DBA">
        <w:rPr>
          <w:i/>
        </w:rPr>
        <w:t>k</w:t>
      </w:r>
      <w:r w:rsidR="00517735">
        <w:t>) and log(</w:t>
      </w:r>
      <w:r w:rsidR="00AE7DBA" w:rsidRPr="001824C5">
        <w:rPr>
          <w:i/>
        </w:rPr>
        <w:t>L</w:t>
      </w:r>
      <w:r w:rsidR="00AE7DBA" w:rsidRPr="001824C5">
        <w:rPr>
          <w:i/>
          <w:vertAlign w:val="subscript"/>
        </w:rPr>
        <w:t>∞</w:t>
      </w:r>
      <w:r w:rsidR="00517735">
        <w:t>) for unique combinations of north/south, early/late and male/female populations</w:t>
      </w:r>
      <w:r w:rsidR="00C13128">
        <w:t>, and associated predictions for length at age (</w:t>
      </w:r>
      <w:r w:rsidR="00C13128">
        <w:fldChar w:fldCharType="begin"/>
      </w:r>
      <w:r w:rsidR="00C13128">
        <w:instrText xml:space="preserve"> REF _Ref532305683 \h </w:instrText>
      </w:r>
      <w:r w:rsidR="008B3D07">
        <w:instrText xml:space="preserve"> \* MERGEFORMAT </w:instrText>
      </w:r>
      <w:r w:rsidR="00C13128">
        <w:fldChar w:fldCharType="separate"/>
      </w:r>
      <w:r w:rsidR="00C13128">
        <w:t xml:space="preserve">Figure </w:t>
      </w:r>
      <w:r w:rsidR="00C13128">
        <w:rPr>
          <w:noProof/>
        </w:rPr>
        <w:t>4</w:t>
      </w:r>
      <w:r w:rsidR="00C13128">
        <w:fldChar w:fldCharType="end"/>
      </w:r>
      <w:r w:rsidR="00C13128">
        <w:t>).</w:t>
      </w:r>
      <w:r w:rsidR="00850F85">
        <w:t xml:space="preserve"> </w:t>
      </w:r>
      <w:r w:rsidR="00517735">
        <w:t>The error term was estimated to be 6.13 (standard deviation = 0.027)</w:t>
      </w:r>
      <w:r w:rsidR="00A1303A">
        <w:t xml:space="preserve">. </w:t>
      </w:r>
      <w:r w:rsidR="00F202ED">
        <w:t>Across spatiotemporal strata and sexes, there</w:t>
      </w:r>
      <w:r w:rsidR="00A1303A">
        <w:t xml:space="preserve"> was considerable overlap in parameter estimates for the growth rate </w:t>
      </w:r>
      <w:r w:rsidR="00A1303A">
        <w:rPr>
          <w:i/>
        </w:rPr>
        <w:t>k,</w:t>
      </w:r>
      <w:r w:rsidR="00A1303A">
        <w:t xml:space="preserve"> whereas </w:t>
      </w:r>
      <w:r w:rsidR="00A1303A" w:rsidRPr="001824C5">
        <w:rPr>
          <w:i/>
        </w:rPr>
        <w:t>L</w:t>
      </w:r>
      <w:r w:rsidR="006B09E1" w:rsidRPr="001824C5">
        <w:rPr>
          <w:i/>
          <w:vertAlign w:val="subscript"/>
        </w:rPr>
        <w:t>∞</w:t>
      </w:r>
      <w:r w:rsidR="00A1303A">
        <w:t xml:space="preserve"> and its confidence intervals were spread out at the stratification indicated by the GAM </w:t>
      </w:r>
      <w:r w:rsidR="006B09E1">
        <w:t>derivative</w:t>
      </w:r>
      <w:r w:rsidR="00A1303A">
        <w:t xml:space="preserve"> analysis</w:t>
      </w:r>
      <w:r w:rsidR="00C13128">
        <w:t xml:space="preserve"> (</w:t>
      </w:r>
      <w:r w:rsidR="00C13128">
        <w:fldChar w:fldCharType="begin"/>
      </w:r>
      <w:r w:rsidR="00C13128">
        <w:instrText xml:space="preserve"> REF _Ref532305610 \h </w:instrText>
      </w:r>
      <w:r w:rsidR="008B3D07">
        <w:instrText xml:space="preserve"> \* MERGEFORMAT </w:instrText>
      </w:r>
      <w:r w:rsidR="00C13128">
        <w:fldChar w:fldCharType="separate"/>
      </w:r>
      <w:r w:rsidR="00C13128">
        <w:t xml:space="preserve">Figure </w:t>
      </w:r>
      <w:r w:rsidR="00C13128">
        <w:rPr>
          <w:noProof/>
        </w:rPr>
        <w:t>5</w:t>
      </w:r>
      <w:r w:rsidR="00C13128">
        <w:fldChar w:fldCharType="end"/>
      </w:r>
      <w:r w:rsidR="00C13128">
        <w:t>).</w:t>
      </w:r>
    </w:p>
    <w:p w14:paraId="7D6FE7DB" w14:textId="7D1E4E5B" w:rsidR="001A1B0A" w:rsidRDefault="001A1B0A" w:rsidP="008B3D07">
      <w:pPr>
        <w:pStyle w:val="Heading1"/>
        <w:spacing w:line="360" w:lineRule="auto"/>
      </w:pPr>
      <w:r w:rsidRPr="004906F5">
        <w:t>Discussion</w:t>
      </w:r>
    </w:p>
    <w:p w14:paraId="6D3E5CE5" w14:textId="59E8E0C1" w:rsidR="00D24852" w:rsidRPr="00992E9D" w:rsidRDefault="00D24852" w:rsidP="008B3D07">
      <w:pPr>
        <w:spacing w:line="360" w:lineRule="auto"/>
        <w:ind w:firstLine="360"/>
        <w:sectPr w:rsidR="00D24852" w:rsidRPr="00992E9D">
          <w:footerReference w:type="default" r:id="rId11"/>
          <w:pgSz w:w="12240" w:h="15840"/>
          <w:pgMar w:top="1440" w:right="1440" w:bottom="1440" w:left="1440" w:header="720" w:footer="720" w:gutter="0"/>
          <w:cols w:space="720"/>
          <w:docGrid w:linePitch="360"/>
        </w:sectPr>
      </w:pPr>
      <w:r>
        <w:t>It is evident from this and previous work that there is some level of variation in sablefish growth, whether in the growth rates themselves or the spatiotemporal scale at which growth anomalies occur.  Mis-specification of growth within stock assessment can overestimate management quantities, particularly the estimate of stock depletion (</w:t>
      </w:r>
      <w:del w:id="49" w:author="mkapur" w:date="2019-01-24T08:32:00Z">
        <w:r w:rsidDel="000D42C3">
          <w:delText>Stawitz et al., in prep</w:delText>
        </w:r>
      </w:del>
      <w:r>
        <w:t xml:space="preserve">). </w:t>
      </w:r>
      <w:r>
        <w:lastRenderedPageBreak/>
        <w:t xml:space="preserve">Correctly-specified growth variation in the estimation model can reduce uncertainty by correctly attributing process error to somatic growth anomalies. The purpose of this study was to define the </w:t>
      </w:r>
      <w:r w:rsidR="00DC2699">
        <w:t>ideal</w:t>
      </w:r>
      <w:r>
        <w:t xml:space="preserve"> spatiotemporal scale </w:t>
      </w:r>
      <w:r w:rsidR="00DC2699">
        <w:t>at which to</w:t>
      </w:r>
      <w:r>
        <w:t xml:space="preserve"> structure growth for future use in a range-wide operating model of sablefish population dynamics</w:t>
      </w:r>
      <w:r w:rsidR="005A0B2F">
        <w:t>.</w:t>
      </w:r>
    </w:p>
    <w:p w14:paraId="6E9068FB" w14:textId="351851FB" w:rsidR="00992E9D" w:rsidRDefault="00EE0A9B" w:rsidP="008B3D07">
      <w:pPr>
        <w:spacing w:line="360" w:lineRule="auto"/>
        <w:ind w:firstLine="360"/>
        <w:rPr>
          <w:b/>
        </w:rPr>
      </w:pPr>
      <w:r>
        <w:lastRenderedPageBreak/>
        <w:t xml:space="preserve">Previous work with sablefish data has utilized an </w:t>
      </w:r>
      <w:r>
        <w:rPr>
          <w:i/>
        </w:rPr>
        <w:t>a priori</w:t>
      </w:r>
      <w:r>
        <w:t xml:space="preserve"> approach, wherein length data were aggregated into pre-hypothesized spatial zones and compared via Akaike’s Information Criterion. This ‘information-theoretic’ </w:t>
      </w:r>
      <w:r>
        <w:fldChar w:fldCharType="begin" w:fldLock="1"/>
      </w:r>
      <w:r>
        <w:instrText>ADDIN CSL_CITATION {"citationItems":[{"id":"ITEM-1","itemData":{"DOI":"10.2307/3802723","ISBN":"978-0-387-22456-5","ISSN":"0022541X","PMID":"48557578","abstract":"The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analysts.","author":[{"dropping-particle":"","family":"Guthery","given":"Fred S.","non-dropping-particle":"","parse-names":false,"suffix":""},{"dropping-particle":"","family":"Burnham","given":"Kenneth P.","non-dropping-particle":"","parse-names":false,"suffix":""},{"dropping-particle":"","family":"Anderson","given":"David R.","non-dropping-particle":"","parse-names":false,"suffix":""}],"container-title":"The Journal of Wildlife Management","id":"ITEM-1","issued":{"date-parts":[["2003"]]},"title":"Model Selection and Multimodel Inference: A Practical Information-Theoretic Approach","type":"article-journal"},"uris":["http://www.mendeley.com/documents/?uuid=44ccf06f-4b4d-4bc9-9517-1584662df17b"]}],"mendeley":{"formattedCitation":"(Guthery et al., 2003)","plainTextFormattedCitation":"(Guthery et al., 2003)","previouslyFormattedCitation":"(Guthery et al., 2003)"},"properties":{"noteIndex":0},"schema":"https://github.com/citation-style-language/schema/raw/master/csl-citation.json"}</w:instrText>
      </w:r>
      <w:r>
        <w:fldChar w:fldCharType="separate"/>
      </w:r>
      <w:r w:rsidRPr="00EE0A9B">
        <w:rPr>
          <w:noProof/>
        </w:rPr>
        <w:t>(Guthery et al., 2003)</w:t>
      </w:r>
      <w:r>
        <w:fldChar w:fldCharType="end"/>
      </w:r>
      <w:r>
        <w:t xml:space="preserve"> approach is fairly straightforward computationally, and has been implemented separately for the California Current </w:t>
      </w:r>
      <w:r>
        <w:fldChar w:fldCharType="begin" w:fldLock="1"/>
      </w:r>
      <w:r>
        <w:instrText>ADDIN CSL_CITATION {"citationItems":[{"id":"ITEM-1","itemData":{"DOI":"10.1093/icesjms/fsx016","ISSN":"10959289","abstract":"Marine fish populations exist in a complex environment, with oceanographic and fisheries factors affecting their dynamics. It has been shown that life history characteristics of marine fish vary in space and time. We examined spatial variability in growth of eight groundfish species in the Northeast Pacific Ocean to identify shared spatial patterns and hypothesize about common mechanisms behind them. Growth param-eters were estimated in different areas over the latitudinal range of the species, and several hypotheses were tested as to how these param-eters vary along the US west coast. Clear differences in spatial growth variability emerged among the species examined. Shelf species exhibit the highest growth rate between Cape Blanco and Cape Mendocino, which may, in part, be attributed to area-specific upwelling patterns in the California Current ecosystem, when nutrient-rich deep water is brought to the surface south of Cape Blanco and is uniquely distributed throughout this area, providing favourable conditions for primary productivity. Slope species showed a cline in asymptotic size (L 1), with L 1 increasing from south to north. This cline, previously attributed to fishery removals, also fits a specific case of the widely described Bergmann's rule, and we explore specific potential ecological mechanisms behind this relationship.","author":[{"dropping-particle":"","family":"Gertseva","given":"Vladlena","non-dropping-particle":"","parse-names":false,"suffix":""},{"dropping-particle":"","family":"Matson","given":"Sean E.","non-dropping-particle":"","parse-names":false,"suffix":""},{"dropping-particle":"","family":"Cope","given":"Jason","non-dropping-particle":"","parse-names":false,"suffix":""}],"container-title":"ICES Journal of Marine Science","id":"ITEM-1","issue":"6","issued":{"date-parts":[["2017"]]},"page":"1602-1613","title":"Spatial growth variability in marine fish: Example from Northeast Pacific groundfish","type":"article-journal","volume":"74"},"uris":["http://www.mendeley.com/documents/?uuid=cfc823de-fd3e-49b4-b54e-3af1e2548502"]}],"mendeley":{"formattedCitation":"(Gertseva et al., 2017)","plainTextFormattedCitation":"(Gertseva et al., 2017)","previouslyFormattedCitation":"(Gertseva et al., 2017)"},"properties":{"noteIndex":0},"schema":"https://github.com/citation-style-language/schema/raw/master/csl-citation.json"}</w:instrText>
      </w:r>
      <w:r>
        <w:fldChar w:fldCharType="separate"/>
      </w:r>
      <w:r w:rsidRPr="00EE0A9B">
        <w:rPr>
          <w:noProof/>
        </w:rPr>
        <w:t>(Gertseva et al., 2017)</w:t>
      </w:r>
      <w:r>
        <w:fldChar w:fldCharType="end"/>
      </w:r>
      <w:r>
        <w:t xml:space="preserve"> and Alaska </w:t>
      </w:r>
      <w:r w:rsidR="009A5D38">
        <w:t xml:space="preserve">federal and state sablefish </w:t>
      </w:r>
      <w:r>
        <w:t xml:space="preserve">fisheries </w:t>
      </w:r>
      <w:r>
        <w:fldChar w:fldCharType="begin" w:fldLock="1"/>
      </w:r>
      <w:r w:rsidR="00BD6121">
        <w:instrText>ADDIN CSL_CITATION {"citationItems":[{"id":"ITEM-1","itemData":{"ISBN":"0090-0656","ISSN":"00900656","abstract":"Errors in growth estimates can affect drastically the spawner-per- recruit threshold used to recommend quotas for commercial fish catches. Growth parameters for sablefish (Ano- plopoma fimbria) in Alaska have not been updated for stock assessment pur- poses for more than 20 years, although aging of sablefish has continued. In this study, length-stratified data (1981–93 data from the annual longline survey conducted cooperatively by the Fisheries Agency of Japan and the Alaska Fish- eries Science Center of the National Marine Fisheries Service) were updated and corrected for discovered sampling bias. In addition, more recent, randomly collected samples (1996–2004 data from the annual longline survey conducted by the Alaska Fisheries Science Center) were analyzed and new length-at-age and weight-at-age parameters were esti- mated. Results were similar between this analysis with length-at-age data from 1981 to 2004 and analysis with updated longline survey data through 2010; therefore, we used our initial results from analysis done with data through 2004. We found that, because of a stratified sampling scheme, growth estimates of sablefish were overesti- mated with the older data (1981–93), and growth parameters used in the Alaskan sablef ish assessment model were, thus, too large. In addition, a com- parison of the bias-corrected 1981–93 data and the 1996–2004 data showed that, in more recent years, sablefish grew larger and growth differed among regions. The updated growth informa- tion improves the fit of the data to the sablefish stock assessment model with biologically reasonable results. These findings indicate that when the updated growth data (1996–2004) are used in the existing sablefish assessment model, estimates of fishing mortality increase slightly and estimates of female spawn- ing biomass decrease slightly. This study provides evidence of the importance of periodically revisiting biological param- eter estimates, especially as data accu- mulate, because the addition of more recent data often will be more biologi- cally realistic. In addition, it exempli- fies the importance of correcting biases from sampling that may contribute to erroneous parameter estimates","author":[{"dropping-particle":"","family":"Echave","given":"Katy B.","non-dropping-particle":"","parse-names":false,"suffix":""},{"dropping-particle":"","family":"Hanselman","given":"Dana H.","non-dropping-particle":"","parse-names":false,"suffix":""},{"dropping-particle":"","family":"Adkison","given":"Milo D.","non-dropping-particle":"","parse-names":false,"suffix":""},{"dropping-particle":"","family":"Sigler","given":"Michael F.","non-dropping-particle":"","parse-names":false,"suffix":""}],"container-title":"Fishery Bulletin","id":"ITEM-1","issue":"3","issued":{"date-parts":[["2012"]]},"page":"361-374","title":"Interdecadal Change in Growth of Sablefish (&lt;i&gt;Anoplopoma fimbria&lt;/i&gt;) in the Northeast Pacific Ocean","type":"article-journal","volume":"110"},"uris":["http://www.mendeley.com/documents/?uuid=02977d35-d4da-4483-b6a3-2edd7eaa1f8d"]},{"id":"ITEM-2","itemData":{"author":[{"dropping-particle":"","family":"McDevitt","given":"Miller","non-dropping-particle":"","parse-names":false,"suffix":""}],"id":"ITEM-2","issued":{"date-parts":[["1990"]]},"number-of-pages":"87","publisher":"University of Washington","title":"Growth Analysis of Sablefish From Mark-Recapture Data From the Northeast Pacific.","type":"thesis"},"uris":["http://www.mendeley.com/documents/?uuid=e4708e3a-138d-4719-beef-2f315fa35529"]}],"mendeley":{"formattedCitation":"(Echave et al., 2012; McDevitt, 1990)","plainTextFormattedCitation":"(Echave et al., 2012; McDevitt, 1990)","previouslyFormattedCitation":"(Echave et al., 2012; McDevitt, 1990)"},"properties":{"noteIndex":0},"schema":"https://github.com/citation-style-language/schema/raw/master/csl-citation.json"}</w:instrText>
      </w:r>
      <w:r>
        <w:fldChar w:fldCharType="separate"/>
      </w:r>
      <w:r w:rsidR="009A5D38" w:rsidRPr="009A5D38">
        <w:rPr>
          <w:noProof/>
        </w:rPr>
        <w:t>(Echave et al., 2012; McDevitt, 1990)</w:t>
      </w:r>
      <w:r>
        <w:fldChar w:fldCharType="end"/>
      </w:r>
      <w:r>
        <w:t xml:space="preserve">. The CC analysis identified a statistically significant break in von Bertalanffy growth parameters for sablefish at approximately 30 degrees N, between </w:t>
      </w:r>
      <w:r w:rsidR="00707024">
        <w:t xml:space="preserve">Point </w:t>
      </w:r>
      <w:r>
        <w:t>Conception and Monterey, CA, with additional evidence for an increasing cline in L</w:t>
      </w:r>
      <w:r w:rsidR="00707024">
        <w:rPr>
          <w:vertAlign w:val="subscript"/>
        </w:rPr>
        <w:t>∞</w:t>
      </w:r>
      <w:r>
        <w:t xml:space="preserve"> with increasing latitude. </w:t>
      </w:r>
      <w:r w:rsidR="00DB3C75">
        <w:t>That work</w:t>
      </w:r>
      <w:r w:rsidR="007A3BAC">
        <w:t xml:space="preserve"> also observed</w:t>
      </w:r>
      <w:r w:rsidR="00DB3C75">
        <w:t xml:space="preserve"> an</w:t>
      </w:r>
      <w:r w:rsidR="007A3BAC">
        <w:t xml:space="preserve"> increase in </w:t>
      </w:r>
      <w:r w:rsidR="007A3BAC" w:rsidRPr="00DB3C75">
        <w:rPr>
          <w:i/>
        </w:rPr>
        <w:t>k</w:t>
      </w:r>
      <w:r w:rsidR="007A3BAC">
        <w:t xml:space="preserve"> </w:t>
      </w:r>
      <w:r w:rsidR="00DB3C75">
        <w:t>estimates</w:t>
      </w:r>
      <w:r w:rsidR="007A3BAC">
        <w:t xml:space="preserve"> </w:t>
      </w:r>
      <w:r w:rsidR="009A5D38">
        <w:t>for populations sampled in</w:t>
      </w:r>
      <w:r w:rsidR="007A3BAC">
        <w:t xml:space="preserve"> the Vancouver region (ca</w:t>
      </w:r>
      <w:r w:rsidR="00246216">
        <w:t>. 49˚N</w:t>
      </w:r>
      <w:r w:rsidR="007A3BAC">
        <w:t xml:space="preserve">), which was posited to be the result of samples coming from the “southern end of a faster-growing northern stock”, a suggestion supported by our findings. </w:t>
      </w:r>
      <w:r w:rsidRPr="007A3BAC">
        <w:t>The</w:t>
      </w:r>
      <w:r>
        <w:t xml:space="preserve"> authors of that study described how sablefish have been shown to highly migratory, with ontogenetic </w:t>
      </w:r>
      <w:r w:rsidR="00212215">
        <w:t>movements</w:t>
      </w:r>
      <w:r>
        <w:t xml:space="preserve"> of</w:t>
      </w:r>
      <w:r w:rsidR="00212215">
        <w:t>f</w:t>
      </w:r>
      <w:r>
        <w:t xml:space="preserve"> the coastal shelf; such combined, complex life patterns could yield higher growth rates in northern regions that interact with a more generalized </w:t>
      </w:r>
      <w:r w:rsidR="00212215">
        <w:t xml:space="preserve">shelf-slope pattern observed in groundfish overall. For Alaska, a </w:t>
      </w:r>
      <w:r w:rsidR="009A5D38">
        <w:t>generalized linear model</w:t>
      </w:r>
      <w:r w:rsidR="00212215">
        <w:t xml:space="preserve"> of length as a function of pre-specified </w:t>
      </w:r>
      <w:r w:rsidR="0006514B">
        <w:t>z</w:t>
      </w:r>
      <w:r w:rsidR="00212215">
        <w:t>ones and time blocks was used to diagnose a ‘regime change’ in sablefish growth occurring in year 1995, though the authors explain this</w:t>
      </w:r>
      <w:r w:rsidR="009A5D38">
        <w:t xml:space="preserve"> </w:t>
      </w:r>
      <w:r w:rsidR="00CD03F1">
        <w:t>shift</w:t>
      </w:r>
      <w:r w:rsidR="00212215">
        <w:t xml:space="preserve"> is </w:t>
      </w:r>
      <w:r w:rsidR="00BD6121">
        <w:t>possibly</w:t>
      </w:r>
      <w:r w:rsidR="00212215">
        <w:t xml:space="preserve"> attributable to changes in sampling strategy that occurred in that year</w:t>
      </w:r>
      <w:r w:rsidR="0059154F">
        <w:t>’s survey</w:t>
      </w:r>
      <w:r w:rsidR="00212215">
        <w:t xml:space="preserve">. In the recent AK sablefish assessments, the parameters of the VBGF are time-blocked accordingly (see </w:t>
      </w:r>
      <w:r w:rsidR="00212215">
        <w:fldChar w:fldCharType="begin"/>
      </w:r>
      <w:r w:rsidR="00212215">
        <w:instrText xml:space="preserve"> REF _Ref525720559 \h </w:instrText>
      </w:r>
      <w:r w:rsidR="006E2C2C">
        <w:instrText xml:space="preserve"> \* MERGEFORMAT </w:instrText>
      </w:r>
      <w:r w:rsidR="00212215">
        <w:fldChar w:fldCharType="separate"/>
      </w:r>
      <w:r w:rsidR="00212215">
        <w:t xml:space="preserve">Table </w:t>
      </w:r>
      <w:r w:rsidR="00212215">
        <w:rPr>
          <w:noProof/>
        </w:rPr>
        <w:t>1</w:t>
      </w:r>
      <w:r w:rsidR="00212215">
        <w:fldChar w:fldCharType="end"/>
      </w:r>
      <w:r w:rsidR="00212215">
        <w:t>)</w:t>
      </w:r>
      <w:r w:rsidR="00CD03F1">
        <w:t xml:space="preserve"> despite caution that it the change is not inherent to the population, but likely an artifact of sampling methods</w:t>
      </w:r>
      <w:r w:rsidR="00212215">
        <w:t>.</w:t>
      </w:r>
      <w:r w:rsidR="004613FD">
        <w:t xml:space="preserve"> </w:t>
      </w:r>
      <w:r w:rsidR="00CD03F1">
        <w:t>In our analysis (which included data for all regions),</w:t>
      </w:r>
      <w:r w:rsidR="00F65EE9">
        <w:t xml:space="preserve"> the first derivative was not zero in </w:t>
      </w:r>
      <w:r w:rsidR="00CD03F1">
        <w:t>1995</w:t>
      </w:r>
      <w:r w:rsidR="00F65EE9">
        <w:t xml:space="preserve"> </w:t>
      </w:r>
      <w:r w:rsidR="00CD03F1">
        <w:t>though it was not of enough magnitude to pass the quantile filter.</w:t>
      </w:r>
      <w:r w:rsidR="00992E9D" w:rsidRPr="00992E9D">
        <w:rPr>
          <w:b/>
        </w:rPr>
        <w:t xml:space="preserve"> </w:t>
      </w:r>
      <w:r w:rsidR="00992E9D" w:rsidRPr="00CB267E">
        <w:rPr>
          <w:b/>
        </w:rPr>
        <w:t>[Further discussion of</w:t>
      </w:r>
      <w:r w:rsidR="00992E9D">
        <w:rPr>
          <w:b/>
        </w:rPr>
        <w:t xml:space="preserve"> sablefish</w:t>
      </w:r>
      <w:r w:rsidR="00992E9D" w:rsidRPr="00CB267E">
        <w:rPr>
          <w:b/>
        </w:rPr>
        <w:t xml:space="preserve"> movement following</w:t>
      </w:r>
      <w:r w:rsidR="00992E9D">
        <w:rPr>
          <w:b/>
        </w:rPr>
        <w:t xml:space="preserve"> tagging</w:t>
      </w:r>
      <w:r w:rsidR="00992E9D" w:rsidRPr="00CB267E">
        <w:rPr>
          <w:b/>
        </w:rPr>
        <w:t xml:space="preserve"> analyses by Luke Rodgers, DFO postdoc].</w:t>
      </w:r>
    </w:p>
    <w:p w14:paraId="4975AFD0" w14:textId="3F1D5411" w:rsidR="00BD6121" w:rsidRDefault="00E237EF" w:rsidP="008B3D07">
      <w:pPr>
        <w:spacing w:line="360" w:lineRule="auto"/>
        <w:ind w:firstLine="360"/>
      </w:pPr>
      <w:r>
        <w:t>The consideration of temporal variation in sablefish growth is further complicated by the exploitation history of the fishery, which has steadily marched north- and west-ward over the last several decades, encountering ‘larger’ fish</w:t>
      </w:r>
      <w:r w:rsidR="00BD6121">
        <w:t xml:space="preserve"> with subsequent expansion</w:t>
      </w:r>
      <w:r>
        <w:t xml:space="preserve"> (M. </w:t>
      </w:r>
      <w:proofErr w:type="spellStart"/>
      <w:r>
        <w:t>Haltuch</w:t>
      </w:r>
      <w:proofErr w:type="spellEnd"/>
      <w:r>
        <w:t>, pers. comm.). This suggests that differences in mean length across the region could be attributable to different degrees and duration</w:t>
      </w:r>
      <w:r w:rsidR="00F96E2F">
        <w:t>s</w:t>
      </w:r>
      <w:r>
        <w:t xml:space="preserve"> of fishing pressure, and not inherent population differences alone.</w:t>
      </w:r>
      <w:r w:rsidR="00761C2B">
        <w:t xml:space="preserve"> Importantly, the L</w:t>
      </w:r>
      <w:r w:rsidR="00761C2B">
        <w:rPr>
          <w:vertAlign w:val="subscript"/>
        </w:rPr>
        <w:t>∞</w:t>
      </w:r>
      <w:r w:rsidR="00761C2B">
        <w:t xml:space="preserve"> estimates for both sexes and regions show a decline from the ‘early’ to ‘late’ periods, resulting in nearly equivalent values for north and south regions for females and males, respectively. </w:t>
      </w:r>
      <w:r w:rsidR="007C3FF6">
        <w:t xml:space="preserve">Simulation work by </w:t>
      </w:r>
      <w:r w:rsidR="007C3FF6">
        <w:fldChar w:fldCharType="begin" w:fldLock="1"/>
      </w:r>
      <w:r w:rsidR="00247F68">
        <w:instrText>ADDIN CSL_CITATION {"citationItems":[{"id":"ITEM-1","itemData":{"DOI":"10.1139/cjfas-2014-0558","ISBN":"0706-652X","ISSN":"0706-652X","abstract":"Understanding demographic variation in recruitment and somatic growth is key to improving our understanding of population dynamics and forecasting ability. Although recruitment variability has been extensively studied, somatic growth variation has received less attention, in part because of difficulties in modeling growth from individual size-at-age estimates. Here we develop a Bayesian state-space approach to test for the prevalence of alternative forms of growth rate variability (e.g., annual, cohort-level, or in the first year recruited to the fishery) in size-at-age data. We apply this technique to 29 Pacific groundfish species across the California Current, Gulf of Alaska, and Bering Sea – Aleutian Islands marine ecosystems. About 40% of modeled stocks were estimated to exhibit temporal growth variation. In the majority of stocks, growth trends fluctuated annually across ages in a single year, suggesting that either there are shared environmental features that dictate growth across multiple ages or the presence of some systematic (within-year) observation errors. This method represents a novel way to use size-at-age data from fishery or other sources to test hypotheses about growth dynamics variability.","author":[{"dropping-particle":"","family":"Stawitz","given":"Christine C.","non-dropping-particle":"","parse-names":false,"suffix":""},{"dropping-particle":"","family":"Essington","given":"Timothy E.","non-dropping-particle":"","parse-names":false,"suffix":""},{"dropping-particle":"","family":"Branch","given":"Trevor A.","non-dropping-particle":"","parse-names":false,"suffix":""},{"dropping-particle":"","family":"Haltuch","given":"Melissa A.","non-dropping-particle":"","parse-names":false,"suffix":""},{"dropping-particle":"","family":"Hollowed","given":"Anne B.","non-dropping-particle":"","parse-names":false,"suffix":""},{"dropping-particle":"","family":"Spencer","given":"Paul D.","non-dropping-particle":"","parse-names":false,"suffix":""}],"container-title":"Canadian Journal of Fisheries and Aquatic Sciences","id":"ITEM-1","issue":"9","issued":{"date-parts":[["2015"]]},"page":"1316-1328","title":"A state-space approach for detecting growth variation and application to North Pacific groundfish","type":"article-journal","volume":"72"},"uris":["http://www.mendeley.com/documents/?uuid=ed82ef53-48c1-472f-bccb-43826a06078c"]}],"mendeley":{"formattedCitation":"(Stawitz et al., 2015)","manualFormatting":"Stawitz et al. (2015)","plainTextFormattedCitation":"(Stawitz et al., 2015)","previouslyFormattedCitation":"(Stawitz et al., 2015)"},"properties":{"noteIndex":0},"schema":"https://github.com/citation-style-language/schema/raw/master/csl-citation.json"}</w:instrText>
      </w:r>
      <w:r w:rsidR="007C3FF6">
        <w:fldChar w:fldCharType="separate"/>
      </w:r>
      <w:r w:rsidR="007C3FF6" w:rsidRPr="007C3FF6">
        <w:rPr>
          <w:noProof/>
        </w:rPr>
        <w:t>Stawitz et al.</w:t>
      </w:r>
      <w:r w:rsidR="0054799E">
        <w:rPr>
          <w:noProof/>
        </w:rPr>
        <w:t xml:space="preserve"> (</w:t>
      </w:r>
      <w:r w:rsidR="007C3FF6" w:rsidRPr="007C3FF6">
        <w:rPr>
          <w:noProof/>
        </w:rPr>
        <w:t>2015)</w:t>
      </w:r>
      <w:r w:rsidR="007C3FF6">
        <w:fldChar w:fldCharType="end"/>
      </w:r>
      <w:r w:rsidR="007C3FF6">
        <w:t xml:space="preserve"> </w:t>
      </w:r>
      <w:r w:rsidR="0054799E">
        <w:t xml:space="preserve">sought to model growth anomalies in </w:t>
      </w:r>
      <w:r w:rsidR="0054799E">
        <w:lastRenderedPageBreak/>
        <w:t xml:space="preserve">sablefish (among other groundfish) as a process driven by variation in either annual, initial size or among cohorts. Data was partitioned between the CC and two regions of Alaska, and it was determined that annual-scale anomalies were more pronounced in the CC whereas the initial normalized length within each cohort explained more variation in Alaska. A principal conclusion was that the form of growth variation differed among ecosystems, wherein the CC is a more climactically variable region, which could explain why annual deviates were best </w:t>
      </w:r>
      <w:r w:rsidR="00247F68">
        <w:t xml:space="preserve">for fitting </w:t>
      </w:r>
      <w:r w:rsidR="0054799E">
        <w:t>to this data. Such ecosystem</w:t>
      </w:r>
      <w:r w:rsidR="00247F68">
        <w:t>-driven</w:t>
      </w:r>
      <w:r w:rsidR="0054799E">
        <w:t xml:space="preserve"> trends may be diluted when analyzing the data as a composite</w:t>
      </w:r>
      <w:r w:rsidR="00247F68">
        <w:t>,</w:t>
      </w:r>
      <w:r w:rsidR="0054799E">
        <w:t xml:space="preserve"> as in our study; notably, our temporal smoother did not produce </w:t>
      </w:r>
      <w:r w:rsidR="00247F68">
        <w:t xml:space="preserve">a distinct annual cyclic trend. Methods that consider the space and time components co-dependently (as in vectorized auto-regressive </w:t>
      </w:r>
      <w:proofErr w:type="spellStart"/>
      <w:r w:rsidR="00247F68">
        <w:t>spatio</w:t>
      </w:r>
      <w:proofErr w:type="spellEnd"/>
      <w:r w:rsidR="00247F68">
        <w:t xml:space="preserve">-temporal models, </w:t>
      </w:r>
      <w:r w:rsidR="00247F68">
        <w:fldChar w:fldCharType="begin" w:fldLock="1"/>
      </w:r>
      <w:r w:rsidR="00A313A5">
        <w:instrText>ADDIN CSL_CITATION {"citationItems":[{"id":"ITEM-1","itemData":{"DOI":"10.1016/j.fishres.2018.10.013","ISSN":"01657836","abstract":"Fisheries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assessments.","author":[{"dropping-particle":"","family":"Thorson","given":"James T.","non-dropping-particle":"","parse-names":false,"suffix":""}],"container-title":"Fisheries Research","id":"ITEM-1","issued":{"date-parts":[["2019"]]},"title":"Guidance for decisions using the Vector Autoregressive Spatio-Temporal (VAST) package in stock, ecosystem, habitat and climate assessments","type":"article-journal"},"uris":["http://www.mendeley.com/documents/?uuid=8666f353-e0b8-492a-8d65-436ec4e028f0"]}],"mendeley":{"formattedCitation":"(Thorson, 2019b)","manualFormatting":"Thorson, 2019)","plainTextFormattedCitation":"(Thorson, 2019b)","previouslyFormattedCitation":"(Thorson, 2019b)"},"properties":{"noteIndex":0},"schema":"https://github.com/citation-style-language/schema/raw/master/csl-citation.json"}</w:instrText>
      </w:r>
      <w:r w:rsidR="00247F68">
        <w:fldChar w:fldCharType="separate"/>
      </w:r>
      <w:r w:rsidR="00247F68" w:rsidRPr="00247F68">
        <w:rPr>
          <w:noProof/>
        </w:rPr>
        <w:t>Thorson, 2019)</w:t>
      </w:r>
      <w:r w:rsidR="00247F68">
        <w:fldChar w:fldCharType="end"/>
      </w:r>
      <w:r w:rsidR="00247F68">
        <w:t xml:space="preserve"> may strengthen the ability to disentangle such trends, and also to consider spatial effects beyond simple latitude (e.g. near- and offshore).</w:t>
      </w:r>
    </w:p>
    <w:p w14:paraId="136F82C3" w14:textId="77777777" w:rsidR="005A0B2F" w:rsidRDefault="005A0B2F" w:rsidP="008B3D07">
      <w:pPr>
        <w:spacing w:line="360" w:lineRule="auto"/>
        <w:sectPr w:rsidR="005A0B2F">
          <w:pgSz w:w="12240" w:h="15840"/>
          <w:pgMar w:top="1440" w:right="1440" w:bottom="1440" w:left="1440" w:header="720" w:footer="720" w:gutter="0"/>
          <w:cols w:space="720"/>
          <w:docGrid w:linePitch="360"/>
        </w:sectPr>
      </w:pPr>
    </w:p>
    <w:p w14:paraId="58197576" w14:textId="77777777" w:rsidR="00F82EB2" w:rsidRPr="004906F5" w:rsidRDefault="00F82EB2" w:rsidP="008B3D07">
      <w:pPr>
        <w:pStyle w:val="Heading1"/>
        <w:spacing w:line="360" w:lineRule="auto"/>
      </w:pPr>
      <w:r w:rsidRPr="004906F5">
        <w:lastRenderedPageBreak/>
        <w:t>Figures</w:t>
      </w:r>
    </w:p>
    <w:p w14:paraId="7768676F" w14:textId="18EEDD1A" w:rsidR="001424C8" w:rsidRPr="00A46BB7" w:rsidRDefault="00A46BB7" w:rsidP="008B3D07">
      <w:pPr>
        <w:pStyle w:val="Caption"/>
        <w:spacing w:line="360" w:lineRule="auto"/>
      </w:pPr>
      <w:r w:rsidRPr="00A46BB7">
        <w:t xml:space="preserve">Figure </w:t>
      </w:r>
      <w:r w:rsidR="00997CA2">
        <w:rPr>
          <w:noProof/>
        </w:rPr>
        <w:fldChar w:fldCharType="begin"/>
      </w:r>
      <w:r w:rsidR="00997CA2">
        <w:rPr>
          <w:noProof/>
        </w:rPr>
        <w:instrText xml:space="preserve"> SEQ Figure \* ARABIC </w:instrText>
      </w:r>
      <w:r w:rsidR="00997CA2">
        <w:rPr>
          <w:noProof/>
        </w:rPr>
        <w:fldChar w:fldCharType="separate"/>
      </w:r>
      <w:r w:rsidR="00F919FB">
        <w:rPr>
          <w:noProof/>
        </w:rPr>
        <w:t>1</w:t>
      </w:r>
      <w:r w:rsidR="00997CA2">
        <w:rPr>
          <w:noProof/>
        </w:rPr>
        <w:fldChar w:fldCharType="end"/>
      </w:r>
      <w:r>
        <w:t>.</w:t>
      </w:r>
      <w:r w:rsidR="005D279D">
        <w:t xml:space="preserve"> Histogram of</w:t>
      </w:r>
      <w:r>
        <w:t xml:space="preserve"> </w:t>
      </w:r>
      <w:r w:rsidR="005D279D">
        <w:t>raw length data</w:t>
      </w:r>
      <w:r w:rsidR="00377CE3">
        <w:t xml:space="preserve"> </w:t>
      </w:r>
      <w:r w:rsidR="005D279D">
        <w:t>from</w:t>
      </w:r>
      <w:r w:rsidR="00377CE3">
        <w:t xml:space="preserve"> three regional surveys, colored by</w:t>
      </w:r>
      <w:r w:rsidR="001424C8" w:rsidRPr="00A46BB7">
        <w:t xml:space="preserve"> sex.</w:t>
      </w:r>
    </w:p>
    <w:p w14:paraId="63B0B9B5" w14:textId="0C086E9F" w:rsidR="00C12722" w:rsidRDefault="005F61EE" w:rsidP="008B3D07">
      <w:pPr>
        <w:spacing w:line="360" w:lineRule="auto"/>
      </w:pPr>
      <w:r>
        <w:rPr>
          <w:noProof/>
          <w:lang w:val="en-AU" w:eastAsia="en-AU"/>
        </w:rPr>
        <w:drawing>
          <wp:inline distT="0" distB="0" distL="0" distR="0" wp14:anchorId="3A887944" wp14:editId="02932DAB">
            <wp:extent cx="6054807" cy="4036538"/>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54807" cy="4036538"/>
                    </a:xfrm>
                    <a:prstGeom prst="rect">
                      <a:avLst/>
                    </a:prstGeom>
                  </pic:spPr>
                </pic:pic>
              </a:graphicData>
            </a:graphic>
          </wp:inline>
        </w:drawing>
      </w:r>
    </w:p>
    <w:p w14:paraId="4E5A501B" w14:textId="0E464106" w:rsidR="00C050D7" w:rsidRDefault="004C78D8" w:rsidP="008B3D07">
      <w:pPr>
        <w:pStyle w:val="Caption"/>
        <w:spacing w:line="360" w:lineRule="auto"/>
      </w:pPr>
      <w:r>
        <w:rPr>
          <w:noProof/>
          <w:lang w:val="en-AU" w:eastAsia="en-AU"/>
        </w:rPr>
        <w:lastRenderedPageBreak/>
        <w:drawing>
          <wp:inline distT="0" distB="0" distL="0" distR="0" wp14:anchorId="383936E2" wp14:editId="0DB720D1">
            <wp:extent cx="5943600" cy="44576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_chec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6829F608" w14:textId="47D6D423" w:rsidR="001C0800" w:rsidRDefault="00A025ED" w:rsidP="008B3D07">
      <w:pPr>
        <w:pStyle w:val="Caption"/>
        <w:spacing w:line="360" w:lineRule="auto"/>
      </w:pPr>
      <w:r>
        <w:t xml:space="preserve">Figure </w:t>
      </w:r>
      <w:r w:rsidR="00997CA2">
        <w:rPr>
          <w:noProof/>
        </w:rPr>
        <w:fldChar w:fldCharType="begin"/>
      </w:r>
      <w:r w:rsidR="00997CA2">
        <w:rPr>
          <w:noProof/>
        </w:rPr>
        <w:instrText xml:space="preserve"> SEQ Figure \* ARABIC </w:instrText>
      </w:r>
      <w:r w:rsidR="00997CA2">
        <w:rPr>
          <w:noProof/>
        </w:rPr>
        <w:fldChar w:fldCharType="separate"/>
      </w:r>
      <w:r w:rsidR="00F919FB">
        <w:rPr>
          <w:noProof/>
        </w:rPr>
        <w:t>2</w:t>
      </w:r>
      <w:r w:rsidR="00997CA2">
        <w:rPr>
          <w:noProof/>
        </w:rPr>
        <w:fldChar w:fldCharType="end"/>
      </w:r>
      <w:r>
        <w:t xml:space="preserve">. </w:t>
      </w:r>
      <w:r w:rsidR="00C050D7">
        <w:t>Diagnostic plots of best-fit GAM model.</w:t>
      </w:r>
      <w:r w:rsidR="00C116AB">
        <w:t xml:space="preserve"> Clockwise from top left: quantile-quantile plot of deviance residuals; histogram of residuals; observed response values (lengths, in cm) vs predicted values, and model-predicted residuals vs linear predictor.</w:t>
      </w:r>
    </w:p>
    <w:p w14:paraId="4479677C" w14:textId="5C5381B9" w:rsidR="00BC119C" w:rsidRPr="00BC119C" w:rsidRDefault="00BC119C" w:rsidP="008B3D07">
      <w:pPr>
        <w:spacing w:line="360" w:lineRule="auto"/>
      </w:pPr>
      <w:r>
        <w:rPr>
          <w:noProof/>
          <w:lang w:val="en-AU" w:eastAsia="en-AU"/>
        </w:rPr>
        <w:lastRenderedPageBreak/>
        <w:drawing>
          <wp:inline distT="0" distB="0" distL="0" distR="0" wp14:anchorId="0AA470BA" wp14:editId="7CFADF45">
            <wp:extent cx="5943600" cy="445769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_smooth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1D77B876" w14:textId="2831A621" w:rsidR="00BF6D53" w:rsidRDefault="00A025ED" w:rsidP="008B3D07">
      <w:pPr>
        <w:pStyle w:val="Caption"/>
        <w:spacing w:line="360" w:lineRule="auto"/>
      </w:pPr>
      <w:bookmarkStart w:id="50" w:name="_Ref532305639"/>
      <w:r>
        <w:t xml:space="preserve">Figure </w:t>
      </w:r>
      <w:r w:rsidR="00997CA2">
        <w:rPr>
          <w:noProof/>
        </w:rPr>
        <w:fldChar w:fldCharType="begin"/>
      </w:r>
      <w:r w:rsidR="00997CA2">
        <w:rPr>
          <w:noProof/>
        </w:rPr>
        <w:instrText xml:space="preserve"> SEQ Figure \* ARABIC </w:instrText>
      </w:r>
      <w:r w:rsidR="00997CA2">
        <w:rPr>
          <w:noProof/>
        </w:rPr>
        <w:fldChar w:fldCharType="separate"/>
      </w:r>
      <w:r w:rsidR="00F919FB">
        <w:rPr>
          <w:noProof/>
        </w:rPr>
        <w:t>3</w:t>
      </w:r>
      <w:r w:rsidR="00997CA2">
        <w:rPr>
          <w:noProof/>
        </w:rPr>
        <w:fldChar w:fldCharType="end"/>
      </w:r>
      <w:bookmarkEnd w:id="50"/>
      <w:r>
        <w:t xml:space="preserve">. </w:t>
      </w:r>
      <w:r w:rsidR="00C050D7">
        <w:t xml:space="preserve"> Plots of smoothers for </w:t>
      </w:r>
      <w:r w:rsidR="008936F5">
        <w:t>Year and</w:t>
      </w:r>
      <w:r w:rsidR="00C050D7">
        <w:t xml:space="preserve"> Latitude, and first derivatives thereof.</w:t>
      </w:r>
      <w:r w:rsidR="00BC119C">
        <w:t xml:space="preserve"> Red lines indicate years or latitudes where </w:t>
      </w:r>
      <w:r w:rsidR="008936F5">
        <w:t>the value</w:t>
      </w:r>
      <w:r w:rsidR="00BC119C">
        <w:t xml:space="preserve"> of the first derivative was outside of the 95</w:t>
      </w:r>
      <w:r w:rsidR="00BC119C" w:rsidRPr="00BC119C">
        <w:rPr>
          <w:vertAlign w:val="superscript"/>
        </w:rPr>
        <w:t>th</w:t>
      </w:r>
      <w:r w:rsidR="00BC119C">
        <w:t xml:space="preserve"> percentile of values in the dataset.</w:t>
      </w:r>
    </w:p>
    <w:p w14:paraId="0B35D6F9" w14:textId="77777777" w:rsidR="00113A0A" w:rsidRDefault="00113A0A" w:rsidP="008B3D07">
      <w:pPr>
        <w:spacing w:line="360" w:lineRule="auto"/>
      </w:pPr>
      <w:r>
        <w:rPr>
          <w:noProof/>
          <w:lang w:val="en-AU" w:eastAsia="en-AU"/>
        </w:rPr>
        <w:lastRenderedPageBreak/>
        <w:drawing>
          <wp:inline distT="0" distB="0" distL="0" distR="0" wp14:anchorId="3CD57937" wp14:editId="0220336E">
            <wp:extent cx="5943600" cy="4754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ts_g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70F52A62" w14:textId="34933E5D" w:rsidR="00F94063" w:rsidRDefault="00F94063" w:rsidP="008B3D07">
      <w:pPr>
        <w:pStyle w:val="Caption"/>
        <w:spacing w:line="360" w:lineRule="auto"/>
      </w:pPr>
      <w:bookmarkStart w:id="51" w:name="_Ref532305683"/>
      <w:r>
        <w:t xml:space="preserve">Figure </w:t>
      </w:r>
      <w:r w:rsidR="00B8111C">
        <w:rPr>
          <w:noProof/>
        </w:rPr>
        <w:fldChar w:fldCharType="begin"/>
      </w:r>
      <w:r w:rsidR="00B8111C">
        <w:rPr>
          <w:noProof/>
        </w:rPr>
        <w:instrText xml:space="preserve"> SEQ Figure \* ARABIC </w:instrText>
      </w:r>
      <w:r w:rsidR="00B8111C">
        <w:rPr>
          <w:noProof/>
        </w:rPr>
        <w:fldChar w:fldCharType="separate"/>
      </w:r>
      <w:r w:rsidR="00F919FB">
        <w:rPr>
          <w:noProof/>
        </w:rPr>
        <w:t>4</w:t>
      </w:r>
      <w:r w:rsidR="00B8111C">
        <w:rPr>
          <w:noProof/>
        </w:rPr>
        <w:fldChar w:fldCharType="end"/>
      </w:r>
      <w:bookmarkEnd w:id="51"/>
      <w:r>
        <w:t xml:space="preserve">. Fits of von Bertalanffy growth function to data stratified at values determined using the derivative analysis of the GAM. Panels marked “early” are data obtained prior </w:t>
      </w:r>
      <w:r w:rsidR="00E3743B">
        <w:t>to 2005</w:t>
      </w:r>
      <w:r>
        <w:t>; “Northern” datapoints were collected north of 45˚N latitude.</w:t>
      </w:r>
      <w:r w:rsidR="00800100">
        <w:t xml:space="preserve"> Predicted values are color-coded by sex.</w:t>
      </w:r>
    </w:p>
    <w:p w14:paraId="297495E8" w14:textId="77777777" w:rsidR="00F919FB" w:rsidRDefault="00F919FB" w:rsidP="008B3D07">
      <w:pPr>
        <w:spacing w:line="360" w:lineRule="auto"/>
        <w:rPr>
          <w:noProof/>
        </w:rPr>
      </w:pPr>
    </w:p>
    <w:p w14:paraId="15B748F7" w14:textId="544D02E3" w:rsidR="00F919FB" w:rsidRDefault="00F919FB" w:rsidP="008B3D07">
      <w:pPr>
        <w:spacing w:line="360" w:lineRule="auto"/>
      </w:pPr>
      <w:r>
        <w:rPr>
          <w:noProof/>
          <w:lang w:val="en-AU" w:eastAsia="en-AU"/>
        </w:rPr>
        <w:lastRenderedPageBreak/>
        <w:drawing>
          <wp:inline distT="0" distB="0" distL="0" distR="0" wp14:anchorId="3D86AD54" wp14:editId="342919AA">
            <wp:extent cx="5943600" cy="445769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plot_g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7F628A96" w14:textId="3B68194F" w:rsidR="00F919FB" w:rsidRPr="00F919FB" w:rsidRDefault="00F919FB" w:rsidP="008B3D07">
      <w:pPr>
        <w:pStyle w:val="Caption"/>
        <w:spacing w:line="360" w:lineRule="auto"/>
        <w:sectPr w:rsidR="00F919FB" w:rsidRPr="00F919FB">
          <w:pgSz w:w="12240" w:h="15840"/>
          <w:pgMar w:top="1440" w:right="1440" w:bottom="1440" w:left="1440" w:header="720" w:footer="720" w:gutter="0"/>
          <w:cols w:space="720"/>
          <w:docGrid w:linePitch="360"/>
        </w:sectPr>
      </w:pPr>
      <w:bookmarkStart w:id="52" w:name="_Ref532305610"/>
      <w:r>
        <w:t xml:space="preserve">Figure </w:t>
      </w:r>
      <w:r w:rsidR="00B8111C">
        <w:rPr>
          <w:noProof/>
        </w:rPr>
        <w:fldChar w:fldCharType="begin"/>
      </w:r>
      <w:r w:rsidR="00B8111C">
        <w:rPr>
          <w:noProof/>
        </w:rPr>
        <w:instrText xml:space="preserve"> SEQ Figure \* ARABIC </w:instrText>
      </w:r>
      <w:r w:rsidR="00B8111C">
        <w:rPr>
          <w:noProof/>
        </w:rPr>
        <w:fldChar w:fldCharType="separate"/>
      </w:r>
      <w:r>
        <w:rPr>
          <w:noProof/>
        </w:rPr>
        <w:t>5</w:t>
      </w:r>
      <w:r w:rsidR="00B8111C">
        <w:rPr>
          <w:noProof/>
        </w:rPr>
        <w:fldChar w:fldCharType="end"/>
      </w:r>
      <w:bookmarkEnd w:id="52"/>
      <w:r>
        <w:t xml:space="preserve">.  </w:t>
      </w:r>
      <w:r w:rsidR="00B8591D">
        <w:t>Comparative boxplot</w:t>
      </w:r>
      <w:r>
        <w:t xml:space="preserve"> </w:t>
      </w:r>
      <w:r w:rsidR="00A44F12">
        <w:t>of estimated</w:t>
      </w:r>
      <w:r>
        <w:t xml:space="preserve"> parameters </w:t>
      </w:r>
      <w:r w:rsidR="00BD6121">
        <w:t>from spatiotemporally</w:t>
      </w:r>
      <w:r>
        <w:t xml:space="preserve"> stratified data. The error term (not shown) was estimated universally for all regions and sexes.</w:t>
      </w:r>
    </w:p>
    <w:p w14:paraId="1AFC668F" w14:textId="46888BA8" w:rsidR="00F82EB2" w:rsidRPr="004906F5" w:rsidRDefault="00F82EB2" w:rsidP="008B3D07">
      <w:pPr>
        <w:spacing w:line="360" w:lineRule="auto"/>
      </w:pPr>
    </w:p>
    <w:tbl>
      <w:tblPr>
        <w:tblStyle w:val="TableGrid"/>
        <w:tblpPr w:leftFromText="180" w:rightFromText="180" w:vertAnchor="text" w:tblpX="-1450" w:tblpY="304"/>
        <w:tblW w:w="11911" w:type="dxa"/>
        <w:tblLook w:val="04A0" w:firstRow="1" w:lastRow="0" w:firstColumn="1" w:lastColumn="0" w:noHBand="0" w:noVBand="1"/>
      </w:tblPr>
      <w:tblGrid>
        <w:gridCol w:w="2885"/>
        <w:gridCol w:w="1492"/>
        <w:gridCol w:w="771"/>
        <w:gridCol w:w="771"/>
        <w:gridCol w:w="964"/>
        <w:gridCol w:w="837"/>
        <w:gridCol w:w="1219"/>
        <w:gridCol w:w="1220"/>
        <w:gridCol w:w="876"/>
        <w:gridCol w:w="876"/>
      </w:tblGrid>
      <w:tr w:rsidR="005937F2" w14:paraId="4C8F4278" w14:textId="77777777" w:rsidTr="00C14891">
        <w:trPr>
          <w:trHeight w:val="1273"/>
        </w:trPr>
        <w:tc>
          <w:tcPr>
            <w:tcW w:w="2885" w:type="dxa"/>
            <w:vMerge w:val="restart"/>
            <w:vAlign w:val="center"/>
          </w:tcPr>
          <w:p w14:paraId="15B5140F" w14:textId="77777777" w:rsidR="005937F2" w:rsidRPr="00D55A0E" w:rsidRDefault="005937F2" w:rsidP="008B3D07">
            <w:pPr>
              <w:pStyle w:val="Caption"/>
              <w:spacing w:line="360" w:lineRule="auto"/>
              <w:jc w:val="center"/>
              <w:rPr>
                <w:b/>
              </w:rPr>
            </w:pPr>
            <w:r w:rsidRPr="00D55A0E">
              <w:rPr>
                <w:b/>
              </w:rPr>
              <w:t>Region</w:t>
            </w:r>
          </w:p>
        </w:tc>
        <w:tc>
          <w:tcPr>
            <w:tcW w:w="1492" w:type="dxa"/>
            <w:vMerge w:val="restart"/>
            <w:vAlign w:val="center"/>
          </w:tcPr>
          <w:p w14:paraId="5ECF5319" w14:textId="77777777" w:rsidR="005937F2" w:rsidRPr="00D55A0E" w:rsidRDefault="005937F2" w:rsidP="008B3D07">
            <w:pPr>
              <w:pStyle w:val="Caption"/>
              <w:spacing w:line="360" w:lineRule="auto"/>
              <w:jc w:val="center"/>
              <w:rPr>
                <w:b/>
              </w:rPr>
            </w:pPr>
            <w:r w:rsidRPr="00D55A0E">
              <w:rPr>
                <w:b/>
              </w:rPr>
              <w:t>Survey Method</w:t>
            </w:r>
          </w:p>
        </w:tc>
        <w:tc>
          <w:tcPr>
            <w:tcW w:w="1542" w:type="dxa"/>
            <w:gridSpan w:val="2"/>
            <w:vAlign w:val="center"/>
          </w:tcPr>
          <w:p w14:paraId="52B3C324" w14:textId="6B072A71" w:rsidR="005937F2" w:rsidRPr="00D55A0E" w:rsidRDefault="005937F2" w:rsidP="008B3D07">
            <w:pPr>
              <w:pStyle w:val="Caption"/>
              <w:spacing w:line="360" w:lineRule="auto"/>
              <w:jc w:val="center"/>
              <w:rPr>
                <w:b/>
              </w:rPr>
            </w:pPr>
            <w:r w:rsidRPr="00D55A0E">
              <w:rPr>
                <w:b/>
              </w:rPr>
              <w:t xml:space="preserve">Sample </w:t>
            </w:r>
            <w:r w:rsidR="0002109F">
              <w:rPr>
                <w:b/>
              </w:rPr>
              <w:t>s</w:t>
            </w:r>
            <w:r w:rsidRPr="00D55A0E">
              <w:rPr>
                <w:b/>
              </w:rPr>
              <w:t>ize used in this analysis</w:t>
            </w:r>
          </w:p>
        </w:tc>
        <w:tc>
          <w:tcPr>
            <w:tcW w:w="5992" w:type="dxa"/>
            <w:gridSpan w:val="6"/>
            <w:vAlign w:val="center"/>
          </w:tcPr>
          <w:p w14:paraId="55522CD8" w14:textId="77777777" w:rsidR="005937F2" w:rsidRPr="00D55A0E" w:rsidRDefault="005937F2" w:rsidP="008B3D07">
            <w:pPr>
              <w:pStyle w:val="Caption"/>
              <w:spacing w:line="360" w:lineRule="auto"/>
              <w:jc w:val="center"/>
              <w:rPr>
                <w:b/>
              </w:rPr>
            </w:pPr>
            <w:r w:rsidRPr="00D55A0E">
              <w:rPr>
                <w:b/>
              </w:rPr>
              <w:t>VBGF parameters from recent assessments</w:t>
            </w:r>
          </w:p>
        </w:tc>
      </w:tr>
      <w:tr w:rsidR="00E2026F" w14:paraId="254FB9B7" w14:textId="77777777" w:rsidTr="00C14891">
        <w:trPr>
          <w:trHeight w:val="260"/>
        </w:trPr>
        <w:tc>
          <w:tcPr>
            <w:tcW w:w="2885" w:type="dxa"/>
            <w:vMerge/>
            <w:vAlign w:val="center"/>
          </w:tcPr>
          <w:p w14:paraId="2EF5D3EE" w14:textId="77777777" w:rsidR="005937F2" w:rsidRPr="00D55A0E" w:rsidRDefault="005937F2" w:rsidP="008B3D07">
            <w:pPr>
              <w:pStyle w:val="Caption"/>
              <w:spacing w:line="360" w:lineRule="auto"/>
              <w:jc w:val="center"/>
              <w:rPr>
                <w:b/>
              </w:rPr>
            </w:pPr>
          </w:p>
        </w:tc>
        <w:tc>
          <w:tcPr>
            <w:tcW w:w="1492" w:type="dxa"/>
            <w:vMerge/>
            <w:vAlign w:val="center"/>
          </w:tcPr>
          <w:p w14:paraId="27D01F3D" w14:textId="77777777" w:rsidR="005937F2" w:rsidRPr="00D55A0E" w:rsidRDefault="005937F2" w:rsidP="008B3D07">
            <w:pPr>
              <w:pStyle w:val="Caption"/>
              <w:spacing w:line="360" w:lineRule="auto"/>
              <w:jc w:val="center"/>
              <w:rPr>
                <w:b/>
              </w:rPr>
            </w:pPr>
          </w:p>
        </w:tc>
        <w:tc>
          <w:tcPr>
            <w:tcW w:w="771" w:type="dxa"/>
            <w:vMerge w:val="restart"/>
            <w:vAlign w:val="center"/>
          </w:tcPr>
          <w:p w14:paraId="764B2F77" w14:textId="704D73F9" w:rsidR="005937F2" w:rsidRPr="00D55A0E" w:rsidRDefault="005937F2" w:rsidP="008B3D07">
            <w:pPr>
              <w:pStyle w:val="Caption"/>
              <w:spacing w:line="360" w:lineRule="auto"/>
              <w:jc w:val="center"/>
              <w:rPr>
                <w:b/>
              </w:rPr>
            </w:pPr>
            <w:r w:rsidRPr="00D55A0E">
              <w:rPr>
                <w:b/>
              </w:rPr>
              <w:t xml:space="preserve">M </w:t>
            </w:r>
          </w:p>
        </w:tc>
        <w:tc>
          <w:tcPr>
            <w:tcW w:w="771" w:type="dxa"/>
            <w:vMerge w:val="restart"/>
            <w:vAlign w:val="center"/>
          </w:tcPr>
          <w:p w14:paraId="3D68CCEF" w14:textId="1AE40D14" w:rsidR="005937F2" w:rsidRPr="00D55A0E" w:rsidRDefault="00FE60FA" w:rsidP="008B3D07">
            <w:pPr>
              <w:pStyle w:val="Caption"/>
              <w:spacing w:line="360" w:lineRule="auto"/>
              <w:jc w:val="center"/>
              <w:rPr>
                <w:b/>
              </w:rPr>
            </w:pPr>
            <w:r>
              <w:rPr>
                <w:b/>
              </w:rPr>
              <w:t>F</w:t>
            </w:r>
          </w:p>
        </w:tc>
        <w:tc>
          <w:tcPr>
            <w:tcW w:w="1801" w:type="dxa"/>
            <w:gridSpan w:val="2"/>
            <w:vAlign w:val="center"/>
          </w:tcPr>
          <w:p w14:paraId="788ACB75" w14:textId="77777777" w:rsidR="005937F2" w:rsidRPr="00D55A0E" w:rsidRDefault="005937F2" w:rsidP="008B3D07">
            <w:pPr>
              <w:pStyle w:val="Caption"/>
              <w:spacing w:line="360" w:lineRule="auto"/>
              <w:jc w:val="center"/>
              <w:rPr>
                <w:b/>
              </w:rPr>
            </w:pPr>
            <w:r w:rsidRPr="00D55A0E">
              <w:rPr>
                <w:b/>
              </w:rPr>
              <w:t>L</w:t>
            </w:r>
            <w:r w:rsidRPr="00D55A0E">
              <w:rPr>
                <w:b/>
                <w:vertAlign w:val="subscript"/>
              </w:rPr>
              <w:t>∞</w:t>
            </w:r>
          </w:p>
        </w:tc>
        <w:tc>
          <w:tcPr>
            <w:tcW w:w="2439" w:type="dxa"/>
            <w:gridSpan w:val="2"/>
            <w:vAlign w:val="center"/>
          </w:tcPr>
          <w:p w14:paraId="7FAC3126" w14:textId="77777777" w:rsidR="005937F2" w:rsidRPr="00D55A0E" w:rsidRDefault="005937F2" w:rsidP="008B3D07">
            <w:pPr>
              <w:pStyle w:val="Caption"/>
              <w:spacing w:line="360" w:lineRule="auto"/>
              <w:jc w:val="center"/>
              <w:rPr>
                <w:b/>
              </w:rPr>
            </w:pPr>
            <w:r w:rsidRPr="00D55A0E">
              <w:rPr>
                <w:b/>
              </w:rPr>
              <w:t>K</w:t>
            </w:r>
          </w:p>
        </w:tc>
        <w:tc>
          <w:tcPr>
            <w:tcW w:w="1752" w:type="dxa"/>
            <w:gridSpan w:val="2"/>
            <w:vAlign w:val="center"/>
          </w:tcPr>
          <w:p w14:paraId="0BE68382" w14:textId="5B8C7E91" w:rsidR="005937F2" w:rsidRPr="00D55A0E" w:rsidRDefault="006610ED" w:rsidP="008B3D07">
            <w:pPr>
              <w:pStyle w:val="Caption"/>
              <w:spacing w:line="360" w:lineRule="auto"/>
              <w:jc w:val="center"/>
              <w:rPr>
                <w:b/>
              </w:rPr>
            </w:pPr>
            <w:r>
              <w:rPr>
                <w:b/>
              </w:rPr>
              <w:t>t</w:t>
            </w:r>
            <w:r w:rsidR="005937F2" w:rsidRPr="00D55A0E">
              <w:rPr>
                <w:b/>
              </w:rPr>
              <w:t>0 (years)</w:t>
            </w:r>
          </w:p>
        </w:tc>
      </w:tr>
      <w:tr w:rsidR="00E2026F" w14:paraId="58C3D84E" w14:textId="77777777" w:rsidTr="00C14891">
        <w:trPr>
          <w:trHeight w:val="359"/>
        </w:trPr>
        <w:tc>
          <w:tcPr>
            <w:tcW w:w="2885" w:type="dxa"/>
            <w:vMerge/>
            <w:vAlign w:val="center"/>
          </w:tcPr>
          <w:p w14:paraId="7E9470C0" w14:textId="77777777" w:rsidR="005937F2" w:rsidRPr="00D55A0E" w:rsidRDefault="005937F2" w:rsidP="008B3D07">
            <w:pPr>
              <w:pStyle w:val="Caption"/>
              <w:spacing w:line="360" w:lineRule="auto"/>
              <w:jc w:val="center"/>
              <w:rPr>
                <w:b/>
              </w:rPr>
            </w:pPr>
          </w:p>
        </w:tc>
        <w:tc>
          <w:tcPr>
            <w:tcW w:w="1492" w:type="dxa"/>
            <w:vMerge/>
            <w:vAlign w:val="center"/>
          </w:tcPr>
          <w:p w14:paraId="1FB67CB3" w14:textId="77777777" w:rsidR="005937F2" w:rsidRPr="00D55A0E" w:rsidRDefault="005937F2" w:rsidP="008B3D07">
            <w:pPr>
              <w:pStyle w:val="Caption"/>
              <w:spacing w:line="360" w:lineRule="auto"/>
              <w:jc w:val="center"/>
              <w:rPr>
                <w:b/>
              </w:rPr>
            </w:pPr>
          </w:p>
        </w:tc>
        <w:tc>
          <w:tcPr>
            <w:tcW w:w="771" w:type="dxa"/>
            <w:vMerge/>
            <w:vAlign w:val="center"/>
          </w:tcPr>
          <w:p w14:paraId="36DA97C0" w14:textId="77777777" w:rsidR="005937F2" w:rsidRPr="00D55A0E" w:rsidRDefault="005937F2" w:rsidP="008B3D07">
            <w:pPr>
              <w:pStyle w:val="Caption"/>
              <w:spacing w:line="360" w:lineRule="auto"/>
              <w:jc w:val="center"/>
              <w:rPr>
                <w:b/>
              </w:rPr>
            </w:pPr>
          </w:p>
        </w:tc>
        <w:tc>
          <w:tcPr>
            <w:tcW w:w="771" w:type="dxa"/>
            <w:vMerge/>
            <w:vAlign w:val="center"/>
          </w:tcPr>
          <w:p w14:paraId="7AFC677B" w14:textId="77777777" w:rsidR="005937F2" w:rsidRPr="00D55A0E" w:rsidRDefault="005937F2" w:rsidP="008B3D07">
            <w:pPr>
              <w:pStyle w:val="Caption"/>
              <w:spacing w:line="360" w:lineRule="auto"/>
              <w:jc w:val="center"/>
              <w:rPr>
                <w:b/>
              </w:rPr>
            </w:pPr>
          </w:p>
        </w:tc>
        <w:tc>
          <w:tcPr>
            <w:tcW w:w="964" w:type="dxa"/>
            <w:vAlign w:val="center"/>
          </w:tcPr>
          <w:p w14:paraId="401AC581" w14:textId="77777777" w:rsidR="005937F2" w:rsidRPr="00D55A0E" w:rsidRDefault="005937F2" w:rsidP="008B3D07">
            <w:pPr>
              <w:pStyle w:val="Caption"/>
              <w:spacing w:line="360" w:lineRule="auto"/>
              <w:jc w:val="center"/>
              <w:rPr>
                <w:b/>
              </w:rPr>
            </w:pPr>
            <w:r w:rsidRPr="00D55A0E">
              <w:rPr>
                <w:b/>
              </w:rPr>
              <w:t>M</w:t>
            </w:r>
          </w:p>
        </w:tc>
        <w:tc>
          <w:tcPr>
            <w:tcW w:w="837" w:type="dxa"/>
            <w:vAlign w:val="center"/>
          </w:tcPr>
          <w:p w14:paraId="5E17CE63" w14:textId="77777777" w:rsidR="005937F2" w:rsidRPr="00D55A0E" w:rsidRDefault="005937F2" w:rsidP="008B3D07">
            <w:pPr>
              <w:pStyle w:val="Caption"/>
              <w:spacing w:line="360" w:lineRule="auto"/>
              <w:jc w:val="center"/>
              <w:rPr>
                <w:b/>
              </w:rPr>
            </w:pPr>
            <w:r w:rsidRPr="00D55A0E">
              <w:rPr>
                <w:b/>
              </w:rPr>
              <w:t>F</w:t>
            </w:r>
          </w:p>
        </w:tc>
        <w:tc>
          <w:tcPr>
            <w:tcW w:w="1219" w:type="dxa"/>
            <w:vAlign w:val="center"/>
          </w:tcPr>
          <w:p w14:paraId="525594B7" w14:textId="77777777" w:rsidR="005937F2" w:rsidRPr="00D55A0E" w:rsidRDefault="005937F2" w:rsidP="008B3D07">
            <w:pPr>
              <w:pStyle w:val="Caption"/>
              <w:spacing w:line="360" w:lineRule="auto"/>
              <w:jc w:val="center"/>
              <w:rPr>
                <w:b/>
              </w:rPr>
            </w:pPr>
            <w:r w:rsidRPr="00D55A0E">
              <w:rPr>
                <w:b/>
              </w:rPr>
              <w:t>M</w:t>
            </w:r>
          </w:p>
        </w:tc>
        <w:tc>
          <w:tcPr>
            <w:tcW w:w="1220" w:type="dxa"/>
            <w:vAlign w:val="center"/>
          </w:tcPr>
          <w:p w14:paraId="383707C6" w14:textId="77777777" w:rsidR="005937F2" w:rsidRPr="00D55A0E" w:rsidRDefault="005937F2" w:rsidP="008B3D07">
            <w:pPr>
              <w:pStyle w:val="Caption"/>
              <w:spacing w:line="360" w:lineRule="auto"/>
              <w:jc w:val="center"/>
              <w:rPr>
                <w:b/>
              </w:rPr>
            </w:pPr>
            <w:r w:rsidRPr="00D55A0E">
              <w:rPr>
                <w:b/>
              </w:rPr>
              <w:t>F</w:t>
            </w:r>
          </w:p>
        </w:tc>
        <w:tc>
          <w:tcPr>
            <w:tcW w:w="876" w:type="dxa"/>
            <w:vAlign w:val="center"/>
          </w:tcPr>
          <w:p w14:paraId="323201DC" w14:textId="77777777" w:rsidR="005937F2" w:rsidRPr="00D55A0E" w:rsidRDefault="005937F2" w:rsidP="008B3D07">
            <w:pPr>
              <w:pStyle w:val="Caption"/>
              <w:spacing w:line="360" w:lineRule="auto"/>
              <w:jc w:val="center"/>
              <w:rPr>
                <w:b/>
              </w:rPr>
            </w:pPr>
            <w:r w:rsidRPr="00D55A0E">
              <w:rPr>
                <w:b/>
              </w:rPr>
              <w:t>M</w:t>
            </w:r>
          </w:p>
        </w:tc>
        <w:tc>
          <w:tcPr>
            <w:tcW w:w="876" w:type="dxa"/>
            <w:vAlign w:val="center"/>
          </w:tcPr>
          <w:p w14:paraId="437E20F9" w14:textId="77777777" w:rsidR="005937F2" w:rsidRPr="00D55A0E" w:rsidRDefault="005937F2" w:rsidP="008B3D07">
            <w:pPr>
              <w:pStyle w:val="Caption"/>
              <w:spacing w:line="360" w:lineRule="auto"/>
              <w:jc w:val="center"/>
              <w:rPr>
                <w:b/>
              </w:rPr>
            </w:pPr>
            <w:r w:rsidRPr="00D55A0E">
              <w:rPr>
                <w:b/>
              </w:rPr>
              <w:t>F</w:t>
            </w:r>
          </w:p>
        </w:tc>
      </w:tr>
      <w:tr w:rsidR="00E2026F" w14:paraId="650BAA17" w14:textId="77777777" w:rsidTr="00C14891">
        <w:trPr>
          <w:trHeight w:val="1808"/>
        </w:trPr>
        <w:tc>
          <w:tcPr>
            <w:tcW w:w="2885" w:type="dxa"/>
            <w:vAlign w:val="center"/>
          </w:tcPr>
          <w:p w14:paraId="6C4E1F18" w14:textId="77777777" w:rsidR="005937F2" w:rsidRDefault="005937F2" w:rsidP="008B3D07">
            <w:pPr>
              <w:pStyle w:val="Caption"/>
              <w:spacing w:line="360" w:lineRule="auto"/>
            </w:pPr>
            <w:r w:rsidRPr="004906F5">
              <w:t>West Coast of US</w:t>
            </w:r>
            <w:r>
              <w:t xml:space="preserve"> </w:t>
            </w:r>
            <w:r>
              <w:fldChar w:fldCharType="begin" w:fldLock="1"/>
            </w:r>
            <w:r>
              <w:instrText>ADDIN CSL_CITATION {"citationItems":[{"id":"ITEM-1","itemData":{"author":[{"dropping-particle":"","family":"Johnson","given":"Kelli F","non-dropping-particle":"","parse-names":false,"suffix":""},{"dropping-particle":"","family":"Rudd","given":"Merrill B.","non-dropping-particle":"","parse-names":false,"suffix":""},{"dropping-particle":"","family":"Pons","given":"Maite","non-dropping-particle":"","parse-names":false,"suffix":""},{"dropping-particle":"","family":"Akselrud","given":"Caitlin Allen","non-dropping-particle":"","parse-names":false,"suffix":""},{"dropping-particle":"","family":"Lee","given":"Qi","non-dropping-particle":"","parse-names":false,"suffix":""},{"dropping-particle":"","family":"Haltuch","given":"Melissa A","non-dropping-particle":"","parse-names":false,"suffix":""},{"dropping-particle":"","family":"Hamel","given":"Owen S","non-dropping-particle":"","parse-names":false,"suffix":""}],"id":"ITEM-1","issued":{"date-parts":[["2015"]]},"number-of-pages":"1-377","title":"Status of the U.S. sablefish resource in 2015","type":"report"},"uris":["http://www.mendeley.com/documents/?uuid=7f177cca-8a37-4315-b85c-6559382eb476"]}],"mendeley":{"formattedCitation":"(Johnson et al., 2015)","plainTextFormattedCitation":"(Johnson et al., 2015)","previouslyFormattedCitation":"(Johnson et al., 2015)"},"properties":{"noteIndex":0},"schema":"https://github.com/citation-style-language/schema/raw/master/csl-citation.json"}</w:instrText>
            </w:r>
            <w:r>
              <w:fldChar w:fldCharType="separate"/>
            </w:r>
            <w:r w:rsidRPr="00EC5D55">
              <w:rPr>
                <w:noProof/>
              </w:rPr>
              <w:t>(Johnson et al., 2015)</w:t>
            </w:r>
            <w:r>
              <w:fldChar w:fldCharType="end"/>
            </w:r>
          </w:p>
        </w:tc>
        <w:tc>
          <w:tcPr>
            <w:tcW w:w="1492" w:type="dxa"/>
          </w:tcPr>
          <w:p w14:paraId="0C0BD81A" w14:textId="77777777" w:rsidR="005937F2" w:rsidRDefault="005937F2" w:rsidP="008B3D07">
            <w:pPr>
              <w:pStyle w:val="Caption"/>
              <w:spacing w:line="360" w:lineRule="auto"/>
            </w:pPr>
            <w:r>
              <w:t>Trawl on chartered commercial fishing vessels</w:t>
            </w:r>
          </w:p>
        </w:tc>
        <w:tc>
          <w:tcPr>
            <w:tcW w:w="771" w:type="dxa"/>
            <w:vAlign w:val="center"/>
          </w:tcPr>
          <w:p w14:paraId="3D6E2501" w14:textId="7F761584" w:rsidR="005937F2" w:rsidRDefault="00311F47" w:rsidP="008B3D07">
            <w:pPr>
              <w:pStyle w:val="Caption"/>
              <w:spacing w:line="360" w:lineRule="auto"/>
            </w:pPr>
            <w:r>
              <w:t>4056</w:t>
            </w:r>
          </w:p>
        </w:tc>
        <w:tc>
          <w:tcPr>
            <w:tcW w:w="771" w:type="dxa"/>
            <w:vAlign w:val="center"/>
          </w:tcPr>
          <w:p w14:paraId="458E5CBF" w14:textId="280C6BAB" w:rsidR="005937F2" w:rsidRDefault="00311F47" w:rsidP="008B3D07">
            <w:pPr>
              <w:pStyle w:val="Caption"/>
              <w:spacing w:line="360" w:lineRule="auto"/>
            </w:pPr>
            <w:r>
              <w:t>4183</w:t>
            </w:r>
          </w:p>
        </w:tc>
        <w:tc>
          <w:tcPr>
            <w:tcW w:w="964" w:type="dxa"/>
            <w:vAlign w:val="center"/>
          </w:tcPr>
          <w:p w14:paraId="0188ECDF" w14:textId="2AF4476C" w:rsidR="005937F2" w:rsidRDefault="00287B91" w:rsidP="008B3D07">
            <w:pPr>
              <w:pStyle w:val="Caption"/>
              <w:spacing w:line="360" w:lineRule="auto"/>
            </w:pPr>
            <w:r>
              <w:t>57</w:t>
            </w:r>
          </w:p>
        </w:tc>
        <w:tc>
          <w:tcPr>
            <w:tcW w:w="837" w:type="dxa"/>
            <w:vAlign w:val="center"/>
          </w:tcPr>
          <w:p w14:paraId="7CF3E68C" w14:textId="38C04DE3" w:rsidR="005937F2" w:rsidRDefault="00287B91" w:rsidP="008B3D07">
            <w:pPr>
              <w:pStyle w:val="Caption"/>
              <w:spacing w:line="360" w:lineRule="auto"/>
            </w:pPr>
            <w:r>
              <w:t>64</w:t>
            </w:r>
          </w:p>
        </w:tc>
        <w:tc>
          <w:tcPr>
            <w:tcW w:w="1219" w:type="dxa"/>
            <w:vAlign w:val="center"/>
          </w:tcPr>
          <w:p w14:paraId="33E08A43" w14:textId="5680EBC4" w:rsidR="005937F2" w:rsidRDefault="006610ED" w:rsidP="008B3D07">
            <w:pPr>
              <w:pStyle w:val="Caption"/>
              <w:spacing w:line="360" w:lineRule="auto"/>
            </w:pPr>
            <w:r>
              <w:t>0.41</w:t>
            </w:r>
          </w:p>
        </w:tc>
        <w:tc>
          <w:tcPr>
            <w:tcW w:w="1220" w:type="dxa"/>
            <w:vAlign w:val="center"/>
          </w:tcPr>
          <w:p w14:paraId="48250607" w14:textId="4478DCB3" w:rsidR="005937F2" w:rsidRDefault="006610ED" w:rsidP="008B3D07">
            <w:pPr>
              <w:pStyle w:val="Caption"/>
              <w:spacing w:line="360" w:lineRule="auto"/>
            </w:pPr>
            <w:r>
              <w:t>0.32</w:t>
            </w:r>
          </w:p>
        </w:tc>
        <w:tc>
          <w:tcPr>
            <w:tcW w:w="876" w:type="dxa"/>
            <w:vAlign w:val="center"/>
          </w:tcPr>
          <w:p w14:paraId="4F6524A4" w14:textId="41B06C13" w:rsidR="005937F2" w:rsidRDefault="00287B91" w:rsidP="008B3D07">
            <w:pPr>
              <w:pStyle w:val="Caption"/>
              <w:spacing w:line="360" w:lineRule="auto"/>
            </w:pPr>
            <w:r>
              <w:t>0 (fixed)</w:t>
            </w:r>
          </w:p>
        </w:tc>
        <w:tc>
          <w:tcPr>
            <w:tcW w:w="876" w:type="dxa"/>
            <w:vAlign w:val="center"/>
          </w:tcPr>
          <w:p w14:paraId="763B8935" w14:textId="3D62B4F1" w:rsidR="005937F2" w:rsidRDefault="00287B91" w:rsidP="008B3D07">
            <w:pPr>
              <w:pStyle w:val="Caption"/>
              <w:spacing w:line="360" w:lineRule="auto"/>
            </w:pPr>
            <w:r>
              <w:t>0 (fixed)</w:t>
            </w:r>
          </w:p>
        </w:tc>
      </w:tr>
      <w:tr w:rsidR="00E2026F" w14:paraId="2C4199ED" w14:textId="77777777" w:rsidTr="00C14891">
        <w:trPr>
          <w:trHeight w:val="736"/>
        </w:trPr>
        <w:tc>
          <w:tcPr>
            <w:tcW w:w="2885" w:type="dxa"/>
            <w:vAlign w:val="center"/>
          </w:tcPr>
          <w:p w14:paraId="0B892DAB" w14:textId="77777777" w:rsidR="005937F2" w:rsidRDefault="005937F2" w:rsidP="008B3D07">
            <w:pPr>
              <w:pStyle w:val="Caption"/>
              <w:spacing w:line="360" w:lineRule="auto"/>
            </w:pPr>
            <w:r w:rsidRPr="004906F5">
              <w:t>British Columbia</w:t>
            </w:r>
          </w:p>
        </w:tc>
        <w:tc>
          <w:tcPr>
            <w:tcW w:w="1492" w:type="dxa"/>
          </w:tcPr>
          <w:p w14:paraId="28A9AF85" w14:textId="73433AAB" w:rsidR="005937F2" w:rsidRDefault="00ED2D44" w:rsidP="008B3D07">
            <w:pPr>
              <w:pStyle w:val="Caption"/>
              <w:spacing w:line="360" w:lineRule="auto"/>
            </w:pPr>
            <w:r>
              <w:t>Stratified trap survey</w:t>
            </w:r>
          </w:p>
        </w:tc>
        <w:tc>
          <w:tcPr>
            <w:tcW w:w="771" w:type="dxa"/>
            <w:vAlign w:val="center"/>
          </w:tcPr>
          <w:p w14:paraId="10BF5637" w14:textId="285B015A" w:rsidR="005937F2" w:rsidRDefault="00377CE3" w:rsidP="008B3D07">
            <w:pPr>
              <w:pStyle w:val="Caption"/>
              <w:spacing w:line="360" w:lineRule="auto"/>
            </w:pPr>
            <w:r>
              <w:t>3725</w:t>
            </w:r>
          </w:p>
        </w:tc>
        <w:tc>
          <w:tcPr>
            <w:tcW w:w="771" w:type="dxa"/>
            <w:vAlign w:val="center"/>
          </w:tcPr>
          <w:p w14:paraId="175B27BE" w14:textId="5E5C2BE2" w:rsidR="005937F2" w:rsidRDefault="00377CE3" w:rsidP="008B3D07">
            <w:pPr>
              <w:pStyle w:val="Caption"/>
              <w:spacing w:line="360" w:lineRule="auto"/>
            </w:pPr>
            <w:r>
              <w:t>4514</w:t>
            </w:r>
          </w:p>
        </w:tc>
        <w:tc>
          <w:tcPr>
            <w:tcW w:w="964" w:type="dxa"/>
            <w:vAlign w:val="center"/>
          </w:tcPr>
          <w:p w14:paraId="1F105A80" w14:textId="1D54B6D4" w:rsidR="005937F2" w:rsidRDefault="005937F2" w:rsidP="008B3D07">
            <w:pPr>
              <w:pStyle w:val="Caption"/>
              <w:spacing w:line="360" w:lineRule="auto"/>
            </w:pPr>
            <w:r>
              <w:t>68.99</w:t>
            </w:r>
          </w:p>
        </w:tc>
        <w:tc>
          <w:tcPr>
            <w:tcW w:w="837" w:type="dxa"/>
            <w:vAlign w:val="center"/>
          </w:tcPr>
          <w:p w14:paraId="516C9600" w14:textId="0ACFD923" w:rsidR="005937F2" w:rsidRDefault="005937F2" w:rsidP="008B3D07">
            <w:pPr>
              <w:pStyle w:val="Caption"/>
              <w:spacing w:line="360" w:lineRule="auto"/>
            </w:pPr>
            <w:r>
              <w:t>72.00</w:t>
            </w:r>
          </w:p>
        </w:tc>
        <w:tc>
          <w:tcPr>
            <w:tcW w:w="1219" w:type="dxa"/>
            <w:vAlign w:val="center"/>
          </w:tcPr>
          <w:p w14:paraId="4DC34C00" w14:textId="7E591EEA" w:rsidR="005937F2" w:rsidRDefault="005937F2" w:rsidP="008B3D07">
            <w:pPr>
              <w:pStyle w:val="Caption"/>
              <w:spacing w:line="360" w:lineRule="auto"/>
            </w:pPr>
            <w:r>
              <w:t>0.29</w:t>
            </w:r>
          </w:p>
        </w:tc>
        <w:tc>
          <w:tcPr>
            <w:tcW w:w="1220" w:type="dxa"/>
            <w:vAlign w:val="center"/>
          </w:tcPr>
          <w:p w14:paraId="58477936" w14:textId="42302611" w:rsidR="005937F2" w:rsidRDefault="005937F2" w:rsidP="008B3D07">
            <w:pPr>
              <w:pStyle w:val="Caption"/>
              <w:spacing w:line="360" w:lineRule="auto"/>
            </w:pPr>
            <w:r>
              <w:t>0.25</w:t>
            </w:r>
          </w:p>
        </w:tc>
        <w:tc>
          <w:tcPr>
            <w:tcW w:w="876" w:type="dxa"/>
            <w:vAlign w:val="center"/>
          </w:tcPr>
          <w:p w14:paraId="4901E4F5" w14:textId="5286A1C8" w:rsidR="005937F2" w:rsidRDefault="005937F2" w:rsidP="008B3D07">
            <w:pPr>
              <w:pStyle w:val="Caption"/>
              <w:spacing w:line="360" w:lineRule="auto"/>
            </w:pPr>
            <w:r>
              <w:t>32.50</w:t>
            </w:r>
          </w:p>
        </w:tc>
        <w:tc>
          <w:tcPr>
            <w:tcW w:w="876" w:type="dxa"/>
            <w:vAlign w:val="center"/>
          </w:tcPr>
          <w:p w14:paraId="68B96AC3" w14:textId="4DE6A703" w:rsidR="005937F2" w:rsidRDefault="005937F2" w:rsidP="008B3D07">
            <w:pPr>
              <w:pStyle w:val="Caption"/>
              <w:spacing w:line="360" w:lineRule="auto"/>
            </w:pPr>
            <w:r>
              <w:t>32.50</w:t>
            </w:r>
          </w:p>
        </w:tc>
      </w:tr>
      <w:tr w:rsidR="00E2026F" w14:paraId="2D5280CD" w14:textId="77777777" w:rsidTr="00C14891">
        <w:trPr>
          <w:trHeight w:val="1792"/>
        </w:trPr>
        <w:tc>
          <w:tcPr>
            <w:tcW w:w="2885" w:type="dxa"/>
            <w:vAlign w:val="center"/>
          </w:tcPr>
          <w:p w14:paraId="6BBADFD4" w14:textId="76D72E42" w:rsidR="005937F2" w:rsidRDefault="005937F2" w:rsidP="008B3D07">
            <w:pPr>
              <w:pStyle w:val="Caption"/>
              <w:spacing w:line="360" w:lineRule="auto"/>
            </w:pPr>
            <w:r w:rsidRPr="004906F5">
              <w:t>Alaska</w:t>
            </w:r>
            <w:r>
              <w:t xml:space="preserve"> Federal </w:t>
            </w:r>
            <w:r>
              <w:fldChar w:fldCharType="begin" w:fldLock="1"/>
            </w:r>
            <w:r w:rsidR="00C14891">
              <w:instrText>ADDIN CSL_CITATION {"citationItems":[{"id":"ITEM-1","itemData":{"abstract":"of changes in assessment inputs Relative to last year's assessment, we made the following substantive changes in the current assessment. Changes in the input data: New data included in the assessment model were relative abundance and length data from the 2015 longline survey, relative abundance and length data from the 2014 longline fishery, length data from the 2014 trawl fisheries, age data from the 2014 longline survey and 2014 fixed gear fishery, the 2015 Gulf of Alaska trawl survey abundance and length compositions, updated catch for 2014, and projected 2015-2017 catches. Changes in the assessment methodology: There are no model changes. Summary of results As estimated or specified last year for:","author":[{"dropping-particle":"","family":"Hanselman","given":"Dana H","non-dropping-particle":"","parse-names":false,"suffix":""},{"dropping-particle":"","family":"Lunsford","given":"Chris R","non-dropping-particle":"","parse-names":false,"suffix":""},{"dropping-particle":"","family":"Rodgveller","given":"Cara J","non-dropping-particle":"","parse-names":false,"suffix":""}],"container-title":"Stock Assessment and Fishery Evaluation Report for the Groundfish Resources of the Gulf of Alaska","id":"ITEM-1","issue":"December 2015","issued":{"date-parts":[["2015"]]},"page":"576-717","title":"Assessment of the sablefish stock in Alaska","type":"article-journal","volume":"2014"},"uris":["http://www.mendeley.com/documents/?uuid=edb12ed7-a488-41a7-8287-3b3faf47a1e4"]}],"mendeley":{"formattedCitation":"(Dana H Hanselman et al., 2015)","manualFormatting":"(Hanselman et al., 2015)","plainTextFormattedCitation":"(Dana H Hanselman et al., 2015)","previouslyFormattedCitation":"(Dana H Hanselman et al., 2015)"},"properties":{"noteIndex":0},"schema":"https://github.com/citation-style-language/schema/raw/master/csl-citation.json"}</w:instrText>
            </w:r>
            <w:r>
              <w:fldChar w:fldCharType="separate"/>
            </w:r>
            <w:r w:rsidRPr="00EC5D55">
              <w:rPr>
                <w:noProof/>
              </w:rPr>
              <w:t>(Hanselman et al., 2015)</w:t>
            </w:r>
            <w:r>
              <w:fldChar w:fldCharType="end"/>
            </w:r>
          </w:p>
        </w:tc>
        <w:tc>
          <w:tcPr>
            <w:tcW w:w="1492" w:type="dxa"/>
          </w:tcPr>
          <w:p w14:paraId="7B29B3D6" w14:textId="77777777" w:rsidR="005937F2" w:rsidRDefault="005937F2" w:rsidP="008B3D07">
            <w:pPr>
              <w:pStyle w:val="Caption"/>
              <w:spacing w:line="360" w:lineRule="auto"/>
            </w:pPr>
            <w:r>
              <w:t>Longline on chartered commercial fishing vessels</w:t>
            </w:r>
          </w:p>
        </w:tc>
        <w:tc>
          <w:tcPr>
            <w:tcW w:w="771" w:type="dxa"/>
            <w:vAlign w:val="center"/>
          </w:tcPr>
          <w:p w14:paraId="09E50145" w14:textId="00071CCD" w:rsidR="005937F2" w:rsidRDefault="00377CE3" w:rsidP="008B3D07">
            <w:pPr>
              <w:pStyle w:val="Caption"/>
              <w:spacing w:line="360" w:lineRule="auto"/>
            </w:pPr>
            <w:r>
              <w:t>3531</w:t>
            </w:r>
          </w:p>
        </w:tc>
        <w:tc>
          <w:tcPr>
            <w:tcW w:w="771" w:type="dxa"/>
            <w:vAlign w:val="center"/>
          </w:tcPr>
          <w:p w14:paraId="316E7687" w14:textId="1BD70FB3" w:rsidR="005937F2" w:rsidRDefault="00377CE3" w:rsidP="008B3D07">
            <w:pPr>
              <w:pStyle w:val="Caption"/>
              <w:spacing w:line="360" w:lineRule="auto"/>
            </w:pPr>
            <w:r>
              <w:t>4551</w:t>
            </w:r>
          </w:p>
        </w:tc>
        <w:tc>
          <w:tcPr>
            <w:tcW w:w="964" w:type="dxa"/>
            <w:vAlign w:val="center"/>
          </w:tcPr>
          <w:p w14:paraId="51A0515A" w14:textId="43434E72" w:rsidR="005937F2" w:rsidRDefault="00E2026F" w:rsidP="008B3D07">
            <w:pPr>
              <w:pStyle w:val="Caption"/>
              <w:spacing w:line="360" w:lineRule="auto"/>
            </w:pPr>
            <w:r>
              <w:t>*</w:t>
            </w:r>
            <w:r w:rsidR="005937F2">
              <w:t>67.8</w:t>
            </w:r>
          </w:p>
          <w:p w14:paraId="75C5F74D" w14:textId="5CA8A324" w:rsidR="00E2026F" w:rsidRPr="00E2026F" w:rsidRDefault="00E2026F" w:rsidP="008B3D07">
            <w:pPr>
              <w:spacing w:line="360" w:lineRule="auto"/>
            </w:pPr>
            <w:r>
              <w:t>⁑65.3</w:t>
            </w:r>
          </w:p>
        </w:tc>
        <w:tc>
          <w:tcPr>
            <w:tcW w:w="837" w:type="dxa"/>
            <w:vAlign w:val="center"/>
          </w:tcPr>
          <w:p w14:paraId="0721E340" w14:textId="082547A8" w:rsidR="005937F2" w:rsidRDefault="00E2026F" w:rsidP="008B3D07">
            <w:pPr>
              <w:pStyle w:val="Caption"/>
              <w:spacing w:line="360" w:lineRule="auto"/>
            </w:pPr>
            <w:r>
              <w:t>*</w:t>
            </w:r>
            <w:r w:rsidR="005937F2">
              <w:t>80.2</w:t>
            </w:r>
          </w:p>
          <w:p w14:paraId="46AD3225" w14:textId="7844AA87" w:rsidR="00E2026F" w:rsidRPr="00E2026F" w:rsidRDefault="00E2026F" w:rsidP="008B3D07">
            <w:pPr>
              <w:spacing w:line="360" w:lineRule="auto"/>
            </w:pPr>
            <w:r>
              <w:t>⁑75.6</w:t>
            </w:r>
          </w:p>
        </w:tc>
        <w:tc>
          <w:tcPr>
            <w:tcW w:w="1219" w:type="dxa"/>
            <w:vAlign w:val="center"/>
          </w:tcPr>
          <w:p w14:paraId="5B4A8091" w14:textId="77777777" w:rsidR="005937F2" w:rsidRDefault="00E2026F" w:rsidP="008B3D07">
            <w:pPr>
              <w:pStyle w:val="Caption"/>
              <w:spacing w:line="360" w:lineRule="auto"/>
            </w:pPr>
            <w:r>
              <w:t>*</w:t>
            </w:r>
            <w:r w:rsidR="005937F2">
              <w:t>0.29</w:t>
            </w:r>
          </w:p>
          <w:p w14:paraId="7D6981F1" w14:textId="20393E04" w:rsidR="00E2026F" w:rsidRPr="00E2026F" w:rsidRDefault="00E2026F" w:rsidP="008B3D07">
            <w:pPr>
              <w:spacing w:line="360" w:lineRule="auto"/>
            </w:pPr>
            <w:r>
              <w:t>⁑0.28</w:t>
            </w:r>
          </w:p>
        </w:tc>
        <w:tc>
          <w:tcPr>
            <w:tcW w:w="1220" w:type="dxa"/>
            <w:vAlign w:val="center"/>
          </w:tcPr>
          <w:p w14:paraId="3F4049DE" w14:textId="77777777" w:rsidR="005937F2" w:rsidRDefault="00E2026F" w:rsidP="008B3D07">
            <w:pPr>
              <w:pStyle w:val="Caption"/>
              <w:spacing w:line="360" w:lineRule="auto"/>
            </w:pPr>
            <w:r>
              <w:t>*</w:t>
            </w:r>
            <w:r w:rsidR="005937F2">
              <w:t>0.22</w:t>
            </w:r>
          </w:p>
          <w:p w14:paraId="53AAE5D9" w14:textId="18E0C978" w:rsidR="00E2026F" w:rsidRPr="00E2026F" w:rsidRDefault="00E2026F" w:rsidP="008B3D07">
            <w:pPr>
              <w:spacing w:line="360" w:lineRule="auto"/>
            </w:pPr>
            <w:r>
              <w:t>⁑0.21</w:t>
            </w:r>
          </w:p>
        </w:tc>
        <w:tc>
          <w:tcPr>
            <w:tcW w:w="876" w:type="dxa"/>
            <w:vAlign w:val="center"/>
          </w:tcPr>
          <w:p w14:paraId="5E4093DE" w14:textId="46029947" w:rsidR="00E2026F" w:rsidRPr="00E2026F" w:rsidRDefault="00E2026F" w:rsidP="008B3D07">
            <w:pPr>
              <w:pStyle w:val="Caption"/>
              <w:spacing w:line="360" w:lineRule="auto"/>
            </w:pPr>
            <w:r>
              <w:t>*⁑</w:t>
            </w:r>
            <w:r w:rsidR="005937F2">
              <w:t>2.27</w:t>
            </w:r>
          </w:p>
        </w:tc>
        <w:tc>
          <w:tcPr>
            <w:tcW w:w="876" w:type="dxa"/>
            <w:vAlign w:val="center"/>
          </w:tcPr>
          <w:p w14:paraId="6E7583E9" w14:textId="537526BC" w:rsidR="005937F2" w:rsidRDefault="00E2026F" w:rsidP="008B3D07">
            <w:pPr>
              <w:pStyle w:val="Caption"/>
              <w:spacing w:line="360" w:lineRule="auto"/>
            </w:pPr>
            <w:r>
              <w:t>*⁑</w:t>
            </w:r>
            <w:r w:rsidR="005937F2">
              <w:t>1.95</w:t>
            </w:r>
          </w:p>
        </w:tc>
      </w:tr>
    </w:tbl>
    <w:p w14:paraId="23D13186" w14:textId="33021994" w:rsidR="00E21EB4" w:rsidRPr="00F82EB2" w:rsidRDefault="00E21EB4" w:rsidP="008B3D07">
      <w:pPr>
        <w:pStyle w:val="Heading1"/>
        <w:spacing w:line="360" w:lineRule="auto"/>
      </w:pPr>
      <w:r w:rsidRPr="00F82EB2">
        <w:t>Tables</w:t>
      </w:r>
    </w:p>
    <w:p w14:paraId="7AE28D7B" w14:textId="2FC57441" w:rsidR="00416528" w:rsidRDefault="00B94D25" w:rsidP="008B3D07">
      <w:pPr>
        <w:pStyle w:val="Caption"/>
        <w:spacing w:line="360" w:lineRule="auto"/>
      </w:pPr>
      <w:bookmarkStart w:id="53" w:name="_Ref525720559"/>
      <w:r>
        <w:t xml:space="preserve">Table </w:t>
      </w:r>
      <w:r w:rsidR="00997CA2">
        <w:rPr>
          <w:noProof/>
        </w:rPr>
        <w:fldChar w:fldCharType="begin"/>
      </w:r>
      <w:r w:rsidR="00997CA2">
        <w:rPr>
          <w:noProof/>
        </w:rPr>
        <w:instrText xml:space="preserve"> SEQ Table \* ARABIC </w:instrText>
      </w:r>
      <w:r w:rsidR="00997CA2">
        <w:rPr>
          <w:noProof/>
        </w:rPr>
        <w:fldChar w:fldCharType="separate"/>
      </w:r>
      <w:r w:rsidR="003640BA">
        <w:rPr>
          <w:noProof/>
        </w:rPr>
        <w:t>2</w:t>
      </w:r>
      <w:r w:rsidR="00997CA2">
        <w:rPr>
          <w:noProof/>
        </w:rPr>
        <w:fldChar w:fldCharType="end"/>
      </w:r>
      <w:bookmarkEnd w:id="53"/>
      <w:r>
        <w:t xml:space="preserve">. </w:t>
      </w:r>
      <w:r w:rsidR="00416528" w:rsidRPr="004906F5">
        <w:t xml:space="preserve">Overview of </w:t>
      </w:r>
      <w:r w:rsidR="00390CEC">
        <w:t>survey methods</w:t>
      </w:r>
      <w:r w:rsidR="000C2205">
        <w:t>, data available</w:t>
      </w:r>
      <w:r w:rsidR="00390CEC">
        <w:t xml:space="preserve"> and </w:t>
      </w:r>
      <w:r w:rsidR="00416528" w:rsidRPr="004906F5">
        <w:t>most recent</w:t>
      </w:r>
      <w:r w:rsidR="00135ED3">
        <w:t xml:space="preserve"> VBGF</w:t>
      </w:r>
      <w:r w:rsidR="00416528" w:rsidRPr="004906F5">
        <w:t xml:space="preserve"> parameters used for sablefish in stock assessments.</w:t>
      </w:r>
      <w:r w:rsidR="003E6E79">
        <w:t xml:space="preserve"> </w:t>
      </w:r>
      <w:r w:rsidR="00E2026F">
        <w:t xml:space="preserve">*Time-blocked VBGF parameters </w:t>
      </w:r>
      <w:r w:rsidR="001770D8">
        <w:t xml:space="preserve">for AK Federal assessment </w:t>
      </w:r>
      <w:r w:rsidR="00E2026F">
        <w:t xml:space="preserve">1996-current; ⁑Time-blocked VBGF parameters from 1960-1995 </w:t>
      </w:r>
      <w:r w:rsidR="00E2026F">
        <w:fldChar w:fldCharType="begin" w:fldLock="1"/>
      </w:r>
      <w:r w:rsidR="00E237EF">
        <w:instrText>ADDIN CSL_CITATION {"citationItems":[{"id":"ITEM-1","itemData":{"ISSN":"00194522","abstract":"of changes in assessment inputs Relative to last year's assessment, we made the following substantive changes in the current assessment. Changes in the input data: New data included in the assessment model were relative abundance and length data from the 2015 longline survey, relative abundance and length data from the 2014 longline fishery, length data from the 2014 trawl fisheries, age data from the 2014 longline survey and 2014 fixed gear fishery, the 2015 Gulf of Alaska trawl survey abundance and length compositions, updated catch for 2014, and projected 2015-2017 catches. Changes in the assessment methodology: There are no model changes. Summary of results As estimated or specified last year for:","author":[{"dropping-particle":"","family":"Hanselman","given":"Dana H","non-dropping-particle":"","parse-names":false,"suffix":""},{"dropping-particle":"","family":"Lunsford","given":"Chris R","non-dropping-particle":"","parse-names":false,"suffix":""},{"dropping-particle":"","family":"Rodgveller","given":"Cara J","non-dropping-particle":"","parse-names":false,"suffix":""}],"container-title":"Stock Assessment and Fishery Evaluation Report for the Groundfish Resources of the Gulf of Alaska","id":"ITEM-1","issue":"November 2017","issued":{"date-parts":[["2017"]]},"page":"576-717","title":"Assessment of the sablefish stock in Alaska in 2017","type":"article-journal"},"uris":["http://www.mendeley.com/documents/?uuid=4ea0c3ed-7520-40d7-bdc2-5ede01e95fcd"]}],"mendeley":{"formattedCitation":"(Hanselman et al., 2017)","plainTextFormattedCitation":"(Hanselman et al., 2017)","previouslyFormattedCitation":"(Hanselman et al., 2017)"},"properties":{"noteIndex":0},"schema":"https://github.com/citation-style-language/schema/raw/master/csl-citation.json"}</w:instrText>
      </w:r>
      <w:r w:rsidR="00E2026F">
        <w:fldChar w:fldCharType="separate"/>
      </w:r>
      <w:r w:rsidR="00E2026F" w:rsidRPr="00E2026F">
        <w:rPr>
          <w:noProof/>
        </w:rPr>
        <w:t>(Hanselman et al., 2017)</w:t>
      </w:r>
      <w:r w:rsidR="00E2026F">
        <w:fldChar w:fldCharType="end"/>
      </w:r>
      <w:r w:rsidR="00E2026F">
        <w:t>.</w:t>
      </w:r>
    </w:p>
    <w:p w14:paraId="542FB25E" w14:textId="064D04BF" w:rsidR="00BB02E4" w:rsidRDefault="006610ED" w:rsidP="008B3D07">
      <w:pPr>
        <w:pStyle w:val="Caption"/>
        <w:spacing w:line="360" w:lineRule="auto"/>
      </w:pPr>
      <w:r>
        <w:t xml:space="preserve">*The WC </w:t>
      </w:r>
      <w:r w:rsidR="00506197">
        <w:t>assessment,</w:t>
      </w:r>
      <w:r>
        <w:t xml:space="preserve"> which is written in Stock Synthesis, does not specify </w:t>
      </w:r>
      <w:r w:rsidR="00BE6203" w:rsidRPr="00ED2D44">
        <w:t>L</w:t>
      </w:r>
      <w:r w:rsidR="00BE6203" w:rsidRPr="00ED2D44">
        <w:rPr>
          <w:vertAlign w:val="subscript"/>
        </w:rPr>
        <w:t>∞</w:t>
      </w:r>
      <w:r w:rsidR="00BE6203" w:rsidRPr="00ED2D44">
        <w:t xml:space="preserve"> nor t0, but instead an age-length key</w:t>
      </w:r>
      <w:r w:rsidR="00506197">
        <w:t xml:space="preserve"> (with values for minimum and maximum length and ages).</w:t>
      </w:r>
      <w:r w:rsidR="00BE6203" w:rsidRPr="00ED2D44">
        <w:t xml:space="preserve"> Values were back-converted for presentation here</w:t>
      </w:r>
      <w:r w:rsidR="00BE6203" w:rsidRPr="00377CE3">
        <w:t>.</w:t>
      </w:r>
    </w:p>
    <w:p w14:paraId="6C039E4A" w14:textId="77777777" w:rsidR="00F33728" w:rsidRPr="00F33728" w:rsidRDefault="00F33728" w:rsidP="008B3D07">
      <w:pPr>
        <w:spacing w:line="360" w:lineRule="auto"/>
      </w:pPr>
    </w:p>
    <w:tbl>
      <w:tblPr>
        <w:tblStyle w:val="TableGrid"/>
        <w:tblW w:w="0" w:type="auto"/>
        <w:tblLook w:val="04A0" w:firstRow="1" w:lastRow="0" w:firstColumn="1" w:lastColumn="0" w:noHBand="0" w:noVBand="1"/>
      </w:tblPr>
      <w:tblGrid>
        <w:gridCol w:w="1704"/>
        <w:gridCol w:w="1488"/>
        <w:gridCol w:w="1694"/>
      </w:tblGrid>
      <w:tr w:rsidR="00F33728" w14:paraId="5896851C" w14:textId="77777777" w:rsidTr="00C30B09">
        <w:tc>
          <w:tcPr>
            <w:tcW w:w="1704" w:type="dxa"/>
          </w:tcPr>
          <w:p w14:paraId="3F7D7E6B" w14:textId="7D9E1DED" w:rsidR="00F33728" w:rsidRDefault="00F33728" w:rsidP="008B3D07">
            <w:pPr>
              <w:spacing w:line="360" w:lineRule="auto"/>
            </w:pPr>
            <w:r>
              <w:lastRenderedPageBreak/>
              <w:t>Predictor</w:t>
            </w:r>
          </w:p>
        </w:tc>
        <w:tc>
          <w:tcPr>
            <w:tcW w:w="1488" w:type="dxa"/>
          </w:tcPr>
          <w:p w14:paraId="5A324D33" w14:textId="2A5BA7D9" w:rsidR="00F33728" w:rsidRDefault="00F33728" w:rsidP="008B3D07">
            <w:pPr>
              <w:spacing w:line="360" w:lineRule="auto"/>
            </w:pPr>
            <w:r>
              <w:t>Estimated Degrees of Freedom</w:t>
            </w:r>
          </w:p>
        </w:tc>
        <w:tc>
          <w:tcPr>
            <w:tcW w:w="1694" w:type="dxa"/>
          </w:tcPr>
          <w:p w14:paraId="4C6791EE" w14:textId="63554B30" w:rsidR="00F33728" w:rsidRDefault="00F33728" w:rsidP="008B3D07">
            <w:pPr>
              <w:spacing w:line="360" w:lineRule="auto"/>
            </w:pPr>
            <w:r>
              <w:t>Proposed Breaks</w:t>
            </w:r>
          </w:p>
        </w:tc>
      </w:tr>
      <w:tr w:rsidR="00F33728" w14:paraId="19C8D087" w14:textId="77777777" w:rsidTr="00C30B09">
        <w:tc>
          <w:tcPr>
            <w:tcW w:w="1704" w:type="dxa"/>
          </w:tcPr>
          <w:p w14:paraId="217D5A04" w14:textId="53EBE6B7" w:rsidR="00F33728" w:rsidRDefault="00F33728" w:rsidP="008B3D07">
            <w:pPr>
              <w:spacing w:line="360" w:lineRule="auto"/>
            </w:pPr>
            <w:r>
              <w:t>s(Year)</w:t>
            </w:r>
          </w:p>
        </w:tc>
        <w:tc>
          <w:tcPr>
            <w:tcW w:w="1488" w:type="dxa"/>
          </w:tcPr>
          <w:p w14:paraId="62DA6B5B" w14:textId="532958D5" w:rsidR="00F33728" w:rsidRDefault="00F33728" w:rsidP="008B3D07">
            <w:pPr>
              <w:spacing w:line="360" w:lineRule="auto"/>
            </w:pPr>
            <w:r>
              <w:t>7.984</w:t>
            </w:r>
          </w:p>
        </w:tc>
        <w:tc>
          <w:tcPr>
            <w:tcW w:w="1694" w:type="dxa"/>
          </w:tcPr>
          <w:p w14:paraId="60F312EF" w14:textId="56C8726C" w:rsidR="00F33728" w:rsidRDefault="00F33728" w:rsidP="008B3D07">
            <w:pPr>
              <w:spacing w:line="360" w:lineRule="auto"/>
            </w:pPr>
            <w:r>
              <w:t>2004, 2005</w:t>
            </w:r>
          </w:p>
        </w:tc>
      </w:tr>
      <w:tr w:rsidR="00F33728" w14:paraId="2A279918" w14:textId="77777777" w:rsidTr="00C30B09">
        <w:tc>
          <w:tcPr>
            <w:tcW w:w="1704" w:type="dxa"/>
          </w:tcPr>
          <w:p w14:paraId="47F4875C" w14:textId="2449E039" w:rsidR="00F33728" w:rsidRDefault="00F33728" w:rsidP="008B3D07">
            <w:pPr>
              <w:spacing w:line="360" w:lineRule="auto"/>
            </w:pPr>
            <w:r>
              <w:t>s(Latitude)</w:t>
            </w:r>
          </w:p>
        </w:tc>
        <w:tc>
          <w:tcPr>
            <w:tcW w:w="1488" w:type="dxa"/>
          </w:tcPr>
          <w:p w14:paraId="1626530E" w14:textId="1C99B485" w:rsidR="00F33728" w:rsidRDefault="00F33728" w:rsidP="008B3D07">
            <w:pPr>
              <w:spacing w:line="360" w:lineRule="auto"/>
            </w:pPr>
            <w:r>
              <w:t>8.888</w:t>
            </w:r>
          </w:p>
        </w:tc>
        <w:tc>
          <w:tcPr>
            <w:tcW w:w="1694" w:type="dxa"/>
          </w:tcPr>
          <w:p w14:paraId="0AF9B6BB" w14:textId="70555EE4" w:rsidR="00F33728" w:rsidRDefault="00F33728" w:rsidP="008B3D07">
            <w:pPr>
              <w:spacing w:line="360" w:lineRule="auto"/>
            </w:pPr>
            <w:r>
              <w:t>48˚ to 50˚N</w:t>
            </w:r>
          </w:p>
        </w:tc>
      </w:tr>
    </w:tbl>
    <w:p w14:paraId="681FBC1D" w14:textId="23565373" w:rsidR="00E20C70" w:rsidRDefault="00E20C70" w:rsidP="008B3D07">
      <w:pPr>
        <w:pStyle w:val="Caption"/>
        <w:spacing w:line="360" w:lineRule="auto"/>
        <w:sectPr w:rsidR="00E20C70" w:rsidSect="00E04E95">
          <w:pgSz w:w="12240" w:h="15840"/>
          <w:pgMar w:top="1440" w:right="1440" w:bottom="1440" w:left="1440" w:header="720" w:footer="720" w:gutter="0"/>
          <w:cols w:space="720"/>
          <w:docGrid w:linePitch="360"/>
        </w:sectPr>
      </w:pPr>
      <w:r>
        <w:t xml:space="preserve">Table </w:t>
      </w:r>
      <w:r w:rsidR="00B8111C">
        <w:rPr>
          <w:noProof/>
        </w:rPr>
        <w:fldChar w:fldCharType="begin"/>
      </w:r>
      <w:r w:rsidR="00B8111C">
        <w:rPr>
          <w:noProof/>
        </w:rPr>
        <w:instrText xml:space="preserve"> SEQ Table \* ARABIC </w:instrText>
      </w:r>
      <w:r w:rsidR="00B8111C">
        <w:rPr>
          <w:noProof/>
        </w:rPr>
        <w:fldChar w:fldCharType="separate"/>
      </w:r>
      <w:r w:rsidR="003640BA">
        <w:rPr>
          <w:noProof/>
        </w:rPr>
        <w:t>3</w:t>
      </w:r>
      <w:r w:rsidR="00B8111C">
        <w:rPr>
          <w:noProof/>
        </w:rPr>
        <w:fldChar w:fldCharType="end"/>
      </w:r>
      <w:r>
        <w:t xml:space="preserve">. Description of </w:t>
      </w:r>
      <w:r w:rsidR="00C30B09">
        <w:t xml:space="preserve">smoothers </w:t>
      </w:r>
      <w:r>
        <w:t xml:space="preserve">and </w:t>
      </w:r>
      <w:r w:rsidR="00C27622">
        <w:t>values</w:t>
      </w:r>
      <w:r>
        <w:t xml:space="preserve"> along each where the first derivative lay outside the 5</w:t>
      </w:r>
      <w:r w:rsidRPr="00E20C70">
        <w:rPr>
          <w:vertAlign w:val="superscript"/>
        </w:rPr>
        <w:t>th</w:t>
      </w:r>
      <w:r>
        <w:t xml:space="preserve"> to 95</w:t>
      </w:r>
      <w:r w:rsidRPr="00E20C70">
        <w:rPr>
          <w:vertAlign w:val="superscript"/>
        </w:rPr>
        <w:t>th</w:t>
      </w:r>
      <w:r>
        <w:rPr>
          <w:vertAlign w:val="superscript"/>
        </w:rPr>
        <w:t xml:space="preserve"> </w:t>
      </w:r>
      <w:r>
        <w:t xml:space="preserve">percentile.  </w:t>
      </w:r>
    </w:p>
    <w:p w14:paraId="44DAAD3E" w14:textId="77777777" w:rsidR="00BB02E4" w:rsidRPr="004906F5" w:rsidRDefault="00BB02E4" w:rsidP="008B3D07">
      <w:pPr>
        <w:pStyle w:val="Heading1"/>
        <w:spacing w:line="360" w:lineRule="auto"/>
      </w:pPr>
      <w:r w:rsidRPr="004906F5">
        <w:lastRenderedPageBreak/>
        <w:t>References</w:t>
      </w:r>
    </w:p>
    <w:p w14:paraId="5858FAA3" w14:textId="53B3750C" w:rsidR="00B46C34" w:rsidRPr="00B46C34" w:rsidRDefault="00BB02E4" w:rsidP="00B46C34">
      <w:pPr>
        <w:widowControl w:val="0"/>
        <w:autoSpaceDE w:val="0"/>
        <w:autoSpaceDN w:val="0"/>
        <w:adjustRightInd w:val="0"/>
        <w:spacing w:line="360" w:lineRule="auto"/>
        <w:ind w:left="480" w:hanging="480"/>
        <w:rPr>
          <w:noProof/>
        </w:rPr>
      </w:pPr>
      <w:r w:rsidRPr="004906F5">
        <w:fldChar w:fldCharType="begin" w:fldLock="1"/>
      </w:r>
      <w:r w:rsidRPr="004906F5">
        <w:instrText xml:space="preserve">ADDIN Mendeley Bibliography CSL_BIBLIOGRAPHY </w:instrText>
      </w:r>
      <w:r w:rsidRPr="004906F5">
        <w:fldChar w:fldCharType="separate"/>
      </w:r>
      <w:r w:rsidR="00B46C34" w:rsidRPr="00B46C34">
        <w:rPr>
          <w:noProof/>
        </w:rPr>
        <w:t>Adams, G.D., Leaf, R.T., Ballenger, J.C., Arnott, S.A., McDonough, C.J., 2018. Spatial variability in the growth of Sheepshead (Archosargus probatocephalus) in the Southeast US: Implications for assessment and management. Fish. Res. 206, 35–43. https://doi.org/10.1016/j.fishres.2018.04.023</w:t>
      </w:r>
    </w:p>
    <w:p w14:paraId="689412E8"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Beck, K.K., Fletcher, M.S., Gadd, P.S., Heijnis, H., Saunders, K.M., Simpson, G.L., Zawadzki, A., 2018. Variance and Rate-of-Change as Early Warning Signals for a Critical Transition in an Aquatic Ecosystem State: A Test Case From Tasmania, Australia. J. Geophys. Res. Biogeosciences. https://doi.org/10.1002/2017JG004135</w:t>
      </w:r>
    </w:p>
    <w:p w14:paraId="13A64A5E"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Carruthers, T.R., Walters, C.J., McAllister, M.K., 2012. Evaluating methods that classify fisheries stock status using only fisheries catch data. Fish. Res. 119–120, 66–79. https://doi.org/10.1016/j.fishres.2011.12.011</w:t>
      </w:r>
    </w:p>
    <w:p w14:paraId="6D7FA3D4"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Echave, K.B., Hanselman, D.H., Adkison, M.D., Sigler, M.F., 2012. Interdecadal Change in Growth of Sablefish (</w:t>
      </w:r>
      <w:r w:rsidRPr="00B46C34">
        <w:rPr>
          <w:i/>
          <w:iCs/>
          <w:noProof/>
        </w:rPr>
        <w:t>Anoplopoma fimbria</w:t>
      </w:r>
      <w:r w:rsidRPr="00B46C34">
        <w:rPr>
          <w:noProof/>
        </w:rPr>
        <w:t>) in the Northeast Pacific Ocean. Fish. Bull. 110, 361–374.</w:t>
      </w:r>
    </w:p>
    <w:p w14:paraId="54BCF83F"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Gertseva, V., Matson, S.E., Cope, J., 2017. Spatial growth variability in marine fish: Example from Northeast Pacific groundfish. ICES J. Mar. Sci. 74, 1602–1613. https://doi.org/10.1093/icesjms/fsx016</w:t>
      </w:r>
    </w:p>
    <w:p w14:paraId="708C6904"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Guthery, F.S., Burnham, K.P., Anderson, D.R., 2003. Model Selection and Multimodel Inference: A Practical Information-Theoretic Approach. J. Wildl. Manage. https://doi.org/10.2307/3802723</w:t>
      </w:r>
    </w:p>
    <w:p w14:paraId="55A5C061"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Hanselman, D.H., Heifetz, J., Echave, K.B., Dressel, S.C., Jech, J.M., 2015. Move it or lose it: movement and mortality of sablefish tagged in Alaska. Can. J. Fish. Aquat. Sci. 72, 238–251. https://doi.org/10.1139/cjfas-2014-0251</w:t>
      </w:r>
    </w:p>
    <w:p w14:paraId="52D221E1"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Hanselman, D.H., Lunsford, C.R., Rodgveller, C.J., 2017. Assessment of the sablefish stock in Alaska in 2017. Stock Assess. Fish. Eval. Rep. Groundf. Resour. Gulf Alaska 576–717.</w:t>
      </w:r>
    </w:p>
    <w:p w14:paraId="626A8A01"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Hanselman, D.H., Lunsford, C.R., Rodgveller, C.J., 2015. Assessment of the sablefish stock in Alaska. Stock Assess. Fish. Eval. Rep. Groundf. Resour. Gulf Alaska 2014, 576–717.</w:t>
      </w:r>
    </w:p>
    <w:p w14:paraId="2C3D3D54"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lastRenderedPageBreak/>
        <w:t>Hurst, T.P., Abookire, A.A., 2006. Temporal and spatial variation in potential and realized growth rates of age-0 year northern rock sole. J. Fish Biol. 68, 905–919. https://doi.org/10.1111/j.0022-1112.2006.00985.x</w:t>
      </w:r>
    </w:p>
    <w:p w14:paraId="446687BF"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James, M.K., Armsworth, P.R., Mason, L.B., Bode, L., 2002. The structure of reef fish metapopulations: modelling larval dispersal and retention patterns. Proc. Biol. Sci. 269, 2079–2086. https://doi.org/10.1098/rspb.2002.2128</w:t>
      </w:r>
    </w:p>
    <w:p w14:paraId="2C728820"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 xml:space="preserve">Jasonowicz, A.J., Goetz, F.W., Goetz, G.W., Nichols, K.M., 2017. Love the one you’re with: genomic evidence of panmixia in the sablefish ( </w:t>
      </w:r>
      <w:r w:rsidRPr="00B46C34">
        <w:rPr>
          <w:i/>
          <w:iCs/>
          <w:noProof/>
        </w:rPr>
        <w:t>Anoplopoma fimbria</w:t>
      </w:r>
      <w:r w:rsidRPr="00B46C34">
        <w:rPr>
          <w:noProof/>
        </w:rPr>
        <w:t xml:space="preserve"> ). Can. J. Fish. Aquat. Sci. 74, 377–387. https://doi.org/10.1139/cjfas-2016-0012</w:t>
      </w:r>
    </w:p>
    <w:p w14:paraId="40DCF004"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Johnson, K.F., Rudd, M.B., Pons, M., Akselrud, C.A., Lee, Q., Haltuch, M.A., Hamel, O.S., 2015. Status of the U.S. sablefish resource in 2015.</w:t>
      </w:r>
    </w:p>
    <w:p w14:paraId="76F0B2B9"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Kristensen, K., Nielsen, A., Berg, C., Skaug, H., Bell, B., 2016. TMB: Automatic Differentiation and Laplace Approximation. ournal Stat. Softw. 70, 1–21. https://doi.org/10.18637/jss.v070.i05</w:t>
      </w:r>
    </w:p>
    <w:p w14:paraId="0B056B48"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 xml:space="preserve">Mason, J.C., Beamish, R.J., McFarlane, G.A., 1983. Sexual Maturity, Fecundity, Spawning, and Early Life History of Sablefish ( </w:t>
      </w:r>
      <w:r w:rsidRPr="00B46C34">
        <w:rPr>
          <w:i/>
          <w:iCs/>
          <w:noProof/>
        </w:rPr>
        <w:t>Anoplopoma fimbria</w:t>
      </w:r>
      <w:r w:rsidRPr="00B46C34">
        <w:rPr>
          <w:noProof/>
        </w:rPr>
        <w:t xml:space="preserve"> ) off the Pacific Coast of Canada. Can. J. Fish. Aquat. Sci. https://doi.org/10.1139/f83-247</w:t>
      </w:r>
    </w:p>
    <w:p w14:paraId="69F1573C"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McDevitt, M., 1990. Growth Analysis of Sablefish From Mark-Recapture Data From the Northeast Pacific. University of Washington.</w:t>
      </w:r>
    </w:p>
    <w:p w14:paraId="6AAC8DD5"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Methot, R.D., Wetzel, C.R., 2013. Stock synthesis: A biological and statistical framework for fish stock assessment and fishery management. Fish. Res. 142, 86–99. https://doi.org/10.1016/j.fishres.2012.10.012</w:t>
      </w:r>
    </w:p>
    <w:p w14:paraId="78CA19F0"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Punt, A.E., 2003. The performance of a size-structured stock assessment method in the face of spatial heterogeneity in growth. Fish. Res. 65, 391–409. https://doi.org/10.1016/j.fishres.2003.09.028</w:t>
      </w:r>
    </w:p>
    <w:p w14:paraId="7C520C29"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R Development Core Team, R., 2011. R: A Language and Environment for Statistical Computing, R Foundation for Statistical Computing. https://doi.org/10.1007/978-3-540-74686-7</w:t>
      </w:r>
    </w:p>
    <w:p w14:paraId="72A98A63"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lastRenderedPageBreak/>
        <w:t>Ricker, W., 1969. Effects of size-selective mortality and sampling bias on estimates of growth, mortality, production and yield. J. Fish. Res. Board Canada. https://doi.org/10.1139/f69-051</w:t>
      </w:r>
    </w:p>
    <w:p w14:paraId="6D2EDDCA"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Simpson, G.L., 2018. Modelling palaeoecological time series using generalized additive models. bioRxiv. https://doi.org/10.1101/322248</w:t>
      </w:r>
    </w:p>
    <w:p w14:paraId="39FF88E4"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Stawitz, C.C., Essington, T.E., Branch, T.A., Haltuch, M.A., Hollowed, A.B., Spencer, P.D., 2015. A state-space approach for detecting growth variation and application to North Pacific groundfish. Can. J. Fish. Aquat. Sci. 72, 1316–1328. https://doi.org/10.1139/cjfas-2014-0558</w:t>
      </w:r>
    </w:p>
    <w:p w14:paraId="1B336C12"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Stawitz, C.C., Haltuch, M.A., Johnson, K.F., Sciences, F., Fisheries, N., Marine, N., Service, F., Oceanographic, N., 2019. How does growth misspecification affect management advice derived from an integrated fisheries stock assessment model ? Fish. Res. 213, 12–21. https://doi.org/10.1016/j.fishres.2019.01.004</w:t>
      </w:r>
    </w:p>
    <w:p w14:paraId="1EC5AED4"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Thorson, J.T., 2019a. Guidance for decisions using the Vector Autoregressive Spatio-Temporal (VAST) package in stock, ecosystem, habitat and climate assessments. Fish. Res. 210, 143–161. https://doi.org/10.1016/j.fishres.2018.10.013</w:t>
      </w:r>
    </w:p>
    <w:p w14:paraId="20D0CF03"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Thorson, J.T., 2019b. Guidance for decisions using the Vector Autoregressive Spatio-Temporal (VAST) package in stock, ecosystem, habitat and climate assessments. Fish. Res. https://doi.org/10.1016/j.fishres.2018.10.013</w:t>
      </w:r>
    </w:p>
    <w:p w14:paraId="05A27152"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Thorson, J.T., Skaug, H.J., Kristensen, K., Shelton, A.O., Ward, E.J., Harms, J.H., Benante, J.A., Inouye, B.D., 2015. The importance of spatial models for estimating the strength of density dependence. Ecology 96, 1202–1212. https://doi.org/10.1890/14-0739.1</w:t>
      </w:r>
    </w:p>
    <w:p w14:paraId="43E2185A"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von Bertalanffy, L., 1957. Quantitative Laws in Metabolism and Growth. Q. Rev. Biol. https://doi.org/10.1086/401873</w:t>
      </w:r>
    </w:p>
    <w:p w14:paraId="53CD0C10"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Wood, S.N., 2011. Fast stable restricted maximum likelihood and marginal likelihood estimation of semiparametric generalized linear models. J. R. Stat. Soc. Ser. B Stat. Methodol. https://doi.org/10.1111/j.1467-9868.2010.00749.x</w:t>
      </w:r>
    </w:p>
    <w:p w14:paraId="695E1B34" w14:textId="77777777" w:rsidR="00461B39" w:rsidRDefault="00BB02E4" w:rsidP="008B3D07">
      <w:pPr>
        <w:spacing w:line="360" w:lineRule="auto"/>
      </w:pPr>
      <w:r w:rsidRPr="004906F5">
        <w:fldChar w:fldCharType="end"/>
      </w:r>
    </w:p>
    <w:sectPr w:rsidR="00461B39" w:rsidSect="00E04E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unt, Andre (O&amp;A, Hobart)" w:date="2019-01-23T07:36:00Z" w:initials="PA(H">
    <w:p w14:paraId="1EC37415" w14:textId="001DF253" w:rsidR="008A104F" w:rsidRDefault="008A104F">
      <w:pPr>
        <w:pStyle w:val="CommentText"/>
      </w:pPr>
      <w:r>
        <w:rPr>
          <w:rStyle w:val="CommentReference"/>
        </w:rPr>
        <w:annotationRef/>
      </w:r>
      <w:r>
        <w:t>Redraft the intro to start with the problem of estimating spatial growth instead of sablefish – you want a general paper and sablefish in the application</w:t>
      </w:r>
    </w:p>
  </w:comment>
  <w:comment w:id="1" w:author="mkapur" w:date="2019-01-24T08:05:00Z" w:initials="m">
    <w:p w14:paraId="04DCE251" w14:textId="04DEBF20" w:rsidR="008A104F" w:rsidRDefault="008A104F">
      <w:pPr>
        <w:pStyle w:val="CommentText"/>
      </w:pPr>
      <w:r>
        <w:rPr>
          <w:rStyle w:val="CommentReference"/>
        </w:rPr>
        <w:annotationRef/>
      </w:r>
      <w:r>
        <w:t>Ok, rearranged and added more detail about alternate methods</w:t>
      </w:r>
    </w:p>
  </w:comment>
  <w:comment w:id="2" w:author="Punt, Andre (O&amp;A, Hobart)" w:date="2019-01-23T07:37:00Z" w:initials="PA(H">
    <w:p w14:paraId="3F9F1D19" w14:textId="59057C5B" w:rsidR="008A104F" w:rsidRDefault="008A104F">
      <w:pPr>
        <w:pStyle w:val="CommentText"/>
      </w:pPr>
      <w:r>
        <w:rPr>
          <w:rStyle w:val="CommentReference"/>
        </w:rPr>
        <w:annotationRef/>
      </w:r>
      <w:r>
        <w:t xml:space="preserve">Explain earlier why you don’t want to </w:t>
      </w:r>
      <w:proofErr w:type="spellStart"/>
      <w:r>
        <w:t>o</w:t>
      </w:r>
      <w:proofErr w:type="spellEnd"/>
      <w:r>
        <w:t xml:space="preserve"> this</w:t>
      </w:r>
    </w:p>
  </w:comment>
  <w:comment w:id="3" w:author="Maia Kapur" w:date="2019-01-24T11:22:00Z" w:initials="MK">
    <w:p w14:paraId="3355E055" w14:textId="36D7888B" w:rsidR="008A104F" w:rsidRDefault="008A104F">
      <w:pPr>
        <w:pStyle w:val="CommentText"/>
      </w:pPr>
      <w:r>
        <w:rPr>
          <w:rStyle w:val="CommentReference"/>
        </w:rPr>
        <w:annotationRef/>
      </w:r>
      <w:r>
        <w:t>Added detail in intro</w:t>
      </w:r>
    </w:p>
  </w:comment>
  <w:comment w:id="5" w:author="Punt, Andre (O&amp;A, Hobart)" w:date="2019-01-23T07:39:00Z" w:initials="PA(H">
    <w:p w14:paraId="35A7C84F" w14:textId="77777777" w:rsidR="008A104F" w:rsidRDefault="008A104F" w:rsidP="00B34995">
      <w:pPr>
        <w:pStyle w:val="CommentText"/>
      </w:pPr>
      <w:r>
        <w:rPr>
          <w:rStyle w:val="CommentReference"/>
        </w:rPr>
        <w:annotationRef/>
      </w:r>
      <w:r>
        <w:t>This is critical and needs to come before</w:t>
      </w:r>
    </w:p>
  </w:comment>
  <w:comment w:id="6" w:author="Maia Kapur" w:date="2019-01-24T11:28:00Z" w:initials="MK">
    <w:p w14:paraId="3D593A0D" w14:textId="1A7C5624" w:rsidR="008A104F" w:rsidRDefault="008A104F">
      <w:pPr>
        <w:pStyle w:val="CommentText"/>
      </w:pPr>
      <w:r>
        <w:rPr>
          <w:rStyle w:val="CommentReference"/>
        </w:rPr>
        <w:annotationRef/>
      </w:r>
      <w:r>
        <w:t>Added description in intro</w:t>
      </w:r>
    </w:p>
  </w:comment>
  <w:comment w:id="7" w:author="Punt, Andre (O&amp;A, Hobart)" w:date="2019-01-23T07:39:00Z" w:initials="PA(H">
    <w:p w14:paraId="10EC4614" w14:textId="10C792EE" w:rsidR="008A104F" w:rsidRDefault="008A104F">
      <w:pPr>
        <w:pStyle w:val="CommentText"/>
      </w:pPr>
      <w:r>
        <w:rPr>
          <w:rStyle w:val="CommentReference"/>
        </w:rPr>
        <w:annotationRef/>
      </w:r>
      <w:r>
        <w:t>Give the formula based on the output from the GAMS</w:t>
      </w:r>
    </w:p>
  </w:comment>
  <w:comment w:id="8" w:author="Maia Kapur" w:date="2019-01-29T13:30:00Z" w:initials="MK">
    <w:p w14:paraId="1C9F4120" w14:textId="22544196" w:rsidR="008A104F" w:rsidRDefault="008A104F">
      <w:pPr>
        <w:pStyle w:val="CommentText"/>
      </w:pPr>
      <w:r>
        <w:rPr>
          <w:rStyle w:val="CommentReference"/>
        </w:rPr>
        <w:annotationRef/>
      </w:r>
      <w:r>
        <w:t>See equation 1 – if this is what you mean (?)</w:t>
      </w:r>
    </w:p>
  </w:comment>
  <w:comment w:id="9" w:author="Maia Kapur" w:date="2019-01-24T12:29:00Z" w:initials="MK">
    <w:p w14:paraId="612E35E0" w14:textId="56F3769C" w:rsidR="008A104F" w:rsidRDefault="008A104F">
      <w:pPr>
        <w:pStyle w:val="CommentText"/>
      </w:pPr>
      <w:r>
        <w:rPr>
          <w:rStyle w:val="CommentReference"/>
        </w:rPr>
        <w:annotationRef/>
      </w:r>
      <w:r>
        <w:t xml:space="preserve">I’m not sure this is the best notation. </w:t>
      </w:r>
    </w:p>
  </w:comment>
  <w:comment w:id="10" w:author="Punt, Andre (O&amp;A, Hobart)" w:date="2019-01-23T07:41:00Z" w:initials="PA(H">
    <w:p w14:paraId="52E9BF59" w14:textId="037A4E13" w:rsidR="008A104F" w:rsidRDefault="008A104F">
      <w:pPr>
        <w:pStyle w:val="CommentText"/>
      </w:pPr>
      <w:r>
        <w:rPr>
          <w:rStyle w:val="CommentReference"/>
        </w:rPr>
        <w:annotationRef/>
      </w:r>
      <w:r>
        <w:t>Explain what is mean by the entire data</w:t>
      </w:r>
    </w:p>
  </w:comment>
  <w:comment w:id="11" w:author="Punt, Andre (O&amp;A, Hobart)" w:date="2019-01-23T07:41:00Z" w:initials="PA(H">
    <w:p w14:paraId="0611DC63" w14:textId="6B69462E" w:rsidR="008A104F" w:rsidRDefault="008A104F">
      <w:pPr>
        <w:pStyle w:val="CommentText"/>
      </w:pPr>
      <w:r>
        <w:rPr>
          <w:rStyle w:val="CommentReference"/>
        </w:rPr>
        <w:annotationRef/>
      </w:r>
      <w:r>
        <w:t>What likelihood</w:t>
      </w:r>
    </w:p>
  </w:comment>
  <w:comment w:id="12" w:author="Maia Kapur" w:date="2019-01-22T08:07:00Z" w:initials="MK">
    <w:p w14:paraId="739D70D7" w14:textId="77777777" w:rsidR="008A104F" w:rsidRDefault="008A104F" w:rsidP="00AA168A">
      <w:pPr>
        <w:pStyle w:val="CommentText"/>
      </w:pPr>
      <w:r>
        <w:rPr>
          <w:rStyle w:val="CommentReference"/>
        </w:rPr>
        <w:annotationRef/>
      </w:r>
      <w:r>
        <w:t>Tried to do multiplicative error in past, had convergence issues, will revisit</w:t>
      </w:r>
    </w:p>
  </w:comment>
  <w:comment w:id="13" w:author="Punt, Andre (O&amp;A, Hobart)" w:date="2019-01-23T07:43:00Z" w:initials="PA(H">
    <w:p w14:paraId="13748955" w14:textId="021F30E6" w:rsidR="008A104F" w:rsidRDefault="008A104F">
      <w:pPr>
        <w:pStyle w:val="CommentText"/>
      </w:pPr>
      <w:r>
        <w:rPr>
          <w:rStyle w:val="CommentReference"/>
        </w:rPr>
        <w:annotationRef/>
      </w:r>
      <w:r>
        <w:t>This is not log-normal error and it should fit easily</w:t>
      </w:r>
    </w:p>
  </w:comment>
  <w:comment w:id="14" w:author="Punt, Andre (O&amp;A, Hobart)" w:date="2019-01-23T07:44:00Z" w:initials="PA(H">
    <w:p w14:paraId="15D78A4B" w14:textId="0B5757F7" w:rsidR="008A104F" w:rsidRDefault="008A104F">
      <w:pPr>
        <w:pStyle w:val="CommentText"/>
      </w:pPr>
      <w:r>
        <w:rPr>
          <w:rStyle w:val="CommentReference"/>
        </w:rPr>
        <w:annotationRef/>
      </w:r>
      <w:r>
        <w:t>Contradicts above</w:t>
      </w:r>
    </w:p>
  </w:comment>
  <w:comment w:id="15" w:author="Punt, Andre (O&amp;A, Hobart)" w:date="2019-01-23T07:44:00Z" w:initials="PA(H">
    <w:p w14:paraId="1BB83D10" w14:textId="2F7C6CB8" w:rsidR="008A104F" w:rsidRDefault="008A104F">
      <w:pPr>
        <w:pStyle w:val="CommentText"/>
      </w:pPr>
      <w:r>
        <w:rPr>
          <w:rStyle w:val="CommentReference"/>
        </w:rPr>
        <w:annotationRef/>
      </w:r>
      <w:r>
        <w:t>Log sigma?</w:t>
      </w:r>
    </w:p>
  </w:comment>
  <w:comment w:id="16" w:author="Punt, Andre (O&amp;A, Hobart)" w:date="2019-01-23T07:48:00Z" w:initials="PA(H">
    <w:p w14:paraId="0A30F282" w14:textId="6D8B05A6" w:rsidR="008A104F" w:rsidRDefault="008A104F">
      <w:pPr>
        <w:pStyle w:val="CommentText"/>
      </w:pPr>
      <w:r>
        <w:rPr>
          <w:rStyle w:val="CommentReference"/>
        </w:rPr>
        <w:annotationRef/>
      </w:r>
      <w:r>
        <w:t>Indicate there is an application and simulation testing section</w:t>
      </w:r>
    </w:p>
  </w:comment>
  <w:comment w:id="17" w:author="Maia Kapur" w:date="2019-01-29T13:52:00Z" w:initials="MK">
    <w:p w14:paraId="645CB299" w14:textId="0E02E168" w:rsidR="008A104F" w:rsidRDefault="008A104F">
      <w:pPr>
        <w:pStyle w:val="CommentText"/>
      </w:pPr>
      <w:r>
        <w:rPr>
          <w:rStyle w:val="CommentReference"/>
        </w:rPr>
        <w:annotationRef/>
      </w:r>
      <w:r>
        <w:t>Split into two sections</w:t>
      </w:r>
    </w:p>
  </w:comment>
  <w:comment w:id="18" w:author="Punt, Andre (O&amp;A, Hobart)" w:date="2019-01-23T07:46:00Z" w:initials="PA(H">
    <w:p w14:paraId="7F5B1E33" w14:textId="26B80E56" w:rsidR="008A104F" w:rsidRDefault="008A104F">
      <w:pPr>
        <w:pStyle w:val="CommentText"/>
      </w:pPr>
      <w:r>
        <w:t>Fully d</w:t>
      </w:r>
      <w:r>
        <w:rPr>
          <w:rStyle w:val="CommentReference"/>
        </w:rPr>
        <w:annotationRef/>
      </w:r>
      <w:r>
        <w:t>escribe in an Appendix</w:t>
      </w:r>
    </w:p>
  </w:comment>
  <w:comment w:id="19" w:author="Maia Kapur" w:date="2019-01-29T13:52:00Z" w:initials="MK">
    <w:p w14:paraId="190AB421" w14:textId="6BB8673F" w:rsidR="008A104F" w:rsidRDefault="008A104F">
      <w:pPr>
        <w:pStyle w:val="CommentText"/>
      </w:pPr>
      <w:r>
        <w:rPr>
          <w:rStyle w:val="CommentReference"/>
        </w:rPr>
        <w:annotationRef/>
      </w:r>
      <w:r>
        <w:t xml:space="preserve">Will include appendix w detailed equations, and supplementary plots showing age/length comps </w:t>
      </w:r>
      <w:proofErr w:type="gramStart"/>
      <w:r>
        <w:t>and  F</w:t>
      </w:r>
      <w:proofErr w:type="gramEnd"/>
      <w:r>
        <w:t xml:space="preserve"> vectors</w:t>
      </w:r>
    </w:p>
  </w:comment>
  <w:comment w:id="20" w:author="Punt, Andre (O&amp;A, Hobart)" w:date="2019-01-23T07:45:00Z" w:initials="PA(H">
    <w:p w14:paraId="53C988D6" w14:textId="2EB85B49" w:rsidR="008A104F" w:rsidRDefault="008A104F">
      <w:pPr>
        <w:pStyle w:val="CommentText"/>
      </w:pPr>
      <w:r>
        <w:rPr>
          <w:rStyle w:val="CommentReference"/>
        </w:rPr>
        <w:annotationRef/>
      </w:r>
      <w:r>
        <w:t>A t the population level</w:t>
      </w:r>
    </w:p>
  </w:comment>
  <w:comment w:id="21" w:author="Punt, Andre (O&amp;A, Hobart)" w:date="2019-01-23T07:45:00Z" w:initials="PA(H">
    <w:p w14:paraId="1442B305" w14:textId="70420639" w:rsidR="008A104F" w:rsidRDefault="008A104F">
      <w:pPr>
        <w:pStyle w:val="CommentText"/>
      </w:pPr>
      <w:r>
        <w:rPr>
          <w:rStyle w:val="CommentReference"/>
        </w:rPr>
        <w:annotationRef/>
      </w:r>
      <w:r>
        <w:t>I don’t understand the sentence</w:t>
      </w:r>
    </w:p>
  </w:comment>
  <w:comment w:id="22" w:author="Maia Kapur" w:date="2019-01-29T13:52:00Z" w:initials="MK">
    <w:p w14:paraId="1C5DBA60" w14:textId="354F514E" w:rsidR="008A104F" w:rsidRDefault="008A104F">
      <w:pPr>
        <w:pStyle w:val="CommentText"/>
      </w:pPr>
      <w:r>
        <w:rPr>
          <w:rStyle w:val="CommentReference"/>
        </w:rPr>
        <w:annotationRef/>
      </w:r>
      <w:r>
        <w:t>Rewrote this</w:t>
      </w:r>
    </w:p>
  </w:comment>
  <w:comment w:id="24" w:author="Punt, Andre (O&amp;A, Hobart)" w:date="2019-01-23T07:47:00Z" w:initials="PA(H">
    <w:p w14:paraId="63ADC6A9" w14:textId="1852BCA0" w:rsidR="008A104F" w:rsidRDefault="008A104F">
      <w:pPr>
        <w:pStyle w:val="CommentText"/>
      </w:pPr>
      <w:r>
        <w:rPr>
          <w:rStyle w:val="CommentReference"/>
        </w:rPr>
        <w:annotationRef/>
      </w:r>
      <w:r>
        <w:t xml:space="preserve">Can you get more than </w:t>
      </w:r>
      <w:proofErr w:type="gramStart"/>
      <w:r>
        <w:t>one</w:t>
      </w:r>
      <w:proofErr w:type="gramEnd"/>
    </w:p>
  </w:comment>
  <w:comment w:id="25" w:author="mkapur" w:date="2019-01-24T09:00:00Z" w:initials="m">
    <w:p w14:paraId="4214E7CA" w14:textId="5CA5D171" w:rsidR="008A104F" w:rsidRDefault="008A104F">
      <w:pPr>
        <w:pStyle w:val="CommentText"/>
      </w:pPr>
      <w:r>
        <w:rPr>
          <w:rStyle w:val="CommentReference"/>
        </w:rPr>
        <w:annotationRef/>
      </w:r>
      <w:r>
        <w:t>yes</w:t>
      </w:r>
    </w:p>
  </w:comment>
  <w:comment w:id="26" w:author="Maia Kapur" w:date="2019-01-22T09:11:00Z" w:initials="MK">
    <w:p w14:paraId="37BF0556" w14:textId="710436A2" w:rsidR="008A104F" w:rsidRDefault="008A104F">
      <w:pPr>
        <w:pStyle w:val="CommentText"/>
      </w:pPr>
      <w:r>
        <w:rPr>
          <w:rStyle w:val="CommentReference"/>
        </w:rPr>
        <w:annotationRef/>
      </w:r>
      <w:r>
        <w:t>Open to other metrics</w:t>
      </w:r>
    </w:p>
  </w:comment>
  <w:comment w:id="27" w:author="Punt, Andre (O&amp;A, Hobart)" w:date="2019-01-23T07:48:00Z" w:initials="PA(H">
    <w:p w14:paraId="5BA0FBBC" w14:textId="0BD51FC8" w:rsidR="008A104F" w:rsidRDefault="008A104F">
      <w:pPr>
        <w:pStyle w:val="CommentText"/>
      </w:pPr>
      <w:r>
        <w:rPr>
          <w:rStyle w:val="CommentReference"/>
        </w:rPr>
        <w:annotationRef/>
      </w:r>
      <w:r>
        <w:t xml:space="preserve">What about size at some key ages – as </w:t>
      </w:r>
      <w:proofErr w:type="spellStart"/>
      <w:r>
        <w:t>Linf</w:t>
      </w:r>
      <w:proofErr w:type="spellEnd"/>
      <w:r>
        <w:t xml:space="preserve"> and kappa are often highly negatively correlated</w:t>
      </w:r>
    </w:p>
  </w:comment>
  <w:comment w:id="28" w:author="mkapur" w:date="2019-01-24T09:00:00Z" w:initials="m">
    <w:p w14:paraId="6060B6A3" w14:textId="6080DC2B" w:rsidR="008A104F" w:rsidRDefault="008A104F">
      <w:pPr>
        <w:pStyle w:val="CommentText"/>
      </w:pPr>
      <w:r>
        <w:rPr>
          <w:rStyle w:val="CommentReference"/>
        </w:rPr>
        <w:annotationRef/>
      </w:r>
      <w:r>
        <w:t>Good point, Christine only used age-4 fish in her VAST analysis. Easy to do so here – I updated the methods intro to indicate this.</w:t>
      </w:r>
    </w:p>
  </w:comment>
  <w:comment w:id="29" w:author="Punt, Andre (O&amp;A, Hobart)" w:date="2019-01-23T07:49:00Z" w:initials="PA(H">
    <w:p w14:paraId="09649064" w14:textId="64E3A119" w:rsidR="008A104F" w:rsidRDefault="008A104F">
      <w:pPr>
        <w:pStyle w:val="CommentText"/>
      </w:pPr>
      <w:r>
        <w:rPr>
          <w:rStyle w:val="CommentReference"/>
        </w:rPr>
        <w:annotationRef/>
      </w:r>
      <w:r>
        <w:t>Show some plots of these</w:t>
      </w:r>
    </w:p>
  </w:comment>
  <w:comment w:id="30" w:author="Punt, Andre (O&amp;A, Hobart)" w:date="2019-01-23T07:49:00Z" w:initials="PA(H">
    <w:p w14:paraId="0BA81A58" w14:textId="764B66B8" w:rsidR="008A104F" w:rsidRDefault="008A104F">
      <w:pPr>
        <w:pStyle w:val="CommentText"/>
      </w:pPr>
      <w:r>
        <w:rPr>
          <w:rStyle w:val="CommentReference"/>
        </w:rPr>
        <w:annotationRef/>
      </w:r>
      <w:r>
        <w:t xml:space="preserve">You are changing F here and not growth. </w:t>
      </w:r>
    </w:p>
  </w:comment>
  <w:comment w:id="31" w:author="Maia Kapur" w:date="2019-01-24T12:31:00Z" w:initials="MK">
    <w:p w14:paraId="6E2AF5A0" w14:textId="33F0A3CD" w:rsidR="008A104F" w:rsidRDefault="008A104F">
      <w:pPr>
        <w:pStyle w:val="CommentText"/>
      </w:pPr>
      <w:r>
        <w:rPr>
          <w:rStyle w:val="CommentReference"/>
        </w:rPr>
        <w:annotationRef/>
      </w:r>
      <w:r>
        <w:t>Yes, as a proxy for growth – not kosher?</w:t>
      </w:r>
    </w:p>
  </w:comment>
  <w:comment w:id="32" w:author="Maia Kapur" w:date="2019-01-29T13:30:00Z" w:initials="MK">
    <w:p w14:paraId="551A20AE" w14:textId="39223F14" w:rsidR="008A104F" w:rsidRDefault="008A104F">
      <w:pPr>
        <w:pStyle w:val="CommentText"/>
      </w:pPr>
      <w:r>
        <w:rPr>
          <w:rStyle w:val="CommentReference"/>
        </w:rPr>
        <w:annotationRef/>
      </w:r>
      <w:r>
        <w:t>Agreed that F as proxy is ok as long as selectivity is age-based</w:t>
      </w:r>
    </w:p>
  </w:comment>
  <w:comment w:id="33" w:author="Punt, Andre (O&amp;A, Hobart)" w:date="2019-01-23T07:50:00Z" w:initials="PA(H">
    <w:p w14:paraId="45B0852C" w14:textId="6C557B49" w:rsidR="008A104F" w:rsidRDefault="008A104F">
      <w:pPr>
        <w:pStyle w:val="CommentText"/>
      </w:pPr>
      <w:r>
        <w:rPr>
          <w:rStyle w:val="CommentReference"/>
        </w:rPr>
        <w:annotationRef/>
      </w:r>
      <w:r>
        <w:t>Why are there two uniforms – there is just one boundary?</w:t>
      </w:r>
    </w:p>
  </w:comment>
  <w:comment w:id="34" w:author="Maia Kapur" w:date="2019-01-24T12:19:00Z" w:initials="MK">
    <w:p w14:paraId="6B5DB6D4" w14:textId="64B7D362" w:rsidR="008A104F" w:rsidRDefault="008A104F">
      <w:pPr>
        <w:pStyle w:val="CommentText"/>
      </w:pPr>
      <w:r>
        <w:rPr>
          <w:rStyle w:val="CommentReference"/>
        </w:rPr>
        <w:annotationRef/>
      </w:r>
      <w:r>
        <w:t xml:space="preserve">Yes, in other sims I let these boundaries overlap or shift through time. </w:t>
      </w:r>
    </w:p>
  </w:comment>
  <w:comment w:id="36" w:author="Maia Kapur" w:date="2019-01-29T13:53:00Z" w:initials="MK">
    <w:p w14:paraId="20C6EC6E" w14:textId="513FD4AA" w:rsidR="008A104F" w:rsidRDefault="008A104F">
      <w:pPr>
        <w:pStyle w:val="CommentText"/>
      </w:pPr>
      <w:r>
        <w:rPr>
          <w:rStyle w:val="CommentReference"/>
        </w:rPr>
        <w:annotationRef/>
      </w:r>
      <w:r>
        <w:t>Need to stitch new data and update this.</w:t>
      </w:r>
    </w:p>
  </w:comment>
  <w:comment w:id="37" w:author="Maia Kapur" w:date="2019-02-01T09:53:00Z" w:initials="MK">
    <w:p w14:paraId="7CAA8B56" w14:textId="1240D73F" w:rsidR="008A104F" w:rsidRDefault="008A104F">
      <w:pPr>
        <w:pStyle w:val="CommentText"/>
      </w:pPr>
      <w:r>
        <w:rPr>
          <w:rStyle w:val="CommentReference"/>
        </w:rPr>
        <w:annotationRef/>
      </w:r>
      <w:r>
        <w:rPr>
          <w:rFonts w:ascii="Arial" w:hAnsi="Arial" w:cs="Arial"/>
          <w:color w:val="222222"/>
          <w:shd w:val="clear" w:color="auto" w:fill="FFFFFF"/>
        </w:rPr>
        <w:t xml:space="preserve"> I spoke with </w:t>
      </w:r>
      <w:proofErr w:type="spellStart"/>
      <w:r>
        <w:rPr>
          <w:rFonts w:ascii="Arial" w:hAnsi="Arial" w:cs="Arial"/>
          <w:color w:val="222222"/>
          <w:shd w:val="clear" w:color="auto" w:fill="FFFFFF"/>
        </w:rPr>
        <w:t>Chantell</w:t>
      </w:r>
      <w:proofErr w:type="spellEnd"/>
      <w:r>
        <w:rPr>
          <w:rFonts w:ascii="Arial" w:hAnsi="Arial" w:cs="Arial"/>
          <w:color w:val="222222"/>
          <w:shd w:val="clear" w:color="auto" w:fill="FFFFFF"/>
        </w:rPr>
        <w:t xml:space="preserve"> who explained that NWFSC survey age-length data for after 2014 is not yet available but should be soon.</w:t>
      </w:r>
    </w:p>
  </w:comment>
  <w:comment w:id="47" w:author="Punt, Andre (O&amp;A, Hobart)" w:date="2019-01-23T07:35:00Z" w:initials="PA(H">
    <w:p w14:paraId="624FC30D" w14:textId="77777777" w:rsidR="008A104F" w:rsidRDefault="008A104F" w:rsidP="007F7701">
      <w:pPr>
        <w:pStyle w:val="CommentText"/>
      </w:pPr>
      <w:r>
        <w:rPr>
          <w:rStyle w:val="CommentReference"/>
        </w:rPr>
        <w:annotationRef/>
      </w:r>
      <w:r>
        <w:t xml:space="preserve">How does this contrast with the comment </w:t>
      </w:r>
      <w:proofErr w:type="gramStart"/>
      <w:r>
        <w:t>above</w:t>
      </w:r>
      <w:proofErr w:type="gramEnd"/>
    </w:p>
  </w:comment>
  <w:comment w:id="48" w:author="Maia Kapur" w:date="2019-02-01T09:55:00Z" w:initials="MK">
    <w:p w14:paraId="5C8E4D26" w14:textId="5AB37E5F" w:rsidR="008A104F" w:rsidRDefault="008A104F">
      <w:pPr>
        <w:pStyle w:val="CommentText"/>
      </w:pPr>
      <w:r>
        <w:rPr>
          <w:rStyle w:val="CommentReference"/>
        </w:rPr>
        <w:annotationRef/>
      </w:r>
      <w:r>
        <w:t>Have not updated since last fall, may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C37415" w15:done="0"/>
  <w15:commentEx w15:paraId="04DCE251" w15:paraIdParent="1EC37415" w15:done="0"/>
  <w15:commentEx w15:paraId="3F9F1D19" w15:done="1"/>
  <w15:commentEx w15:paraId="3355E055" w15:paraIdParent="3F9F1D19" w15:done="1"/>
  <w15:commentEx w15:paraId="35A7C84F" w15:done="1"/>
  <w15:commentEx w15:paraId="3D593A0D" w15:paraIdParent="35A7C84F" w15:done="1"/>
  <w15:commentEx w15:paraId="10EC4614" w15:done="0"/>
  <w15:commentEx w15:paraId="1C9F4120" w15:paraIdParent="10EC4614" w15:done="0"/>
  <w15:commentEx w15:paraId="612E35E0" w15:done="0"/>
  <w15:commentEx w15:paraId="52E9BF59" w15:done="1"/>
  <w15:commentEx w15:paraId="0611DC63" w15:done="0"/>
  <w15:commentEx w15:paraId="739D70D7" w15:done="0"/>
  <w15:commentEx w15:paraId="13748955" w15:done="0"/>
  <w15:commentEx w15:paraId="15D78A4B" w15:done="0"/>
  <w15:commentEx w15:paraId="1BB83D10" w15:done="0"/>
  <w15:commentEx w15:paraId="0A30F282" w15:done="1"/>
  <w15:commentEx w15:paraId="645CB299" w15:paraIdParent="0A30F282" w15:done="1"/>
  <w15:commentEx w15:paraId="7F5B1E33" w15:done="0"/>
  <w15:commentEx w15:paraId="190AB421" w15:paraIdParent="7F5B1E33" w15:done="0"/>
  <w15:commentEx w15:paraId="53C988D6" w15:done="1"/>
  <w15:commentEx w15:paraId="1442B305" w15:done="0"/>
  <w15:commentEx w15:paraId="1C5DBA60" w15:paraIdParent="1442B305" w15:done="0"/>
  <w15:commentEx w15:paraId="63ADC6A9" w15:done="1"/>
  <w15:commentEx w15:paraId="4214E7CA" w15:paraIdParent="63ADC6A9" w15:done="1"/>
  <w15:commentEx w15:paraId="37BF0556" w15:done="0"/>
  <w15:commentEx w15:paraId="5BA0FBBC" w15:done="0"/>
  <w15:commentEx w15:paraId="6060B6A3" w15:paraIdParent="5BA0FBBC" w15:done="0"/>
  <w15:commentEx w15:paraId="09649064" w15:done="0"/>
  <w15:commentEx w15:paraId="0BA81A58" w15:done="1"/>
  <w15:commentEx w15:paraId="6E2AF5A0" w15:paraIdParent="0BA81A58" w15:done="1"/>
  <w15:commentEx w15:paraId="551A20AE" w15:paraIdParent="0BA81A58" w15:done="0"/>
  <w15:commentEx w15:paraId="45B0852C" w15:done="0"/>
  <w15:commentEx w15:paraId="6B5DB6D4" w15:paraIdParent="45B0852C" w15:done="0"/>
  <w15:commentEx w15:paraId="20C6EC6E" w15:done="0"/>
  <w15:commentEx w15:paraId="7CAA8B56" w15:paraIdParent="20C6EC6E" w15:done="0"/>
  <w15:commentEx w15:paraId="624FC30D" w15:done="0"/>
  <w15:commentEx w15:paraId="5C8E4D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C37415" w16cid:durableId="1FF2A5AC"/>
  <w16cid:commentId w16cid:paraId="04DCE251" w16cid:durableId="1FF3F04B"/>
  <w16cid:commentId w16cid:paraId="3F9F1D19" w16cid:durableId="1FF2A5B0"/>
  <w16cid:commentId w16cid:paraId="3355E055" w16cid:durableId="1FF41E80"/>
  <w16cid:commentId w16cid:paraId="35A7C84F" w16cid:durableId="1FF2A5B4"/>
  <w16cid:commentId w16cid:paraId="3D593A0D" w16cid:durableId="1FF41FE8"/>
  <w16cid:commentId w16cid:paraId="10EC4614" w16cid:durableId="1FF2A5B6"/>
  <w16cid:commentId w16cid:paraId="1C9F4120" w16cid:durableId="1FFAD3E1"/>
  <w16cid:commentId w16cid:paraId="612E35E0" w16cid:durableId="1FF42E3D"/>
  <w16cid:commentId w16cid:paraId="52E9BF59" w16cid:durableId="1FF2A5B8"/>
  <w16cid:commentId w16cid:paraId="0611DC63" w16cid:durableId="1FF2A5B9"/>
  <w16cid:commentId w16cid:paraId="739D70D7" w16cid:durableId="1FF2A5BA"/>
  <w16cid:commentId w16cid:paraId="13748955" w16cid:durableId="1FF2A5BB"/>
  <w16cid:commentId w16cid:paraId="15D78A4B" w16cid:durableId="1FF2A5BC"/>
  <w16cid:commentId w16cid:paraId="1BB83D10" w16cid:durableId="1FF2A5BE"/>
  <w16cid:commentId w16cid:paraId="0A30F282" w16cid:durableId="1FF2A5BF"/>
  <w16cid:commentId w16cid:paraId="645CB299" w16cid:durableId="1FFAD907"/>
  <w16cid:commentId w16cid:paraId="7F5B1E33" w16cid:durableId="1FF2A5C0"/>
  <w16cid:commentId w16cid:paraId="190AB421" w16cid:durableId="1FFAD915"/>
  <w16cid:commentId w16cid:paraId="53C988D6" w16cid:durableId="1FF2A5C2"/>
  <w16cid:commentId w16cid:paraId="1442B305" w16cid:durableId="1FF2A5C3"/>
  <w16cid:commentId w16cid:paraId="1C5DBA60" w16cid:durableId="1FFAD91C"/>
  <w16cid:commentId w16cid:paraId="63ADC6A9" w16cid:durableId="1FF2A5C6"/>
  <w16cid:commentId w16cid:paraId="4214E7CA" w16cid:durableId="1FF3FD35"/>
  <w16cid:commentId w16cid:paraId="37BF0556" w16cid:durableId="1FF15CDF"/>
  <w16cid:commentId w16cid:paraId="5BA0FBBC" w16cid:durableId="1FF2A5C8"/>
  <w16cid:commentId w16cid:paraId="6060B6A3" w16cid:durableId="1FF3FD3D"/>
  <w16cid:commentId w16cid:paraId="09649064" w16cid:durableId="1FF2A5C9"/>
  <w16cid:commentId w16cid:paraId="0BA81A58" w16cid:durableId="1FF2A5CA"/>
  <w16cid:commentId w16cid:paraId="6E2AF5A0" w16cid:durableId="1FF42E99"/>
  <w16cid:commentId w16cid:paraId="551A20AE" w16cid:durableId="1FFAD404"/>
  <w16cid:commentId w16cid:paraId="45B0852C" w16cid:durableId="1FF2A5CB"/>
  <w16cid:commentId w16cid:paraId="6B5DB6D4" w16cid:durableId="1FF42BCB"/>
  <w16cid:commentId w16cid:paraId="20C6EC6E" w16cid:durableId="1FFAD94C"/>
  <w16cid:commentId w16cid:paraId="7CAA8B56" w16cid:durableId="1FFE95A9"/>
  <w16cid:commentId w16cid:paraId="624FC30D" w16cid:durableId="1FF2A5AD"/>
  <w16cid:commentId w16cid:paraId="5C8E4D26" w16cid:durableId="1FFE95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D1D8F" w14:textId="77777777" w:rsidR="004A0E13" w:rsidRDefault="004A0E13" w:rsidP="00F50131">
      <w:pPr>
        <w:spacing w:after="0" w:line="240" w:lineRule="auto"/>
      </w:pPr>
      <w:r>
        <w:separator/>
      </w:r>
    </w:p>
  </w:endnote>
  <w:endnote w:type="continuationSeparator" w:id="0">
    <w:p w14:paraId="0F259021" w14:textId="77777777" w:rsidR="004A0E13" w:rsidRDefault="004A0E13" w:rsidP="00F50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8289316"/>
      <w:docPartObj>
        <w:docPartGallery w:val="Page Numbers (Bottom of Page)"/>
        <w:docPartUnique/>
      </w:docPartObj>
    </w:sdtPr>
    <w:sdtEndPr>
      <w:rPr>
        <w:noProof/>
      </w:rPr>
    </w:sdtEndPr>
    <w:sdtContent>
      <w:p w14:paraId="46882BF4" w14:textId="4F49876D" w:rsidR="008A104F" w:rsidRDefault="008A104F">
        <w:pPr>
          <w:pStyle w:val="Footer"/>
          <w:jc w:val="right"/>
        </w:pPr>
        <w:r>
          <w:fldChar w:fldCharType="begin"/>
        </w:r>
        <w:r>
          <w:instrText xml:space="preserve"> PAGE   \* MERGEFORMAT </w:instrText>
        </w:r>
        <w:r>
          <w:fldChar w:fldCharType="separate"/>
        </w:r>
        <w:r>
          <w:rPr>
            <w:noProof/>
          </w:rPr>
          <w:t>18</w:t>
        </w:r>
        <w:r>
          <w:rPr>
            <w:noProof/>
          </w:rPr>
          <w:fldChar w:fldCharType="end"/>
        </w:r>
      </w:p>
    </w:sdtContent>
  </w:sdt>
  <w:p w14:paraId="2D8C35D5" w14:textId="77777777" w:rsidR="008A104F" w:rsidRDefault="008A10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6BDDA" w14:textId="77777777" w:rsidR="004A0E13" w:rsidRDefault="004A0E13" w:rsidP="00F50131">
      <w:pPr>
        <w:spacing w:after="0" w:line="240" w:lineRule="auto"/>
      </w:pPr>
      <w:r>
        <w:separator/>
      </w:r>
    </w:p>
  </w:footnote>
  <w:footnote w:type="continuationSeparator" w:id="0">
    <w:p w14:paraId="70132759" w14:textId="77777777" w:rsidR="004A0E13" w:rsidRDefault="004A0E13" w:rsidP="00F50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816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FF628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63143E9"/>
    <w:multiLevelType w:val="hybridMultilevel"/>
    <w:tmpl w:val="D2EAFCBC"/>
    <w:lvl w:ilvl="0" w:tplc="F6FE34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unt, Andre (O&amp;A, Hobart)">
    <w15:presenceInfo w15:providerId="AD" w15:userId="S-1-5-21-61289985-2027487937-1858953157-2555"/>
  </w15:person>
  <w15:person w15:author="mkapur">
    <w15:presenceInfo w15:providerId="None" w15:userId="mkapur"/>
  </w15:person>
  <w15:person w15:author="Maia Kapur">
    <w15:presenceInfo w15:providerId="None" w15:userId="Maia Kapu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DF7"/>
    <w:rsid w:val="00011E4F"/>
    <w:rsid w:val="00015DE8"/>
    <w:rsid w:val="0002109F"/>
    <w:rsid w:val="00022CBF"/>
    <w:rsid w:val="00023BC7"/>
    <w:rsid w:val="00034C3F"/>
    <w:rsid w:val="00035951"/>
    <w:rsid w:val="00040589"/>
    <w:rsid w:val="00040834"/>
    <w:rsid w:val="00041153"/>
    <w:rsid w:val="00043307"/>
    <w:rsid w:val="00051E7E"/>
    <w:rsid w:val="00054CB8"/>
    <w:rsid w:val="00055CBF"/>
    <w:rsid w:val="0006425B"/>
    <w:rsid w:val="0006514B"/>
    <w:rsid w:val="00072BEE"/>
    <w:rsid w:val="000B4B1F"/>
    <w:rsid w:val="000C2205"/>
    <w:rsid w:val="000C6B26"/>
    <w:rsid w:val="000D42C3"/>
    <w:rsid w:val="000E651C"/>
    <w:rsid w:val="001011A0"/>
    <w:rsid w:val="00101D8E"/>
    <w:rsid w:val="00105775"/>
    <w:rsid w:val="0011113B"/>
    <w:rsid w:val="00113A0A"/>
    <w:rsid w:val="00114FC5"/>
    <w:rsid w:val="00117953"/>
    <w:rsid w:val="001240C1"/>
    <w:rsid w:val="00126E61"/>
    <w:rsid w:val="00130990"/>
    <w:rsid w:val="00135ED3"/>
    <w:rsid w:val="001424C8"/>
    <w:rsid w:val="001441D1"/>
    <w:rsid w:val="00144B33"/>
    <w:rsid w:val="001523D4"/>
    <w:rsid w:val="00160DD0"/>
    <w:rsid w:val="0016210F"/>
    <w:rsid w:val="00163329"/>
    <w:rsid w:val="001770D8"/>
    <w:rsid w:val="001824C5"/>
    <w:rsid w:val="00193066"/>
    <w:rsid w:val="001976BB"/>
    <w:rsid w:val="001A1B0A"/>
    <w:rsid w:val="001A5A05"/>
    <w:rsid w:val="001B21D9"/>
    <w:rsid w:val="001B234F"/>
    <w:rsid w:val="001C0800"/>
    <w:rsid w:val="001C2BDC"/>
    <w:rsid w:val="001C70C8"/>
    <w:rsid w:val="001C7EC3"/>
    <w:rsid w:val="001E0B96"/>
    <w:rsid w:val="002052E5"/>
    <w:rsid w:val="002073D8"/>
    <w:rsid w:val="00207531"/>
    <w:rsid w:val="00212215"/>
    <w:rsid w:val="002151D9"/>
    <w:rsid w:val="00217CF2"/>
    <w:rsid w:val="002239EF"/>
    <w:rsid w:val="002278EA"/>
    <w:rsid w:val="00234EF2"/>
    <w:rsid w:val="00246216"/>
    <w:rsid w:val="00247925"/>
    <w:rsid w:val="00247F68"/>
    <w:rsid w:val="00254436"/>
    <w:rsid w:val="00273DF8"/>
    <w:rsid w:val="00276042"/>
    <w:rsid w:val="00287B91"/>
    <w:rsid w:val="00291EEB"/>
    <w:rsid w:val="002A7BD5"/>
    <w:rsid w:val="002B485F"/>
    <w:rsid w:val="002B78B9"/>
    <w:rsid w:val="002C19CF"/>
    <w:rsid w:val="002D4639"/>
    <w:rsid w:val="002E02EB"/>
    <w:rsid w:val="002E1DDC"/>
    <w:rsid w:val="002E3E62"/>
    <w:rsid w:val="003057E6"/>
    <w:rsid w:val="003071B2"/>
    <w:rsid w:val="0031135F"/>
    <w:rsid w:val="00311F47"/>
    <w:rsid w:val="003219D9"/>
    <w:rsid w:val="0032228C"/>
    <w:rsid w:val="00330BD9"/>
    <w:rsid w:val="003313E9"/>
    <w:rsid w:val="00333E80"/>
    <w:rsid w:val="00344618"/>
    <w:rsid w:val="00347759"/>
    <w:rsid w:val="00352E7D"/>
    <w:rsid w:val="003532CB"/>
    <w:rsid w:val="00357218"/>
    <w:rsid w:val="003640BA"/>
    <w:rsid w:val="00377CE3"/>
    <w:rsid w:val="00386D16"/>
    <w:rsid w:val="00390CEC"/>
    <w:rsid w:val="003A11B9"/>
    <w:rsid w:val="003A76DA"/>
    <w:rsid w:val="003C13A9"/>
    <w:rsid w:val="003C6F9E"/>
    <w:rsid w:val="003D0FC7"/>
    <w:rsid w:val="003D604A"/>
    <w:rsid w:val="003E64AE"/>
    <w:rsid w:val="003E6E79"/>
    <w:rsid w:val="003F06AE"/>
    <w:rsid w:val="003F3562"/>
    <w:rsid w:val="00416528"/>
    <w:rsid w:val="00420118"/>
    <w:rsid w:val="00422D4B"/>
    <w:rsid w:val="0043545A"/>
    <w:rsid w:val="0044373E"/>
    <w:rsid w:val="00446FD4"/>
    <w:rsid w:val="0044700A"/>
    <w:rsid w:val="004613FD"/>
    <w:rsid w:val="00461B39"/>
    <w:rsid w:val="00463541"/>
    <w:rsid w:val="004906F5"/>
    <w:rsid w:val="004973C8"/>
    <w:rsid w:val="004A0E13"/>
    <w:rsid w:val="004A2A12"/>
    <w:rsid w:val="004B3FA4"/>
    <w:rsid w:val="004C0E4D"/>
    <w:rsid w:val="004C118F"/>
    <w:rsid w:val="004C78D8"/>
    <w:rsid w:val="004D4C29"/>
    <w:rsid w:val="004E0036"/>
    <w:rsid w:val="004E048A"/>
    <w:rsid w:val="004F2F0A"/>
    <w:rsid w:val="00501E09"/>
    <w:rsid w:val="00503E71"/>
    <w:rsid w:val="00506197"/>
    <w:rsid w:val="00506E17"/>
    <w:rsid w:val="00511A2F"/>
    <w:rsid w:val="00513905"/>
    <w:rsid w:val="00517735"/>
    <w:rsid w:val="00533635"/>
    <w:rsid w:val="005443E0"/>
    <w:rsid w:val="005453B8"/>
    <w:rsid w:val="0054799E"/>
    <w:rsid w:val="0055586B"/>
    <w:rsid w:val="005624A6"/>
    <w:rsid w:val="0056300A"/>
    <w:rsid w:val="00564486"/>
    <w:rsid w:val="005746C7"/>
    <w:rsid w:val="00581778"/>
    <w:rsid w:val="005866AE"/>
    <w:rsid w:val="00586BBE"/>
    <w:rsid w:val="0059154F"/>
    <w:rsid w:val="005937F2"/>
    <w:rsid w:val="0059460E"/>
    <w:rsid w:val="005A0B2F"/>
    <w:rsid w:val="005A2F0F"/>
    <w:rsid w:val="005B4E96"/>
    <w:rsid w:val="005B70FF"/>
    <w:rsid w:val="005C020F"/>
    <w:rsid w:val="005C3972"/>
    <w:rsid w:val="005D279D"/>
    <w:rsid w:val="005D4DA3"/>
    <w:rsid w:val="005F0B48"/>
    <w:rsid w:val="005F254B"/>
    <w:rsid w:val="005F61EE"/>
    <w:rsid w:val="00623282"/>
    <w:rsid w:val="00624B17"/>
    <w:rsid w:val="006264A4"/>
    <w:rsid w:val="00632139"/>
    <w:rsid w:val="00642D5E"/>
    <w:rsid w:val="00647FF6"/>
    <w:rsid w:val="00656B62"/>
    <w:rsid w:val="006610ED"/>
    <w:rsid w:val="00661E95"/>
    <w:rsid w:val="00662741"/>
    <w:rsid w:val="00674D52"/>
    <w:rsid w:val="00681741"/>
    <w:rsid w:val="00683D81"/>
    <w:rsid w:val="00694D64"/>
    <w:rsid w:val="006A1870"/>
    <w:rsid w:val="006A3AFF"/>
    <w:rsid w:val="006B09E1"/>
    <w:rsid w:val="006C4182"/>
    <w:rsid w:val="006D560E"/>
    <w:rsid w:val="006D6090"/>
    <w:rsid w:val="006E0EB2"/>
    <w:rsid w:val="006E2C2C"/>
    <w:rsid w:val="006F249A"/>
    <w:rsid w:val="00702273"/>
    <w:rsid w:val="00707024"/>
    <w:rsid w:val="00712DA0"/>
    <w:rsid w:val="007426FC"/>
    <w:rsid w:val="00751302"/>
    <w:rsid w:val="00761C2B"/>
    <w:rsid w:val="007650C2"/>
    <w:rsid w:val="007671B8"/>
    <w:rsid w:val="00782268"/>
    <w:rsid w:val="00786E5E"/>
    <w:rsid w:val="0079320C"/>
    <w:rsid w:val="007938F6"/>
    <w:rsid w:val="007A1261"/>
    <w:rsid w:val="007A3BAC"/>
    <w:rsid w:val="007A3DB6"/>
    <w:rsid w:val="007C3A1A"/>
    <w:rsid w:val="007C3FF6"/>
    <w:rsid w:val="007E68BB"/>
    <w:rsid w:val="007E7B4A"/>
    <w:rsid w:val="007F2E22"/>
    <w:rsid w:val="007F51DE"/>
    <w:rsid w:val="007F7701"/>
    <w:rsid w:val="00800100"/>
    <w:rsid w:val="00803D30"/>
    <w:rsid w:val="00804CF1"/>
    <w:rsid w:val="00805C18"/>
    <w:rsid w:val="008074A5"/>
    <w:rsid w:val="0083413E"/>
    <w:rsid w:val="008341FE"/>
    <w:rsid w:val="0084759D"/>
    <w:rsid w:val="00850AF1"/>
    <w:rsid w:val="00850F85"/>
    <w:rsid w:val="00853E77"/>
    <w:rsid w:val="008567BF"/>
    <w:rsid w:val="00863DF7"/>
    <w:rsid w:val="008719C6"/>
    <w:rsid w:val="00873DA6"/>
    <w:rsid w:val="008849C3"/>
    <w:rsid w:val="00886155"/>
    <w:rsid w:val="00887E84"/>
    <w:rsid w:val="008936F5"/>
    <w:rsid w:val="008A104F"/>
    <w:rsid w:val="008A4098"/>
    <w:rsid w:val="008A53BD"/>
    <w:rsid w:val="008A590F"/>
    <w:rsid w:val="008A6648"/>
    <w:rsid w:val="008B2D6F"/>
    <w:rsid w:val="008B3D07"/>
    <w:rsid w:val="008B5972"/>
    <w:rsid w:val="008C6C4D"/>
    <w:rsid w:val="008C7E57"/>
    <w:rsid w:val="008D0470"/>
    <w:rsid w:val="008D5E7B"/>
    <w:rsid w:val="00902FC3"/>
    <w:rsid w:val="009062F8"/>
    <w:rsid w:val="00906A89"/>
    <w:rsid w:val="009245F5"/>
    <w:rsid w:val="00934441"/>
    <w:rsid w:val="00941818"/>
    <w:rsid w:val="009446B6"/>
    <w:rsid w:val="00950CDF"/>
    <w:rsid w:val="00956016"/>
    <w:rsid w:val="00957F10"/>
    <w:rsid w:val="0096493F"/>
    <w:rsid w:val="0096581C"/>
    <w:rsid w:val="00971118"/>
    <w:rsid w:val="00972ACF"/>
    <w:rsid w:val="009778C1"/>
    <w:rsid w:val="00981A9D"/>
    <w:rsid w:val="009835A8"/>
    <w:rsid w:val="00984839"/>
    <w:rsid w:val="009874B2"/>
    <w:rsid w:val="009913FD"/>
    <w:rsid w:val="00992E9D"/>
    <w:rsid w:val="00994FE7"/>
    <w:rsid w:val="00997CA2"/>
    <w:rsid w:val="009A5D38"/>
    <w:rsid w:val="009B1088"/>
    <w:rsid w:val="009B2BA1"/>
    <w:rsid w:val="009B4FB5"/>
    <w:rsid w:val="009C334D"/>
    <w:rsid w:val="009C34F2"/>
    <w:rsid w:val="009E361C"/>
    <w:rsid w:val="009E6008"/>
    <w:rsid w:val="009F68F2"/>
    <w:rsid w:val="00A025ED"/>
    <w:rsid w:val="00A04F68"/>
    <w:rsid w:val="00A0545B"/>
    <w:rsid w:val="00A076F1"/>
    <w:rsid w:val="00A1303A"/>
    <w:rsid w:val="00A21CD5"/>
    <w:rsid w:val="00A220A1"/>
    <w:rsid w:val="00A23F50"/>
    <w:rsid w:val="00A25644"/>
    <w:rsid w:val="00A26B70"/>
    <w:rsid w:val="00A313A5"/>
    <w:rsid w:val="00A32004"/>
    <w:rsid w:val="00A438F1"/>
    <w:rsid w:val="00A44F12"/>
    <w:rsid w:val="00A46BB7"/>
    <w:rsid w:val="00A50DB7"/>
    <w:rsid w:val="00A528BA"/>
    <w:rsid w:val="00A649CB"/>
    <w:rsid w:val="00A834A2"/>
    <w:rsid w:val="00A837CD"/>
    <w:rsid w:val="00A9055E"/>
    <w:rsid w:val="00A905FF"/>
    <w:rsid w:val="00A9532D"/>
    <w:rsid w:val="00AA00EF"/>
    <w:rsid w:val="00AA0890"/>
    <w:rsid w:val="00AA168A"/>
    <w:rsid w:val="00AC02E6"/>
    <w:rsid w:val="00AC07CF"/>
    <w:rsid w:val="00AC2082"/>
    <w:rsid w:val="00AD0AC7"/>
    <w:rsid w:val="00AE4031"/>
    <w:rsid w:val="00AE4E48"/>
    <w:rsid w:val="00AE5182"/>
    <w:rsid w:val="00AE7DBA"/>
    <w:rsid w:val="00B06507"/>
    <w:rsid w:val="00B11828"/>
    <w:rsid w:val="00B24C55"/>
    <w:rsid w:val="00B30926"/>
    <w:rsid w:val="00B34995"/>
    <w:rsid w:val="00B4245B"/>
    <w:rsid w:val="00B4317E"/>
    <w:rsid w:val="00B4644F"/>
    <w:rsid w:val="00B46C34"/>
    <w:rsid w:val="00B561EA"/>
    <w:rsid w:val="00B614FB"/>
    <w:rsid w:val="00B64E40"/>
    <w:rsid w:val="00B67671"/>
    <w:rsid w:val="00B8111C"/>
    <w:rsid w:val="00B834E2"/>
    <w:rsid w:val="00B8591D"/>
    <w:rsid w:val="00B91A35"/>
    <w:rsid w:val="00B91B45"/>
    <w:rsid w:val="00B91C24"/>
    <w:rsid w:val="00B94D25"/>
    <w:rsid w:val="00B9623A"/>
    <w:rsid w:val="00B96D87"/>
    <w:rsid w:val="00BB02E4"/>
    <w:rsid w:val="00BB7E4C"/>
    <w:rsid w:val="00BC119C"/>
    <w:rsid w:val="00BC5CB1"/>
    <w:rsid w:val="00BD06D8"/>
    <w:rsid w:val="00BD6121"/>
    <w:rsid w:val="00BE49DA"/>
    <w:rsid w:val="00BE53B7"/>
    <w:rsid w:val="00BE6203"/>
    <w:rsid w:val="00BE6536"/>
    <w:rsid w:val="00BF14AE"/>
    <w:rsid w:val="00BF33B8"/>
    <w:rsid w:val="00BF4FB7"/>
    <w:rsid w:val="00BF5E1D"/>
    <w:rsid w:val="00BF6D53"/>
    <w:rsid w:val="00C028BF"/>
    <w:rsid w:val="00C050D7"/>
    <w:rsid w:val="00C0694A"/>
    <w:rsid w:val="00C116AB"/>
    <w:rsid w:val="00C12722"/>
    <w:rsid w:val="00C13128"/>
    <w:rsid w:val="00C14891"/>
    <w:rsid w:val="00C171D8"/>
    <w:rsid w:val="00C17C15"/>
    <w:rsid w:val="00C21424"/>
    <w:rsid w:val="00C27622"/>
    <w:rsid w:val="00C277A8"/>
    <w:rsid w:val="00C30B09"/>
    <w:rsid w:val="00C33784"/>
    <w:rsid w:val="00C37393"/>
    <w:rsid w:val="00C409C1"/>
    <w:rsid w:val="00C40B51"/>
    <w:rsid w:val="00C40E68"/>
    <w:rsid w:val="00C41D19"/>
    <w:rsid w:val="00C4256E"/>
    <w:rsid w:val="00C45993"/>
    <w:rsid w:val="00C46280"/>
    <w:rsid w:val="00C53F0B"/>
    <w:rsid w:val="00C5457E"/>
    <w:rsid w:val="00C56542"/>
    <w:rsid w:val="00C576FF"/>
    <w:rsid w:val="00C7661B"/>
    <w:rsid w:val="00C778A2"/>
    <w:rsid w:val="00C87747"/>
    <w:rsid w:val="00C87B6A"/>
    <w:rsid w:val="00C9472F"/>
    <w:rsid w:val="00CB267E"/>
    <w:rsid w:val="00CB7C57"/>
    <w:rsid w:val="00CC2377"/>
    <w:rsid w:val="00CC4BA6"/>
    <w:rsid w:val="00CD03F1"/>
    <w:rsid w:val="00CE5705"/>
    <w:rsid w:val="00CF44FC"/>
    <w:rsid w:val="00CF64E2"/>
    <w:rsid w:val="00D025B8"/>
    <w:rsid w:val="00D103E8"/>
    <w:rsid w:val="00D10DE4"/>
    <w:rsid w:val="00D12A77"/>
    <w:rsid w:val="00D15237"/>
    <w:rsid w:val="00D1784D"/>
    <w:rsid w:val="00D21CB5"/>
    <w:rsid w:val="00D24852"/>
    <w:rsid w:val="00D4232C"/>
    <w:rsid w:val="00D55A0E"/>
    <w:rsid w:val="00D63C6D"/>
    <w:rsid w:val="00D7177D"/>
    <w:rsid w:val="00D74412"/>
    <w:rsid w:val="00D7747A"/>
    <w:rsid w:val="00D87B6B"/>
    <w:rsid w:val="00D90467"/>
    <w:rsid w:val="00D94719"/>
    <w:rsid w:val="00D949F9"/>
    <w:rsid w:val="00D965FB"/>
    <w:rsid w:val="00DA25A6"/>
    <w:rsid w:val="00DB3C75"/>
    <w:rsid w:val="00DB6C27"/>
    <w:rsid w:val="00DC2699"/>
    <w:rsid w:val="00DC591D"/>
    <w:rsid w:val="00DC5CC5"/>
    <w:rsid w:val="00DF03FD"/>
    <w:rsid w:val="00DF076A"/>
    <w:rsid w:val="00DF1D91"/>
    <w:rsid w:val="00DF246C"/>
    <w:rsid w:val="00E022D1"/>
    <w:rsid w:val="00E03CCB"/>
    <w:rsid w:val="00E04E95"/>
    <w:rsid w:val="00E05953"/>
    <w:rsid w:val="00E11D94"/>
    <w:rsid w:val="00E11EFB"/>
    <w:rsid w:val="00E2026F"/>
    <w:rsid w:val="00E20C70"/>
    <w:rsid w:val="00E20E6D"/>
    <w:rsid w:val="00E21EB4"/>
    <w:rsid w:val="00E237EF"/>
    <w:rsid w:val="00E23A55"/>
    <w:rsid w:val="00E262AD"/>
    <w:rsid w:val="00E314A1"/>
    <w:rsid w:val="00E315C6"/>
    <w:rsid w:val="00E3160E"/>
    <w:rsid w:val="00E3743B"/>
    <w:rsid w:val="00E37F79"/>
    <w:rsid w:val="00E41395"/>
    <w:rsid w:val="00E424C1"/>
    <w:rsid w:val="00E43064"/>
    <w:rsid w:val="00E52C94"/>
    <w:rsid w:val="00E56DA5"/>
    <w:rsid w:val="00E57469"/>
    <w:rsid w:val="00E61645"/>
    <w:rsid w:val="00E86935"/>
    <w:rsid w:val="00E9478C"/>
    <w:rsid w:val="00E96E28"/>
    <w:rsid w:val="00E96E82"/>
    <w:rsid w:val="00E97386"/>
    <w:rsid w:val="00E9782A"/>
    <w:rsid w:val="00EA2C4E"/>
    <w:rsid w:val="00EA72E3"/>
    <w:rsid w:val="00EB5DF5"/>
    <w:rsid w:val="00EB7D3D"/>
    <w:rsid w:val="00EC5D55"/>
    <w:rsid w:val="00EC7554"/>
    <w:rsid w:val="00EC76A7"/>
    <w:rsid w:val="00ED2D44"/>
    <w:rsid w:val="00EE0A9B"/>
    <w:rsid w:val="00EE33E5"/>
    <w:rsid w:val="00EF7684"/>
    <w:rsid w:val="00F0163E"/>
    <w:rsid w:val="00F04534"/>
    <w:rsid w:val="00F13628"/>
    <w:rsid w:val="00F202ED"/>
    <w:rsid w:val="00F218DA"/>
    <w:rsid w:val="00F253EA"/>
    <w:rsid w:val="00F25AB3"/>
    <w:rsid w:val="00F315C8"/>
    <w:rsid w:val="00F31919"/>
    <w:rsid w:val="00F33728"/>
    <w:rsid w:val="00F3466B"/>
    <w:rsid w:val="00F40060"/>
    <w:rsid w:val="00F44B12"/>
    <w:rsid w:val="00F46C6D"/>
    <w:rsid w:val="00F50131"/>
    <w:rsid w:val="00F5067E"/>
    <w:rsid w:val="00F65EE9"/>
    <w:rsid w:val="00F66EB8"/>
    <w:rsid w:val="00F75BC7"/>
    <w:rsid w:val="00F80A7B"/>
    <w:rsid w:val="00F82A07"/>
    <w:rsid w:val="00F82EB2"/>
    <w:rsid w:val="00F919FB"/>
    <w:rsid w:val="00F94063"/>
    <w:rsid w:val="00F96E2F"/>
    <w:rsid w:val="00FA0991"/>
    <w:rsid w:val="00FB55F0"/>
    <w:rsid w:val="00FC6A65"/>
    <w:rsid w:val="00FE3F58"/>
    <w:rsid w:val="00FE4275"/>
    <w:rsid w:val="00FE60FA"/>
    <w:rsid w:val="00FF6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0CF3C"/>
  <w15:chartTrackingRefBased/>
  <w15:docId w15:val="{BD65D2FC-078F-47CF-8FAD-B1992027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02E6"/>
    <w:rPr>
      <w:rFonts w:ascii="Times New Roman" w:hAnsi="Times New Roman" w:cs="Times New Roman"/>
      <w:sz w:val="24"/>
      <w:szCs w:val="24"/>
    </w:rPr>
  </w:style>
  <w:style w:type="paragraph" w:styleId="Heading1">
    <w:name w:val="heading 1"/>
    <w:basedOn w:val="Normal"/>
    <w:next w:val="Normal"/>
    <w:link w:val="Heading1Char"/>
    <w:uiPriority w:val="9"/>
    <w:qFormat/>
    <w:rsid w:val="00F82EB2"/>
    <w:pPr>
      <w:outlineLvl w:val="0"/>
    </w:pPr>
    <w:rPr>
      <w:b/>
    </w:rPr>
  </w:style>
  <w:style w:type="paragraph" w:styleId="Heading2">
    <w:name w:val="heading 2"/>
    <w:basedOn w:val="Normal"/>
    <w:next w:val="Normal"/>
    <w:link w:val="Heading2Char"/>
    <w:uiPriority w:val="9"/>
    <w:unhideWhenUsed/>
    <w:qFormat/>
    <w:rsid w:val="00E05953"/>
    <w:pPr>
      <w:keepNext/>
      <w:keepLines/>
      <w:spacing w:before="40" w:after="0"/>
      <w:outlineLvl w:val="1"/>
    </w:pPr>
    <w:rPr>
      <w:rFonts w:eastAsiaTheme="majorEastAsi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B0A"/>
    <w:pPr>
      <w:ind w:left="720"/>
      <w:contextualSpacing/>
    </w:pPr>
  </w:style>
  <w:style w:type="table" w:styleId="TableGrid">
    <w:name w:val="Table Grid"/>
    <w:basedOn w:val="TableNormal"/>
    <w:uiPriority w:val="39"/>
    <w:rsid w:val="00416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02FC3"/>
    <w:rPr>
      <w:color w:val="808080"/>
    </w:rPr>
  </w:style>
  <w:style w:type="character" w:styleId="Hyperlink">
    <w:name w:val="Hyperlink"/>
    <w:basedOn w:val="DefaultParagraphFont"/>
    <w:uiPriority w:val="99"/>
    <w:unhideWhenUsed/>
    <w:rsid w:val="00994FE7"/>
    <w:rPr>
      <w:color w:val="0563C1" w:themeColor="hyperlink"/>
      <w:u w:val="single"/>
    </w:rPr>
  </w:style>
  <w:style w:type="character" w:customStyle="1" w:styleId="UnresolvedMention1">
    <w:name w:val="Unresolved Mention1"/>
    <w:basedOn w:val="DefaultParagraphFont"/>
    <w:uiPriority w:val="99"/>
    <w:semiHidden/>
    <w:unhideWhenUsed/>
    <w:rsid w:val="00994FE7"/>
    <w:rPr>
      <w:color w:val="605E5C"/>
      <w:shd w:val="clear" w:color="auto" w:fill="E1DFDD"/>
    </w:rPr>
  </w:style>
  <w:style w:type="character" w:customStyle="1" w:styleId="Heading1Char">
    <w:name w:val="Heading 1 Char"/>
    <w:basedOn w:val="DefaultParagraphFont"/>
    <w:link w:val="Heading1"/>
    <w:uiPriority w:val="9"/>
    <w:rsid w:val="00F82EB2"/>
    <w:rPr>
      <w:rFonts w:ascii="Times New Roman" w:hAnsi="Times New Roman" w:cs="Times New Roman"/>
      <w:b/>
      <w:sz w:val="24"/>
      <w:szCs w:val="24"/>
    </w:rPr>
  </w:style>
  <w:style w:type="paragraph" w:styleId="Title">
    <w:name w:val="Title"/>
    <w:basedOn w:val="Normal"/>
    <w:next w:val="Normal"/>
    <w:link w:val="TitleChar"/>
    <w:uiPriority w:val="10"/>
    <w:qFormat/>
    <w:rsid w:val="009C34F2"/>
    <w:rPr>
      <w:b/>
      <w:sz w:val="28"/>
      <w:szCs w:val="28"/>
    </w:rPr>
  </w:style>
  <w:style w:type="character" w:customStyle="1" w:styleId="TitleChar">
    <w:name w:val="Title Char"/>
    <w:basedOn w:val="DefaultParagraphFont"/>
    <w:link w:val="Title"/>
    <w:uiPriority w:val="10"/>
    <w:rsid w:val="009C34F2"/>
    <w:rPr>
      <w:rFonts w:ascii="Times New Roman" w:hAnsi="Times New Roman" w:cs="Times New Roman"/>
      <w:b/>
      <w:sz w:val="28"/>
      <w:szCs w:val="28"/>
    </w:rPr>
  </w:style>
  <w:style w:type="character" w:styleId="CommentReference">
    <w:name w:val="annotation reference"/>
    <w:basedOn w:val="DefaultParagraphFont"/>
    <w:uiPriority w:val="99"/>
    <w:semiHidden/>
    <w:unhideWhenUsed/>
    <w:rsid w:val="00F218DA"/>
    <w:rPr>
      <w:sz w:val="16"/>
      <w:szCs w:val="16"/>
    </w:rPr>
  </w:style>
  <w:style w:type="paragraph" w:styleId="CommentText">
    <w:name w:val="annotation text"/>
    <w:basedOn w:val="Normal"/>
    <w:link w:val="CommentTextChar"/>
    <w:uiPriority w:val="99"/>
    <w:semiHidden/>
    <w:unhideWhenUsed/>
    <w:rsid w:val="00F218DA"/>
    <w:pPr>
      <w:spacing w:line="240" w:lineRule="auto"/>
    </w:pPr>
    <w:rPr>
      <w:sz w:val="20"/>
      <w:szCs w:val="20"/>
    </w:rPr>
  </w:style>
  <w:style w:type="character" w:customStyle="1" w:styleId="CommentTextChar">
    <w:name w:val="Comment Text Char"/>
    <w:basedOn w:val="DefaultParagraphFont"/>
    <w:link w:val="CommentText"/>
    <w:uiPriority w:val="99"/>
    <w:semiHidden/>
    <w:rsid w:val="00F218D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218DA"/>
    <w:rPr>
      <w:b/>
      <w:bCs/>
    </w:rPr>
  </w:style>
  <w:style w:type="character" w:customStyle="1" w:styleId="CommentSubjectChar">
    <w:name w:val="Comment Subject Char"/>
    <w:basedOn w:val="CommentTextChar"/>
    <w:link w:val="CommentSubject"/>
    <w:uiPriority w:val="99"/>
    <w:semiHidden/>
    <w:rsid w:val="00F218DA"/>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F218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8DA"/>
    <w:rPr>
      <w:rFonts w:ascii="Segoe UI" w:hAnsi="Segoe UI" w:cs="Segoe UI"/>
      <w:sz w:val="18"/>
      <w:szCs w:val="18"/>
    </w:rPr>
  </w:style>
  <w:style w:type="paragraph" w:styleId="NormalWeb">
    <w:name w:val="Normal (Web)"/>
    <w:basedOn w:val="Normal"/>
    <w:uiPriority w:val="99"/>
    <w:semiHidden/>
    <w:unhideWhenUsed/>
    <w:rsid w:val="00FC6A65"/>
    <w:pPr>
      <w:spacing w:before="100" w:beforeAutospacing="1" w:after="100" w:afterAutospacing="1" w:line="240" w:lineRule="auto"/>
    </w:pPr>
    <w:rPr>
      <w:rFonts w:eastAsia="Times New Roman"/>
    </w:rPr>
  </w:style>
  <w:style w:type="paragraph" w:styleId="Caption">
    <w:name w:val="caption"/>
    <w:basedOn w:val="Normal"/>
    <w:next w:val="Normal"/>
    <w:uiPriority w:val="35"/>
    <w:unhideWhenUsed/>
    <w:qFormat/>
    <w:rsid w:val="00A46BB7"/>
    <w:pPr>
      <w:spacing w:after="200" w:line="240" w:lineRule="auto"/>
    </w:pPr>
    <w:rPr>
      <w:iCs/>
    </w:rPr>
  </w:style>
  <w:style w:type="paragraph" w:styleId="Header">
    <w:name w:val="header"/>
    <w:basedOn w:val="Normal"/>
    <w:link w:val="HeaderChar"/>
    <w:uiPriority w:val="99"/>
    <w:unhideWhenUsed/>
    <w:rsid w:val="00F50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131"/>
    <w:rPr>
      <w:rFonts w:ascii="Times New Roman" w:hAnsi="Times New Roman" w:cs="Times New Roman"/>
      <w:sz w:val="24"/>
      <w:szCs w:val="24"/>
    </w:rPr>
  </w:style>
  <w:style w:type="paragraph" w:styleId="Footer">
    <w:name w:val="footer"/>
    <w:basedOn w:val="Normal"/>
    <w:link w:val="FooterChar"/>
    <w:uiPriority w:val="99"/>
    <w:unhideWhenUsed/>
    <w:rsid w:val="00F50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131"/>
    <w:rPr>
      <w:rFonts w:ascii="Times New Roman" w:hAnsi="Times New Roman" w:cs="Times New Roman"/>
      <w:sz w:val="24"/>
      <w:szCs w:val="24"/>
    </w:rPr>
  </w:style>
  <w:style w:type="character" w:customStyle="1" w:styleId="Heading2Char">
    <w:name w:val="Heading 2 Char"/>
    <w:basedOn w:val="DefaultParagraphFont"/>
    <w:link w:val="Heading2"/>
    <w:uiPriority w:val="9"/>
    <w:rsid w:val="00E05953"/>
    <w:rPr>
      <w:rFonts w:ascii="Times New Roman" w:eastAsiaTheme="majorEastAsia" w:hAnsi="Times New Roman" w:cs="Times New Roman"/>
      <w:i/>
      <w:sz w:val="24"/>
      <w:szCs w:val="24"/>
    </w:rPr>
  </w:style>
  <w:style w:type="paragraph" w:styleId="Revision">
    <w:name w:val="Revision"/>
    <w:hidden/>
    <w:uiPriority w:val="99"/>
    <w:semiHidden/>
    <w:rsid w:val="00B9623A"/>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991958">
      <w:bodyDiv w:val="1"/>
      <w:marLeft w:val="0"/>
      <w:marRight w:val="0"/>
      <w:marTop w:val="0"/>
      <w:marBottom w:val="0"/>
      <w:divBdr>
        <w:top w:val="none" w:sz="0" w:space="0" w:color="auto"/>
        <w:left w:val="none" w:sz="0" w:space="0" w:color="auto"/>
        <w:bottom w:val="none" w:sz="0" w:space="0" w:color="auto"/>
        <w:right w:val="none" w:sz="0" w:space="0" w:color="auto"/>
      </w:divBdr>
    </w:div>
    <w:div w:id="206899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9B849-3C45-4007-B9FB-1824C444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22</Pages>
  <Words>18616</Words>
  <Characters>106112</Characters>
  <Application>Microsoft Office Word</Application>
  <DocSecurity>0</DocSecurity>
  <Lines>884</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mkapur</dc:creator>
  <cp:keywords/>
  <dc:description/>
  <cp:lastModifiedBy>mkapur</cp:lastModifiedBy>
  <cp:revision>55</cp:revision>
  <dcterms:created xsi:type="dcterms:W3CDTF">2019-01-23T16:35:00Z</dcterms:created>
  <dcterms:modified xsi:type="dcterms:W3CDTF">2019-02-04T18:22:00Z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http://www.zotero.org/styles/fisheries-research</vt:lpwstr>
  </property>
  <property fmtid="{D5CDD505-2E9C-101B-9397-08002B2CF9AE}" pid="13" name="Mendeley Recent Style Name 5_1">
    <vt:lpwstr>Fisheries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e1a4326a-54fb-3254-bac9-51f7e9a00ff9</vt:lpwstr>
  </property>
  <property fmtid="{D5CDD505-2E9C-101B-9397-08002B2CF9AE}" pid="24" name="Mendeley Citation Style_1">
    <vt:lpwstr>http://www.zotero.org/styles/fisheries-research</vt:lpwstr>
  </property>
</Properties>
</file>