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FB15C" w14:textId="77777777" w:rsidR="000A5971" w:rsidRDefault="000A5971" w:rsidP="000A5971">
      <w:pPr>
        <w:rPr>
          <w:i/>
        </w:rPr>
      </w:pPr>
      <w:commentRangeStart w:id="0"/>
      <w:r>
        <w:rPr>
          <w:i/>
        </w:rPr>
        <w:t>Modeling Approach (Option A: “Data Driven”)</w:t>
      </w:r>
      <w:commentRangeEnd w:id="0"/>
      <w:r>
        <w:rPr>
          <w:rStyle w:val="CommentReference"/>
        </w:rPr>
        <w:commentReference w:id="0"/>
      </w:r>
    </w:p>
    <w:p w14:paraId="60A3F3DB" w14:textId="77777777" w:rsidR="000A5971" w:rsidRDefault="000A5971" w:rsidP="000A5971">
      <w:r>
        <w:t xml:space="preserve">The modeling workflow was designed to identify significant spatiotemporal break-points in the age-length relationship, and did not consider </w:t>
      </w:r>
      <w:r>
        <w:rPr>
          <w:i/>
        </w:rPr>
        <w:t>a priori</w:t>
      </w:r>
      <w:r>
        <w:t xml:space="preserve"> hypotheses of spatial stratification. We employed a Generalized Additive Model (GAM) with smooth functions for location and year using the mgcv package </w:t>
      </w:r>
      <w:r>
        <w:fldChar w:fldCharType="begin" w:fldLock="1"/>
      </w:r>
      <w:r>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fldChar w:fldCharType="separate"/>
      </w:r>
      <w:r w:rsidRPr="00E9478C">
        <w:rPr>
          <w:noProof/>
        </w:rPr>
        <w:t>(Wood, 2011)</w:t>
      </w:r>
      <w:r>
        <w:fldChar w:fldCharType="end"/>
      </w:r>
      <w:r>
        <w:t xml:space="preserve"> in R </w:t>
      </w:r>
      <w:r>
        <w:fldChar w:fldCharType="begin" w:fldLock="1"/>
      </w:r>
      <w: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fldChar w:fldCharType="separate"/>
      </w:r>
      <w:r w:rsidRPr="00E9478C">
        <w:rPr>
          <w:noProof/>
        </w:rPr>
        <w:t>(R Development Core Team, 2011)</w:t>
      </w:r>
      <w:r>
        <w:fldChar w:fldCharType="end"/>
      </w:r>
      <w:r>
        <w:t>. The first derivatives of the GAM were evaluated to identify areas of significant change (i.e., break points) in in growth parameter estimates.</w:t>
      </w:r>
    </w:p>
    <w:p w14:paraId="0CCF05CF" w14:textId="77777777" w:rsidR="000A5971" w:rsidRDefault="000A5971" w:rsidP="000A5971">
      <w:r>
        <w:t xml:space="preserve">We first estimated the parameters of the VGBF using maximum likelihood in Template Model Builder </w:t>
      </w:r>
      <w:r>
        <w:fldChar w:fldCharType="begin" w:fldLock="1"/>
      </w:r>
      <w: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fldChar w:fldCharType="separate"/>
      </w:r>
      <w:r w:rsidRPr="008C7E57">
        <w:rPr>
          <w:noProof/>
        </w:rPr>
        <w:t>(Kristensen et al., 2016)</w:t>
      </w:r>
      <w:r>
        <w:fldChar w:fldCharType="end"/>
      </w:r>
      <w:r>
        <w:t>. This was performed on the entire data set, separately for each sex.</w:t>
      </w:r>
    </w:p>
    <w:p w14:paraId="7D1E833A" w14:textId="77777777" w:rsidR="000A5971" w:rsidRPr="004906F5" w:rsidRDefault="000A5971" w:rsidP="000A5971">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k</w:t>
      </w:r>
      <w:r w:rsidRPr="004906F5">
        <w:t xml:space="preserve"> (the rate at which asymptotic length is approached) and </w:t>
      </w:r>
      <w:r w:rsidRPr="004906F5">
        <w:rPr>
          <w:i/>
        </w:rPr>
        <w:t>t0</w:t>
      </w:r>
      <w:r>
        <w:rPr>
          <w:i/>
        </w:rPr>
        <w:t xml:space="preserve">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w:t>
      </w:r>
      <w:commentRangeStart w:id="1"/>
      <w:commentRangeStart w:id="2"/>
      <w:r w:rsidRPr="004906F5">
        <w:rPr>
          <w:rFonts w:eastAsiaTheme="minorEastAsia"/>
        </w:rPr>
        <w:t>σ</w:t>
      </w:r>
      <w:commentRangeEnd w:id="1"/>
      <w:r>
        <w:rPr>
          <w:rStyle w:val="CommentReference"/>
        </w:rPr>
        <w:commentReference w:id="1"/>
      </w:r>
      <w:commentRangeEnd w:id="2"/>
      <w:r>
        <w:rPr>
          <w:rStyle w:val="CommentReference"/>
        </w:rPr>
        <w:commentReference w:id="2"/>
      </w:r>
      <w:r w:rsidRPr="004906F5">
        <w:rPr>
          <w:rFonts w:eastAsiaTheme="minorEastAsia"/>
        </w:rPr>
        <w:t>.</w:t>
      </w:r>
      <w:r w:rsidRPr="004906F5">
        <w:t xml:space="preserve"> Our model estimates values for the three biological parameters at each of six strata for two sexes (fish of “unknown” sex were removed from the</w:t>
      </w:r>
      <w:r>
        <w:t xml:space="preserve"> </w:t>
      </w:r>
      <w:r w:rsidRPr="004906F5">
        <w:t xml:space="preserve">analysis beforehand); the error term is assumed universal across </w:t>
      </w:r>
      <w:commentRangeStart w:id="3"/>
      <w:commentRangeStart w:id="4"/>
      <w:r w:rsidRPr="004906F5">
        <w:t>strata and sex</w:t>
      </w:r>
      <w:commentRangeEnd w:id="3"/>
      <w:r>
        <w:rPr>
          <w:rStyle w:val="CommentReference"/>
        </w:rPr>
        <w:commentReference w:id="3"/>
      </w:r>
      <w:commentRangeEnd w:id="4"/>
      <w:r>
        <w:rPr>
          <w:rStyle w:val="CommentReference"/>
        </w:rPr>
        <w:commentReference w:id="4"/>
      </w:r>
      <w:r w:rsidRPr="004906F5">
        <w:t>.</w:t>
      </w:r>
    </w:p>
    <w:p w14:paraId="169D4EA5" w14:textId="77777777" w:rsidR="000A5971" w:rsidRDefault="000A5971" w:rsidP="000A5971">
      <w:pPr>
        <w:rPr>
          <w:ins w:id="5" w:author="mkapur" w:date="2018-11-06T07:19:00Z"/>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Pr>
          <w:noProof/>
        </w:rPr>
        <w:t>4</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2BDECC1C" w14:textId="77777777" w:rsidR="000A5971" w:rsidRDefault="000A5971" w:rsidP="000A5971">
      <w:pPr>
        <w:rPr>
          <w:rFonts w:eastAsiaTheme="minorEastAsia"/>
          <w:iCs/>
        </w:rPr>
      </w:pPr>
      <w:ins w:id="6" w:author="mkapur" w:date="2018-11-06T07:19:00Z">
        <w:r>
          <w:rPr>
            <w:rFonts w:eastAsiaTheme="minorEastAsia"/>
          </w:rPr>
          <w:t xml:space="preserve">The likelihood standard deviation is an allometric function of mean length, </w:t>
        </w:r>
      </w:ins>
      <w:r>
        <w:rPr>
          <w:rFonts w:eastAsiaTheme="minorEastAsia"/>
        </w:rPr>
        <w:t xml:space="preserve">and the additive error term </w:t>
      </w:r>
      <m:oMath>
        <m:r>
          <m:rPr>
            <m:sty m:val="p"/>
          </m:rPr>
          <w:rPr>
            <w:rFonts w:ascii="Cambria Math" w:hAnsi="Cambria Math"/>
          </w:rPr>
          <m:t>ε</m:t>
        </m:r>
      </m:oMath>
      <w:r>
        <w:rPr>
          <w:rFonts w:eastAsiaTheme="minorEastAsia"/>
        </w:rPr>
        <w:t xml:space="preserve"> is assumed to be normally distributed with mean zero.</w:t>
      </w:r>
    </w:p>
    <w:p w14:paraId="1D49228B" w14:textId="77777777" w:rsidR="000A5971" w:rsidRPr="00E9782A" w:rsidRDefault="000A5971" w:rsidP="000A5971">
      <w:r>
        <w:t>We executed a maximum of 1000 iterations</w:t>
      </w:r>
      <w:r w:rsidRPr="008567BF">
        <w:t>. Initial parameter</w:t>
      </w:r>
      <w:r>
        <w:t>s</w:t>
      </w:r>
      <w:r w:rsidRPr="008567BF">
        <w:t xml:space="preserve"> </w:t>
      </w:r>
      <w:r>
        <w:t xml:space="preserve">were </w:t>
      </w:r>
      <w:r w:rsidRPr="008567BF">
        <w:t>t0 = 0, s0 = 0.1, s1 = 1, with L∞ = 70, K = 0.</w:t>
      </w:r>
    </w:p>
    <w:p w14:paraId="19BEF635" w14:textId="77777777" w:rsidR="000A5971" w:rsidRDefault="000A5971" w:rsidP="000A5971">
      <w:r>
        <w:t xml:space="preserve">To identify breakpoints in </w:t>
      </w:r>
      <w:r w:rsidRPr="008567BF">
        <w:t>L∞</w:t>
      </w:r>
      <w:r>
        <w:t xml:space="preserve"> and K across the region, a bivariate normal distribution was used to generate 10 000 draws of each of these parameters based on the fits described above. We then fit a GAM with the vector of parameters as the response predicted by a smoother for year and location. selected amongst models that included various autoregressive errors. Selection via a generalized likelihood ratio test (i.e., an ANOVA) is appropriate because the various models are nested. Once the best-fit model was identified, we used the method of finite differences (as in </w:t>
      </w:r>
      <w:r>
        <w:fldChar w:fldCharType="begin" w:fldLock="1"/>
      </w:r>
      <w:r>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periods and/or locations of statistically significant change in growth. The finite differences approach approximates the first derivative of the spline generated from the GAM function. We then identified years or regions where the confidence interval of the first derivative was outside the 95% quantile of the entire dataset, and designated these as “break points”.</w:t>
      </w:r>
    </w:p>
    <w:p w14:paraId="4DF7FC36" w14:textId="77777777" w:rsidR="000A5971" w:rsidRDefault="000A5971" w:rsidP="000A5971">
      <w:r>
        <w:t>Periods of significant change are those where the confidence interval of this value do not cross zero/where the</w:t>
      </w:r>
    </w:p>
    <w:p w14:paraId="15EBCF83" w14:textId="77777777" w:rsidR="006E5F79" w:rsidRDefault="006E5F79">
      <w:bookmarkStart w:id="7" w:name="_GoBack"/>
      <w:bookmarkEnd w:id="7"/>
    </w:p>
    <w:sectPr w:rsidR="006E5F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kapur" w:date="2018-12-11T10:16:00Z" w:initials="m">
    <w:p w14:paraId="3D937CDB" w14:textId="77777777" w:rsidR="000A5971" w:rsidRDefault="000A5971" w:rsidP="000A5971">
      <w:pPr>
        <w:pStyle w:val="CommentText"/>
      </w:pPr>
      <w:r>
        <w:rPr>
          <w:rStyle w:val="CommentReference"/>
        </w:rPr>
        <w:annotationRef/>
      </w:r>
      <w:r>
        <w:t>What was presented at 559</w:t>
      </w:r>
    </w:p>
  </w:comment>
  <w:comment w:id="1" w:author="mkapur" w:date="2018-09-26T08:06:00Z" w:initials="m">
    <w:p w14:paraId="5E29C435" w14:textId="77777777" w:rsidR="000A5971" w:rsidRDefault="000A5971" w:rsidP="000A5971">
      <w:pPr>
        <w:pStyle w:val="CommentText"/>
      </w:pPr>
      <w:r>
        <w:rPr>
          <w:rStyle w:val="CommentReference"/>
        </w:rPr>
        <w:annotationRef/>
      </w:r>
      <w:r>
        <w:t>May change later to power function whereby sigma slows with increased age (Francis 1988)</w:t>
      </w:r>
    </w:p>
    <w:p w14:paraId="03591F9E" w14:textId="77777777" w:rsidR="000A5971" w:rsidRDefault="000A5971" w:rsidP="000A5971">
      <w:pPr>
        <w:pStyle w:val="CommentText"/>
      </w:pPr>
    </w:p>
    <w:p w14:paraId="0D1E9544" w14:textId="77777777" w:rsidR="000A5971" w:rsidRDefault="000A5971" w:rsidP="000A5971">
      <w:pPr>
        <w:pStyle w:val="CommentText"/>
      </w:pPr>
      <w:r>
        <w:t>AEP: What proportional to a – I usually expect it to be proportions to L-hat</w:t>
      </w:r>
    </w:p>
  </w:comment>
  <w:comment w:id="2" w:author="mkapur" w:date="2018-10-19T08:48:00Z" w:initials="m">
    <w:p w14:paraId="69511343" w14:textId="77777777" w:rsidR="000A5971" w:rsidRDefault="000A5971" w:rsidP="000A5971">
      <w:pPr>
        <w:pStyle w:val="CommentText"/>
      </w:pPr>
      <w:r>
        <w:rPr>
          <w:rStyle w:val="CommentReference"/>
        </w:rPr>
        <w:annotationRef/>
      </w:r>
      <w:r>
        <w:t>Right, I think that was a typo</w:t>
      </w:r>
    </w:p>
  </w:comment>
  <w:comment w:id="3" w:author="mkapur" w:date="2018-09-26T08:25:00Z" w:initials="m">
    <w:p w14:paraId="665CEF11" w14:textId="77777777" w:rsidR="000A5971" w:rsidRDefault="000A5971" w:rsidP="000A5971">
      <w:pPr>
        <w:pStyle w:val="CommentText"/>
      </w:pPr>
      <w:r>
        <w:rPr>
          <w:rStyle w:val="CommentReference"/>
        </w:rPr>
        <w:annotationRef/>
      </w:r>
      <w:r>
        <w:t>Have not made sex-specific estimates yet, I assume we will need to</w:t>
      </w:r>
    </w:p>
    <w:p w14:paraId="164C5770" w14:textId="77777777" w:rsidR="000A5971" w:rsidRDefault="000A5971" w:rsidP="000A5971">
      <w:pPr>
        <w:pStyle w:val="CommentText"/>
      </w:pPr>
    </w:p>
  </w:comment>
  <w:comment w:id="4" w:author="Melissa Haltuch" w:date="2018-10-01T10:47:00Z" w:initials="MH">
    <w:p w14:paraId="09C32B9F" w14:textId="77777777" w:rsidR="000A5971" w:rsidRDefault="000A5971" w:rsidP="000A5971">
      <w:pPr>
        <w:pStyle w:val="CommentText"/>
      </w:pPr>
      <w:r>
        <w:rPr>
          <w:rStyle w:val="CommentReference"/>
        </w:rPr>
        <w:annotationRef/>
      </w:r>
      <w:r>
        <w:t>Yes, the current models are all sex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937CDB" w15:done="0"/>
  <w15:commentEx w15:paraId="0D1E9544" w15:done="0"/>
  <w15:commentEx w15:paraId="69511343" w15:paraIdParent="0D1E9544" w15:done="0"/>
  <w15:commentEx w15:paraId="164C5770" w15:done="1"/>
  <w15:commentEx w15:paraId="09C32B9F" w15:paraIdParent="164C577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937CDB" w16cid:durableId="1FBA0D03"/>
  <w16cid:commentId w16cid:paraId="0D1E9544" w16cid:durableId="1FA7AB7A"/>
  <w16cid:commentId w16cid:paraId="69511343" w16cid:durableId="1FA7AB79"/>
  <w16cid:commentId w16cid:paraId="164C5770" w16cid:durableId="1FA7AB78"/>
  <w16cid:commentId w16cid:paraId="09C32B9F" w16cid:durableId="1FA7AB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kapur">
    <w15:presenceInfo w15:providerId="None" w15:userId="mkapur"/>
  </w15:person>
  <w15:person w15:author="Melissa Haltuch">
    <w15:presenceInfo w15:providerId="None" w15:userId="Melissa Haltu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73"/>
    <w:rsid w:val="00096273"/>
    <w:rsid w:val="000A5971"/>
    <w:rsid w:val="0050640D"/>
    <w:rsid w:val="006E5F79"/>
    <w:rsid w:val="00C11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8DDF"/>
  <w15:chartTrackingRefBased/>
  <w15:docId w15:val="{004802A7-5C57-47D6-98A8-64394B66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 w:type="character" w:styleId="CommentReference">
    <w:name w:val="annotation reference"/>
    <w:basedOn w:val="DefaultParagraphFont"/>
    <w:uiPriority w:val="99"/>
    <w:semiHidden/>
    <w:unhideWhenUsed/>
    <w:rsid w:val="000A5971"/>
    <w:rPr>
      <w:sz w:val="16"/>
      <w:szCs w:val="16"/>
    </w:rPr>
  </w:style>
  <w:style w:type="paragraph" w:styleId="CommentText">
    <w:name w:val="annotation text"/>
    <w:basedOn w:val="Normal"/>
    <w:link w:val="CommentTextChar"/>
    <w:uiPriority w:val="99"/>
    <w:semiHidden/>
    <w:unhideWhenUsed/>
    <w:rsid w:val="000A5971"/>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0A5971"/>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0A5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9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1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1696</Words>
  <Characters>9669</Characters>
  <Application>Microsoft Office Word</Application>
  <DocSecurity>0</DocSecurity>
  <Lines>80</Lines>
  <Paragraphs>22</Paragraphs>
  <ScaleCrop>false</ScaleCrop>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2</cp:revision>
  <dcterms:created xsi:type="dcterms:W3CDTF">2018-12-11T18:25:00Z</dcterms:created>
  <dcterms:modified xsi:type="dcterms:W3CDTF">2018-12-11T18:25:00Z</dcterms:modified>
</cp:coreProperties>
</file>