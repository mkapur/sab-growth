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6606F318" w:rsidR="00F136A0" w:rsidRPr="002679B7" w:rsidRDefault="00F136A0"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 xml:space="preserve">To the </w:t>
      </w:r>
      <w:commentRangeStart w:id="0"/>
      <w:del w:id="1" w:author="Punt, Andre (O&amp;A, Hobart)" w:date="2019-10-06T08:58:00Z">
        <w:r w:rsidRPr="002679B7" w:rsidDel="00C84ED5">
          <w:rPr>
            <w:rFonts w:ascii="Times New Roman" w:hAnsi="Times New Roman" w:cs="Times New Roman"/>
            <w:color w:val="222222"/>
            <w:sz w:val="24"/>
            <w:szCs w:val="24"/>
            <w:shd w:val="clear" w:color="auto" w:fill="FFFFFF"/>
          </w:rPr>
          <w:delText xml:space="preserve">Review </w:delText>
        </w:r>
      </w:del>
      <w:ins w:id="2" w:author="Punt, Andre (O&amp;A, Hobart)" w:date="2019-10-06T08:58:00Z">
        <w:r w:rsidR="00C84ED5">
          <w:rPr>
            <w:rFonts w:ascii="Times New Roman" w:hAnsi="Times New Roman" w:cs="Times New Roman"/>
            <w:color w:val="222222"/>
            <w:sz w:val="24"/>
            <w:szCs w:val="24"/>
            <w:shd w:val="clear" w:color="auto" w:fill="FFFFFF"/>
          </w:rPr>
          <w:t>Editorial</w:t>
        </w:r>
        <w:commentRangeEnd w:id="0"/>
        <w:r w:rsidR="00C84ED5">
          <w:rPr>
            <w:rStyle w:val="CommentReference"/>
            <w:rFonts w:ascii="Times New Roman" w:hAnsi="Times New Roman" w:cs="Times New Roman"/>
          </w:rPr>
          <w:commentReference w:id="0"/>
        </w:r>
        <w:r w:rsidR="00C84ED5" w:rsidRPr="002679B7">
          <w:rPr>
            <w:rFonts w:ascii="Times New Roman" w:hAnsi="Times New Roman" w:cs="Times New Roman"/>
            <w:color w:val="222222"/>
            <w:sz w:val="24"/>
            <w:szCs w:val="24"/>
            <w:shd w:val="clear" w:color="auto" w:fill="FFFFFF"/>
          </w:rPr>
          <w:t xml:space="preserve"> </w:t>
        </w:r>
      </w:ins>
      <w:r w:rsidRPr="002679B7">
        <w:rPr>
          <w:rFonts w:ascii="Times New Roman" w:hAnsi="Times New Roman" w:cs="Times New Roman"/>
          <w:color w:val="222222"/>
          <w:sz w:val="24"/>
          <w:szCs w:val="24"/>
          <w:shd w:val="clear" w:color="auto" w:fill="FFFFFF"/>
        </w:rPr>
        <w:t>Board:</w:t>
      </w:r>
    </w:p>
    <w:p w14:paraId="10E49C22" w14:textId="341C38A4" w:rsidR="00631702" w:rsidRPr="002679B7" w:rsidRDefault="00F136A0" w:rsidP="003A20D6">
      <w:pPr>
        <w:spacing w:line="240" w:lineRule="auto"/>
        <w:jc w:val="both"/>
        <w:rPr>
          <w:rFonts w:ascii="Times New Roman" w:hAnsi="Times New Roman" w:cs="Times New Roman"/>
          <w:color w:val="4472C4" w:themeColor="accent1"/>
          <w:sz w:val="24"/>
          <w:szCs w:val="24"/>
          <w:shd w:val="clear" w:color="auto" w:fill="FFFFFF"/>
        </w:rPr>
      </w:pPr>
      <w:r w:rsidRPr="002679B7">
        <w:rPr>
          <w:rFonts w:ascii="Times New Roman" w:hAnsi="Times New Roman" w:cs="Times New Roman"/>
          <w:color w:val="222222"/>
          <w:sz w:val="24"/>
          <w:szCs w:val="24"/>
          <w:shd w:val="clear" w:color="auto" w:fill="FFFFFF"/>
        </w:rPr>
        <w:t>Thank you for reviewing our manuscript. Below in boldface we have responded to the reviewer’s comments, which we found fruitful and constructive</w:t>
      </w:r>
      <w:r w:rsidRPr="002679B7">
        <w:rPr>
          <w:rFonts w:ascii="Times New Roman" w:hAnsi="Times New Roman" w:cs="Times New Roman"/>
          <w:color w:val="4472C4" w:themeColor="accent1"/>
          <w:sz w:val="24"/>
          <w:szCs w:val="24"/>
          <w:shd w:val="clear" w:color="auto" w:fill="FFFFFF"/>
        </w:rPr>
        <w:t xml:space="preserve">. </w:t>
      </w:r>
      <w:r w:rsidR="007A1C78" w:rsidRPr="002679B7">
        <w:rPr>
          <w:rFonts w:ascii="Times New Roman" w:hAnsi="Times New Roman" w:cs="Times New Roman"/>
          <w:sz w:val="24"/>
          <w:szCs w:val="24"/>
          <w:shd w:val="clear" w:color="auto" w:fill="FFFFFF"/>
        </w:rPr>
        <w:t xml:space="preserve">Where applicable, we have pasted in the changed text </w:t>
      </w:r>
      <w:r w:rsidR="00FC7A50" w:rsidRPr="002679B7">
        <w:rPr>
          <w:rFonts w:ascii="Times New Roman" w:hAnsi="Times New Roman" w:cs="Times New Roman"/>
          <w:sz w:val="24"/>
          <w:szCs w:val="24"/>
          <w:shd w:val="clear" w:color="auto" w:fill="FFFFFF"/>
        </w:rPr>
        <w:t xml:space="preserve">in blue both here and in the manuscript </w:t>
      </w:r>
      <w:r w:rsidR="007A1C78" w:rsidRPr="002679B7">
        <w:rPr>
          <w:rFonts w:ascii="Times New Roman" w:hAnsi="Times New Roman" w:cs="Times New Roman"/>
          <w:sz w:val="24"/>
          <w:szCs w:val="24"/>
          <w:shd w:val="clear" w:color="auto" w:fill="FFFFFF"/>
        </w:rPr>
        <w:t>for the reviewer’s convenience.</w:t>
      </w:r>
    </w:p>
    <w:p w14:paraId="2BEE900A" w14:textId="2604AD0A" w:rsidR="006E00CF" w:rsidRPr="002679B7"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 xml:space="preserve">Reviewer #2’s chief critiques regarded the parameter values used in the IBM simulation model, which they felt should be more sablefish-like. We have repeated this analysis using </w:t>
      </w:r>
      <w:r w:rsidR="00FC361B" w:rsidRPr="002679B7">
        <w:rPr>
          <w:rFonts w:ascii="Times New Roman" w:hAnsi="Times New Roman" w:cs="Times New Roman"/>
          <w:sz w:val="24"/>
          <w:szCs w:val="24"/>
          <w:shd w:val="clear" w:color="auto" w:fill="FFFFFF"/>
        </w:rPr>
        <w:t>more sablefish-like</w:t>
      </w:r>
      <w:r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parameters</w:t>
      </w:r>
      <w:r w:rsidRPr="002679B7">
        <w:rPr>
          <w:rFonts w:ascii="Times New Roman" w:hAnsi="Times New Roman" w:cs="Times New Roman"/>
          <w:sz w:val="24"/>
          <w:szCs w:val="24"/>
          <w:shd w:val="clear" w:color="auto" w:fill="FFFFFF"/>
        </w:rPr>
        <w:t xml:space="preserve"> to demonstrate that the results (method performance) are indeed scale invariant. </w:t>
      </w:r>
      <w:r w:rsidR="006E00CF" w:rsidRPr="002679B7">
        <w:rPr>
          <w:rFonts w:ascii="Times New Roman" w:hAnsi="Times New Roman" w:cs="Times New Roman"/>
          <w:sz w:val="24"/>
          <w:szCs w:val="24"/>
          <w:shd w:val="clear" w:color="auto" w:fill="FFFFFF"/>
        </w:rPr>
        <w:t xml:space="preserve">We also included a second analysis wherein the performance criteria </w:t>
      </w:r>
      <w:r w:rsidR="007A1C78" w:rsidRPr="002679B7">
        <w:rPr>
          <w:rFonts w:ascii="Times New Roman" w:hAnsi="Times New Roman" w:cs="Times New Roman"/>
          <w:sz w:val="24"/>
          <w:szCs w:val="24"/>
          <w:shd w:val="clear" w:color="auto" w:fill="FFFFFF"/>
        </w:rPr>
        <w:t>were</w:t>
      </w:r>
      <w:r w:rsidR="006E00CF" w:rsidRPr="002679B7">
        <w:rPr>
          <w:rFonts w:ascii="Times New Roman" w:hAnsi="Times New Roman" w:cs="Times New Roman"/>
          <w:sz w:val="24"/>
          <w:szCs w:val="24"/>
          <w:shd w:val="clear" w:color="auto" w:fill="FFFFFF"/>
        </w:rPr>
        <w:t xml:space="preserve"> relaxed per R1’s suggestion, which increased </w:t>
      </w:r>
      <w:r w:rsidR="00FC7A50" w:rsidRPr="002679B7">
        <w:rPr>
          <w:rFonts w:ascii="Times New Roman" w:hAnsi="Times New Roman" w:cs="Times New Roman"/>
          <w:sz w:val="24"/>
          <w:szCs w:val="24"/>
          <w:shd w:val="clear" w:color="auto" w:fill="FFFFFF"/>
        </w:rPr>
        <w:t xml:space="preserve">the method’s </w:t>
      </w:r>
      <w:r w:rsidR="006E00CF" w:rsidRPr="002679B7">
        <w:rPr>
          <w:rFonts w:ascii="Times New Roman" w:hAnsi="Times New Roman" w:cs="Times New Roman"/>
          <w:sz w:val="24"/>
          <w:szCs w:val="24"/>
          <w:shd w:val="clear" w:color="auto" w:fill="FFFFFF"/>
        </w:rPr>
        <w:t>accuracy to 100% for several scenarios.</w:t>
      </w:r>
    </w:p>
    <w:p w14:paraId="668AA377" w14:textId="159A059C" w:rsidR="00FC7A50" w:rsidRPr="002679B7" w:rsidRDefault="00FC7A50"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Per R2’s request regarding</w:t>
      </w:r>
      <w:r w:rsidR="0064176D" w:rsidRPr="002679B7">
        <w:rPr>
          <w:rFonts w:ascii="Times New Roman" w:hAnsi="Times New Roman" w:cs="Times New Roman"/>
          <w:sz w:val="24"/>
          <w:szCs w:val="24"/>
          <w:shd w:val="clear" w:color="auto" w:fill="FFFFFF"/>
        </w:rPr>
        <w:t xml:space="preserve"> gear selectivity, we have </w:t>
      </w:r>
      <w:r w:rsidR="00513F83" w:rsidRPr="002679B7">
        <w:rPr>
          <w:rFonts w:ascii="Times New Roman" w:hAnsi="Times New Roman" w:cs="Times New Roman"/>
          <w:sz w:val="24"/>
          <w:szCs w:val="24"/>
          <w:shd w:val="clear" w:color="auto" w:fill="FFFFFF"/>
        </w:rPr>
        <w:t>modified</w:t>
      </w:r>
      <w:r w:rsidR="0064176D" w:rsidRPr="002679B7">
        <w:rPr>
          <w:rFonts w:ascii="Times New Roman" w:hAnsi="Times New Roman" w:cs="Times New Roman"/>
          <w:sz w:val="24"/>
          <w:szCs w:val="24"/>
          <w:shd w:val="clear" w:color="auto" w:fill="FFFFFF"/>
        </w:rPr>
        <w:t xml:space="preserve"> the analysis of sablefish survey data </w:t>
      </w:r>
      <w:r w:rsidR="00084A8D" w:rsidRPr="002679B7">
        <w:rPr>
          <w:rFonts w:ascii="Times New Roman" w:hAnsi="Times New Roman" w:cs="Times New Roman"/>
          <w:sz w:val="24"/>
          <w:szCs w:val="24"/>
          <w:shd w:val="clear" w:color="auto" w:fill="FFFFFF"/>
        </w:rPr>
        <w:t>to include</w:t>
      </w:r>
      <w:r w:rsidR="0064176D" w:rsidRPr="002679B7">
        <w:rPr>
          <w:rFonts w:ascii="Times New Roman" w:hAnsi="Times New Roman" w:cs="Times New Roman"/>
          <w:sz w:val="24"/>
          <w:szCs w:val="24"/>
          <w:shd w:val="clear" w:color="auto" w:fill="FFFFFF"/>
        </w:rPr>
        <w:t xml:space="preserve"> a length-based selectivity </w:t>
      </w:r>
      <w:r w:rsidR="00513F83" w:rsidRPr="002679B7">
        <w:rPr>
          <w:rFonts w:ascii="Times New Roman" w:hAnsi="Times New Roman" w:cs="Times New Roman"/>
          <w:sz w:val="24"/>
          <w:szCs w:val="24"/>
          <w:shd w:val="clear" w:color="auto" w:fill="FFFFFF"/>
        </w:rPr>
        <w:t>penalty</w:t>
      </w:r>
      <w:r w:rsidR="0064176D" w:rsidRPr="002679B7">
        <w:rPr>
          <w:rFonts w:ascii="Times New Roman" w:hAnsi="Times New Roman" w:cs="Times New Roman"/>
          <w:sz w:val="24"/>
          <w:szCs w:val="24"/>
          <w:shd w:val="clear" w:color="auto" w:fill="FFFFFF"/>
        </w:rPr>
        <w:t xml:space="preserve"> on the lognormal objective function for data collected from British Columbia, which uses externally-estimated length selectivity parameters in their age-based model. This change resulted in </w:t>
      </w:r>
      <w:r w:rsidR="00513F83" w:rsidRPr="002679B7">
        <w:rPr>
          <w:rFonts w:ascii="Times New Roman" w:hAnsi="Times New Roman" w:cs="Times New Roman"/>
          <w:sz w:val="24"/>
          <w:szCs w:val="24"/>
          <w:shd w:val="clear" w:color="auto" w:fill="FFFFFF"/>
        </w:rPr>
        <w:t>slight shifts to the estimated VBGF parameters and resultant length estimates</w:t>
      </w:r>
      <w:r w:rsidR="00D52EC4" w:rsidRPr="002679B7">
        <w:rPr>
          <w:rFonts w:ascii="Times New Roman" w:hAnsi="Times New Roman" w:cs="Times New Roman"/>
          <w:sz w:val="24"/>
          <w:szCs w:val="24"/>
          <w:shd w:val="clear" w:color="auto" w:fill="FFFFFF"/>
        </w:rPr>
        <w:t>, but not to the qualitative trends in sablefish growth throughout the region.</w:t>
      </w:r>
      <w:r w:rsidR="0064176D"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 xml:space="preserve">Other changes </w:t>
      </w:r>
      <w:r w:rsidR="00D52EC4" w:rsidRPr="002679B7">
        <w:rPr>
          <w:rFonts w:ascii="Times New Roman" w:hAnsi="Times New Roman" w:cs="Times New Roman"/>
          <w:sz w:val="24"/>
          <w:szCs w:val="24"/>
          <w:shd w:val="clear" w:color="auto" w:fill="FFFFFF"/>
        </w:rPr>
        <w:t>included improving</w:t>
      </w:r>
      <w:r w:rsidR="00FC2FBE" w:rsidRPr="002679B7">
        <w:rPr>
          <w:rFonts w:ascii="Times New Roman" w:hAnsi="Times New Roman" w:cs="Times New Roman"/>
          <w:sz w:val="24"/>
          <w:szCs w:val="24"/>
          <w:shd w:val="clear" w:color="auto" w:fill="FFFFFF"/>
        </w:rPr>
        <w:t xml:space="preserve"> figure clarity and a complete rewrite of the discussion. </w:t>
      </w:r>
    </w:p>
    <w:p w14:paraId="4F1D918F" w14:textId="72C63192" w:rsidR="00F136A0"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On behalf of my coauthors, I thank the reviewers for their careful consideration of our manuscript and useful feedback, which has improved the study.</w:t>
      </w:r>
      <w:r w:rsidR="007A1C78" w:rsidRPr="002679B7">
        <w:rPr>
          <w:rFonts w:ascii="Times New Roman" w:hAnsi="Times New Roman" w:cs="Times New Roman"/>
          <w:sz w:val="24"/>
          <w:szCs w:val="24"/>
          <w:shd w:val="clear" w:color="auto" w:fill="FFFFFF"/>
        </w:rPr>
        <w:t xml:space="preserve"> </w:t>
      </w:r>
    </w:p>
    <w:p w14:paraId="3868A5A0" w14:textId="07B6A090" w:rsidR="00A27541" w:rsidRPr="002679B7" w:rsidRDefault="00A27541" w:rsidP="003A20D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Sincerely,</w:t>
      </w:r>
    </w:p>
    <w:p w14:paraId="21315D73" w14:textId="5CF21D68" w:rsidR="00381BDF" w:rsidRPr="002679B7" w:rsidRDefault="00381BDF"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 xml:space="preserve">Maia Sosa </w:t>
      </w:r>
      <w:proofErr w:type="spellStart"/>
      <w:r w:rsidRPr="002679B7">
        <w:rPr>
          <w:rFonts w:ascii="Times New Roman" w:hAnsi="Times New Roman" w:cs="Times New Roman"/>
          <w:color w:val="222222"/>
          <w:sz w:val="24"/>
          <w:szCs w:val="24"/>
          <w:shd w:val="clear" w:color="auto" w:fill="FFFFFF"/>
        </w:rPr>
        <w:t>Kapur</w:t>
      </w:r>
      <w:proofErr w:type="spellEnd"/>
    </w:p>
    <w:p w14:paraId="7C55213E" w14:textId="2EDF73DD" w:rsidR="002679B7" w:rsidRDefault="002679B7"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University of Washington</w:t>
      </w:r>
    </w:p>
    <w:p w14:paraId="4C88616F" w14:textId="08E7E212" w:rsidR="002679B7" w:rsidRDefault="002679B7" w:rsidP="003A20D6">
      <w:pPr>
        <w:spacing w:line="240" w:lineRule="auto"/>
        <w:jc w:val="both"/>
        <w:rPr>
          <w:rFonts w:ascii="Times New Roman" w:hAnsi="Times New Roman" w:cs="Times New Roman"/>
          <w:color w:val="222222"/>
          <w:sz w:val="24"/>
          <w:szCs w:val="24"/>
          <w:shd w:val="clear" w:color="auto" w:fill="FFFFFF"/>
        </w:rPr>
        <w:sectPr w:rsidR="002679B7" w:rsidSect="00727EA1">
          <w:footerReference w:type="default" r:id="rId11"/>
          <w:pgSz w:w="12240" w:h="15840" w:code="1"/>
          <w:pgMar w:top="1440" w:right="1440" w:bottom="1440" w:left="1440" w:header="720" w:footer="720" w:gutter="0"/>
          <w:cols w:space="720"/>
          <w:docGrid w:linePitch="360"/>
        </w:sectPr>
      </w:pPr>
      <w:r>
        <w:rPr>
          <w:rFonts w:ascii="Times New Roman" w:hAnsi="Times New Roman" w:cs="Times New Roman"/>
          <w:color w:val="222222"/>
          <w:sz w:val="24"/>
          <w:szCs w:val="24"/>
          <w:shd w:val="clear" w:color="auto" w:fill="FFFFFF"/>
        </w:rPr>
        <w:t>October 2019</w:t>
      </w:r>
    </w:p>
    <w:p w14:paraId="156AA613" w14:textId="24DCFAA5" w:rsidR="00F136A0" w:rsidRPr="004F194E" w:rsidRDefault="00F136A0" w:rsidP="003A20D6">
      <w:pPr>
        <w:spacing w:line="240" w:lineRule="auto"/>
        <w:jc w:val="both"/>
        <w:rPr>
          <w:rFonts w:ascii="Times New Roman" w:hAnsi="Times New Roman" w:cs="Times New Roman"/>
          <w:color w:val="222222"/>
          <w:sz w:val="24"/>
          <w:szCs w:val="24"/>
          <w:shd w:val="clear" w:color="auto" w:fill="FFFFFF"/>
        </w:rPr>
      </w:pPr>
    </w:p>
    <w:p w14:paraId="2AE21CBD" w14:textId="77777777" w:rsidR="003E003D" w:rsidRDefault="00494D95" w:rsidP="003A20D6">
      <w:pPr>
        <w:spacing w:line="240" w:lineRule="auto"/>
        <w:jc w:val="both"/>
        <w:rPr>
          <w:ins w:id="4" w:author="Punt, Andre (O&amp;A, Hobart)" w:date="2019-10-06T08:41:00Z"/>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w:t>
      </w:r>
      <w:r w:rsidR="00003EAC">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shd w:val="clear" w:color="auto" w:fill="FFFFFF"/>
        </w:rPr>
        <w:t>comments:</w:t>
      </w:r>
    </w:p>
    <w:p w14:paraId="16437102" w14:textId="77777777" w:rsidR="003E003D" w:rsidRDefault="00494D95" w:rsidP="003A20D6">
      <w:pPr>
        <w:spacing w:line="240" w:lineRule="auto"/>
        <w:jc w:val="both"/>
        <w:rPr>
          <w:ins w:id="5" w:author="Punt, Andre (O&amp;A, Hobart)" w:date="2019-10-06T08:41:00Z"/>
          <w:rFonts w:ascii="Times New Roman" w:hAnsi="Times New Roman" w:cs="Times New Roman"/>
          <w:color w:val="222222"/>
          <w:sz w:val="24"/>
          <w:szCs w:val="24"/>
          <w:shd w:val="clear" w:color="auto" w:fill="FFFFFF"/>
        </w:rPr>
      </w:pPr>
      <w:del w:id="6" w:author="Punt, Andre (O&amp;A, Hobart)" w:date="2019-10-06T08:41: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p>
    <w:p w14:paraId="7FFBCABB" w14:textId="34530F27" w:rsidR="00AE68B6" w:rsidRDefault="00494D95" w:rsidP="003A20D6">
      <w:pPr>
        <w:spacing w:line="240" w:lineRule="auto"/>
        <w:jc w:val="both"/>
        <w:rPr>
          <w:rFonts w:ascii="Times New Roman" w:hAnsi="Times New Roman" w:cs="Times New Roman"/>
          <w:color w:val="222222"/>
          <w:sz w:val="24"/>
          <w:szCs w:val="24"/>
          <w:shd w:val="clear" w:color="auto" w:fill="FFFFFF"/>
        </w:rPr>
      </w:pPr>
      <w:del w:id="7" w:author="Punt, Andre (O&amp;A, Hobart)" w:date="2019-10-06T08:41: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EF2B89">
        <w:rPr>
          <w:rFonts w:ascii="Times New Roman" w:hAnsi="Times New Roman" w:cs="Times New Roman"/>
          <w:b/>
          <w:bCs/>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50304031" w14:textId="77777777" w:rsidR="00F9586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p>
    <w:p w14:paraId="4CBC0FDC" w14:textId="77777777" w:rsidR="003E003D" w:rsidRDefault="00494D95" w:rsidP="003A20D6">
      <w:pPr>
        <w:spacing w:line="240" w:lineRule="auto"/>
        <w:jc w:val="both"/>
        <w:rPr>
          <w:ins w:id="8" w:author="Punt, Andre (O&amp;A, Hobart)" w:date="2019-10-06T08:42:00Z"/>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p>
    <w:p w14:paraId="1E464044" w14:textId="0F4AC19E" w:rsidR="0072305F" w:rsidDel="003E003D" w:rsidRDefault="00494D95" w:rsidP="003A20D6">
      <w:pPr>
        <w:spacing w:line="240" w:lineRule="auto"/>
        <w:jc w:val="both"/>
        <w:rPr>
          <w:del w:id="9" w:author="Punt, Andre (O&amp;A, Hobart)" w:date="2019-10-06T08:42:00Z"/>
          <w:rFonts w:ascii="Times New Roman" w:hAnsi="Times New Roman" w:cs="Times New Roman"/>
          <w:b/>
          <w:bCs/>
          <w:color w:val="222222"/>
          <w:sz w:val="24"/>
          <w:szCs w:val="24"/>
          <w:shd w:val="clear" w:color="auto" w:fill="FFFFFF"/>
        </w:rPr>
      </w:pPr>
      <w:del w:id="10" w:author="Punt, Andre (O&amp;A, Hobart)" w:date="2019-10-06T08:42:00Z">
        <w:r w:rsidRPr="004F194E" w:rsidDel="003E003D">
          <w:rPr>
            <w:rFonts w:ascii="Times New Roman" w:hAnsi="Times New Roman" w:cs="Times New Roman"/>
            <w:color w:val="222222"/>
            <w:sz w:val="24"/>
            <w:szCs w:val="24"/>
          </w:rPr>
          <w:br/>
        </w:r>
      </w:del>
    </w:p>
    <w:p w14:paraId="08B298E0" w14:textId="57C0E60C" w:rsidR="00F136A0" w:rsidRPr="004F194E" w:rsidRDefault="00FA182D"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1215668C" w14:textId="77777777" w:rsidR="003E003D" w:rsidRDefault="00494D95" w:rsidP="003A20D6">
      <w:pPr>
        <w:spacing w:after="0" w:line="240" w:lineRule="auto"/>
        <w:ind w:firstLine="360"/>
        <w:jc w:val="both"/>
        <w:rPr>
          <w:ins w:id="11" w:author="Punt, Andre (O&amp;A, Hobart)" w:date="2019-10-06T08:42:00Z"/>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p>
    <w:p w14:paraId="3AD2C850" w14:textId="5A0BB60A" w:rsidR="0072305F" w:rsidRDefault="00494D95" w:rsidP="003E003D">
      <w:pPr>
        <w:spacing w:after="0" w:line="240" w:lineRule="auto"/>
        <w:jc w:val="both"/>
        <w:rPr>
          <w:rFonts w:ascii="Times New Roman" w:hAnsi="Times New Roman" w:cs="Times New Roman"/>
          <w:color w:val="222222"/>
          <w:sz w:val="24"/>
          <w:szCs w:val="24"/>
          <w:shd w:val="clear" w:color="auto" w:fill="FFFFFF"/>
        </w:rPr>
        <w:pPrChange w:id="12" w:author="Punt, Andre (O&amp;A, Hobart)" w:date="2019-10-06T08:42:00Z">
          <w:pPr>
            <w:spacing w:after="0" w:line="240" w:lineRule="auto"/>
            <w:ind w:firstLine="360"/>
            <w:jc w:val="both"/>
          </w:pPr>
        </w:pPrChange>
      </w:pPr>
      <w:del w:id="13" w:author="Punt, Andre (O&amp;A, Hobart)" w:date="2019-10-06T08:42: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p>
    <w:p w14:paraId="55A36A18" w14:textId="0E538BC8" w:rsidR="0072305F" w:rsidDel="003E003D" w:rsidRDefault="0072305F" w:rsidP="003A20D6">
      <w:pPr>
        <w:spacing w:after="0" w:line="240" w:lineRule="auto"/>
        <w:jc w:val="both"/>
        <w:rPr>
          <w:del w:id="14" w:author="Punt, Andre (O&amp;A, Hobart)" w:date="2019-10-06T08:42:00Z"/>
          <w:rFonts w:ascii="Times New Roman" w:hAnsi="Times New Roman" w:cs="Times New Roman"/>
          <w:color w:val="222222"/>
          <w:sz w:val="24"/>
          <w:szCs w:val="24"/>
          <w:shd w:val="clear" w:color="auto" w:fill="FFFFFF"/>
        </w:rPr>
      </w:pPr>
    </w:p>
    <w:p w14:paraId="79E5E840" w14:textId="68A9D027" w:rsidR="00827B58" w:rsidRDefault="00682E7E" w:rsidP="003A20D6">
      <w:pPr>
        <w:spacing w:after="0"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Understood – see response below.</w:t>
      </w:r>
    </w:p>
    <w:p w14:paraId="1C54A389"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w:t>
      </w:r>
      <w:proofErr w:type="gramStart"/>
      <w:r w:rsidRPr="004F194E">
        <w:rPr>
          <w:rFonts w:ascii="Times New Roman" w:hAnsi="Times New Roman" w:cs="Times New Roman"/>
          <w:color w:val="222222"/>
          <w:sz w:val="24"/>
          <w:szCs w:val="24"/>
          <w:shd w:val="clear" w:color="auto" w:fill="FFFFFF"/>
        </w:rPr>
        <w:t>b,f</w:t>
      </w:r>
      <w:proofErr w:type="gramEnd"/>
      <w:r w:rsidRPr="004F194E">
        <w:rPr>
          <w:rFonts w:ascii="Times New Roman" w:hAnsi="Times New Roman" w:cs="Times New Roman"/>
          <w:color w:val="222222"/>
          <w:sz w:val="24"/>
          <w:szCs w:val="24"/>
          <w:shd w:val="clear" w:color="auto" w:fill="FFFFFF"/>
        </w:rPr>
        <w:t>,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p>
    <w:p w14:paraId="06AA8BC6" w14:textId="36262B95" w:rsidR="0072305F" w:rsidDel="003E003D" w:rsidRDefault="0072305F" w:rsidP="003A20D6">
      <w:pPr>
        <w:spacing w:after="0" w:line="240" w:lineRule="auto"/>
        <w:jc w:val="both"/>
        <w:rPr>
          <w:del w:id="15" w:author="Punt, Andre (O&amp;A, Hobart)" w:date="2019-10-06T08:42:00Z"/>
          <w:rFonts w:ascii="Times New Roman" w:hAnsi="Times New Roman" w:cs="Times New Roman"/>
          <w:color w:val="222222"/>
          <w:sz w:val="24"/>
          <w:szCs w:val="24"/>
          <w:shd w:val="clear" w:color="auto" w:fill="FFFFFF"/>
        </w:rPr>
      </w:pPr>
    </w:p>
    <w:p w14:paraId="27FA0DEE" w14:textId="284553BF" w:rsidR="005D33E5" w:rsidRPr="004F194E" w:rsidRDefault="005D33E5" w:rsidP="003A20D6">
      <w:pPr>
        <w:spacing w:after="0"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w:t>
      </w:r>
      <w:r w:rsidR="00827B58">
        <w:rPr>
          <w:rFonts w:ascii="Times New Roman" w:hAnsi="Times New Roman" w:cs="Times New Roman"/>
          <w:b/>
          <w:bCs/>
          <w:color w:val="222222"/>
          <w:sz w:val="24"/>
          <w:szCs w:val="24"/>
          <w:shd w:val="clear" w:color="auto" w:fill="FFFFFF"/>
        </w:rPr>
        <w:t>L405</w:t>
      </w:r>
      <w:r w:rsidR="00827B58" w:rsidRPr="00364CA4">
        <w:rPr>
          <w:rFonts w:ascii="Times New Roman" w:hAnsi="Times New Roman" w:cs="Times New Roman"/>
          <w:b/>
          <w:bCs/>
          <w:color w:val="222222"/>
          <w:sz w:val="24"/>
          <w:szCs w:val="24"/>
          <w:shd w:val="clear" w:color="auto" w:fill="FFFFFF"/>
        </w:rPr>
        <w:t>: “</w:t>
      </w:r>
      <w:r w:rsidR="00827B58"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827B58"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827B58" w:rsidRPr="00364CA4">
        <w:rPr>
          <w:rFonts w:ascii="Times New Roman" w:hAnsi="Times New Roman" w:cs="Times New Roman"/>
          <w:b/>
          <w:bCs/>
          <w:color w:val="4472C4" w:themeColor="accent1"/>
          <w:sz w:val="24"/>
          <w:szCs w:val="24"/>
        </w:rPr>
        <w:t>spatio</w:t>
      </w:r>
      <w:proofErr w:type="spellEnd"/>
      <w:r w:rsidR="00827B58"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w:t>
      </w:r>
      <w:r w:rsidR="00827B58" w:rsidRPr="001107E9">
        <w:rPr>
          <w:rFonts w:ascii="Times New Roman" w:hAnsi="Times New Roman" w:cs="Times New Roman"/>
          <w:b/>
          <w:bCs/>
          <w:color w:val="4472C4" w:themeColor="accent1"/>
          <w:sz w:val="24"/>
          <w:szCs w:val="24"/>
        </w:rPr>
        <w:t>k.”</w:t>
      </w:r>
    </w:p>
    <w:p w14:paraId="4C29E747" w14:textId="2009CBF7" w:rsidR="005D33E5" w:rsidDel="003E003D" w:rsidRDefault="005D33E5" w:rsidP="003E003D">
      <w:pPr>
        <w:spacing w:after="0" w:line="240" w:lineRule="auto"/>
        <w:jc w:val="both"/>
        <w:rPr>
          <w:del w:id="16" w:author="Punt, Andre (O&amp;A, Hobart)" w:date="2019-10-06T08:42:00Z"/>
          <w:rFonts w:ascii="Times New Roman" w:hAnsi="Times New Roman" w:cs="Times New Roman"/>
          <w:b/>
          <w:bCs/>
          <w:color w:val="222222"/>
          <w:sz w:val="24"/>
          <w:szCs w:val="24"/>
          <w:shd w:val="clear" w:color="auto" w:fill="FFFFFF"/>
        </w:rPr>
        <w:pPrChange w:id="17" w:author="Punt, Andre (O&amp;A, Hobart)" w:date="2019-10-06T08:43:00Z">
          <w:pPr>
            <w:spacing w:line="240" w:lineRule="auto"/>
            <w:jc w:val="both"/>
          </w:pPr>
        </w:pPrChange>
      </w:pPr>
      <w:del w:id="18" w:author="Punt, Andre (O&amp;A, Hobart)" w:date="2019-10-06T08:42:00Z">
        <w:r w:rsidRPr="004F194E" w:rsidDel="003E003D">
          <w:rPr>
            <w:rFonts w:ascii="Times New Roman" w:hAnsi="Times New Roman" w:cs="Times New Roman"/>
            <w:b/>
            <w:bCs/>
            <w:color w:val="222222"/>
            <w:sz w:val="24"/>
            <w:szCs w:val="24"/>
            <w:shd w:val="clear" w:color="auto" w:fill="FFFFFF"/>
          </w:rPr>
          <w:delText xml:space="preserve"> </w:delText>
        </w:r>
      </w:del>
    </w:p>
    <w:p w14:paraId="32E289C3" w14:textId="77777777" w:rsidR="003E003D" w:rsidRPr="004F194E" w:rsidRDefault="003E003D" w:rsidP="003E003D">
      <w:pPr>
        <w:spacing w:after="0" w:line="240" w:lineRule="auto"/>
        <w:jc w:val="both"/>
        <w:rPr>
          <w:ins w:id="19" w:author="Punt, Andre (O&amp;A, Hobart)" w:date="2019-10-06T08:42:00Z"/>
          <w:rFonts w:ascii="Times New Roman" w:hAnsi="Times New Roman" w:cs="Times New Roman"/>
          <w:b/>
          <w:bCs/>
          <w:color w:val="222222"/>
          <w:sz w:val="24"/>
          <w:szCs w:val="24"/>
          <w:shd w:val="clear" w:color="auto" w:fill="FFFFFF"/>
        </w:rPr>
        <w:pPrChange w:id="20" w:author="Punt, Andre (O&amp;A, Hobart)" w:date="2019-10-06T08:43:00Z">
          <w:pPr>
            <w:spacing w:line="240" w:lineRule="auto"/>
            <w:jc w:val="both"/>
          </w:pPr>
        </w:pPrChange>
      </w:pPr>
    </w:p>
    <w:p w14:paraId="596425F3" w14:textId="7162C83F" w:rsidR="0072305F" w:rsidRDefault="00494D95" w:rsidP="003E003D">
      <w:pPr>
        <w:spacing w:after="0" w:line="240" w:lineRule="auto"/>
        <w:jc w:val="both"/>
        <w:rPr>
          <w:rFonts w:ascii="Times New Roman" w:hAnsi="Times New Roman" w:cs="Times New Roman"/>
          <w:color w:val="222222"/>
          <w:sz w:val="24"/>
          <w:szCs w:val="24"/>
          <w:shd w:val="clear" w:color="auto" w:fill="FFFFFF"/>
        </w:rPr>
        <w:pPrChange w:id="21" w:author="Punt, Andre (O&amp;A, Hobart)" w:date="2019-10-06T08:43:00Z">
          <w:pPr>
            <w:spacing w:line="240" w:lineRule="auto"/>
            <w:jc w:val="both"/>
          </w:pPr>
        </w:pPrChange>
      </w:pPr>
      <w:del w:id="22" w:author="Punt, Andre (O&amp;A, Hobart)" w:date="2019-10-06T08:42: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 xml:space="preserve">3.      I was wondering if you would point out that sablefish ages have some error associated with them. This started to come up in the discussion, l. 450-453, but more as an orphan sentence. </w:t>
      </w:r>
      <w:r w:rsidRPr="004F194E">
        <w:rPr>
          <w:rFonts w:ascii="Times New Roman" w:hAnsi="Times New Roman" w:cs="Times New Roman"/>
          <w:color w:val="222222"/>
          <w:sz w:val="24"/>
          <w:szCs w:val="24"/>
          <w:shd w:val="clear" w:color="auto" w:fill="FFFFFF"/>
        </w:rPr>
        <w:lastRenderedPageBreak/>
        <w:t>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p>
    <w:p w14:paraId="07BF734D" w14:textId="02E10223" w:rsidR="00631702" w:rsidRPr="004F194E" w:rsidRDefault="00631702" w:rsidP="003E003D">
      <w:pPr>
        <w:spacing w:after="0" w:line="240" w:lineRule="auto"/>
        <w:jc w:val="both"/>
        <w:rPr>
          <w:rFonts w:ascii="Times New Roman" w:hAnsi="Times New Roman" w:cs="Times New Roman"/>
          <w:b/>
          <w:bCs/>
          <w:color w:val="222222"/>
          <w:sz w:val="24"/>
          <w:szCs w:val="24"/>
          <w:shd w:val="clear" w:color="auto" w:fill="FFFFFF"/>
        </w:rPr>
        <w:pPrChange w:id="23" w:author="Punt, Andre (O&amp;A, Hobart)" w:date="2019-10-06T08:43:00Z">
          <w:pPr>
            <w:spacing w:line="240" w:lineRule="auto"/>
            <w:jc w:val="both"/>
          </w:pPr>
        </w:pPrChange>
      </w:pPr>
      <w:r w:rsidRPr="00FC7A50">
        <w:rPr>
          <w:rFonts w:ascii="Times New Roman" w:hAnsi="Times New Roman" w:cs="Times New Roman"/>
          <w:b/>
          <w:bCs/>
          <w:sz w:val="24"/>
          <w:szCs w:val="24"/>
          <w:shd w:val="clear" w:color="auto" w:fill="FFFFFF"/>
        </w:rPr>
        <w:t>A good point also raised by R2.</w:t>
      </w:r>
      <w:r w:rsidR="003157E8"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We have added to the discussion L 422: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(Cope and Punt, 2007)</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xml:space="preserve">, which would potentially introduce </w:t>
      </w:r>
      <w:ins w:id="24" w:author="Punt, Andre (O&amp;A, Hobart)" w:date="2019-10-06T08:43:00Z">
        <w:r w:rsidR="003E003D">
          <w:rPr>
            <w:rFonts w:ascii="Times New Roman" w:hAnsi="Times New Roman" w:cs="Times New Roman"/>
            <w:b/>
            <w:bCs/>
            <w:color w:val="4472C4" w:themeColor="accent1"/>
            <w:sz w:val="24"/>
            <w:szCs w:val="24"/>
          </w:rPr>
          <w:t xml:space="preserve">additional </w:t>
        </w:r>
      </w:ins>
      <w:r w:rsidR="00FC7A50" w:rsidRPr="00FC7A50">
        <w:rPr>
          <w:rFonts w:ascii="Times New Roman" w:hAnsi="Times New Roman" w:cs="Times New Roman"/>
          <w:b/>
          <w:bCs/>
          <w:color w:val="4472C4" w:themeColor="accent1"/>
          <w:sz w:val="24"/>
          <w:szCs w:val="24"/>
        </w:rPr>
        <w:t xml:space="preserve">uncertainty in breakpoint detection. Based on aging workshops conducted for sablefish, we consider aging results used in the case study to be roughly comparable between regions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(Fenske et al., 2019)</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w:t>
      </w:r>
      <w:r w:rsidR="00FC7A50" w:rsidRPr="00FC7A50">
        <w:rPr>
          <w:color w:val="4472C4" w:themeColor="accent1"/>
        </w:rPr>
        <w:t xml:space="preserve">  </w:t>
      </w:r>
    </w:p>
    <w:p w14:paraId="49D36CD1" w14:textId="77777777" w:rsidR="0072305F" w:rsidRDefault="00494D95" w:rsidP="003E003D">
      <w:pPr>
        <w:spacing w:after="0" w:line="240" w:lineRule="auto"/>
        <w:jc w:val="both"/>
        <w:rPr>
          <w:rFonts w:ascii="Times New Roman" w:hAnsi="Times New Roman" w:cs="Times New Roman"/>
          <w:color w:val="222222"/>
          <w:sz w:val="24"/>
          <w:szCs w:val="24"/>
          <w:shd w:val="clear" w:color="auto" w:fill="FFFFFF"/>
        </w:rPr>
        <w:pPrChange w:id="25" w:author="Punt, Andre (O&amp;A, Hobart)" w:date="2019-10-06T08:43: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4.      The introduction lays out the topic well but it </w:t>
      </w:r>
      <w:proofErr w:type="gramStart"/>
      <w:r w:rsidRPr="004F194E">
        <w:rPr>
          <w:rFonts w:ascii="Times New Roman" w:hAnsi="Times New Roman" w:cs="Times New Roman"/>
          <w:color w:val="222222"/>
          <w:sz w:val="24"/>
          <w:szCs w:val="24"/>
          <w:shd w:val="clear" w:color="auto" w:fill="FFFFFF"/>
        </w:rPr>
        <w:t>overlook</w:t>
      </w:r>
      <w:proofErr w:type="gramEnd"/>
      <w:r w:rsidRPr="004F194E">
        <w:rPr>
          <w:rFonts w:ascii="Times New Roman" w:hAnsi="Times New Roman" w:cs="Times New Roman"/>
          <w:color w:val="222222"/>
          <w:sz w:val="24"/>
          <w:szCs w:val="24"/>
          <w:shd w:val="clear" w:color="auto" w:fill="FFFFFF"/>
        </w:rPr>
        <w:t xml:space="preserve">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p>
    <w:p w14:paraId="16308B14" w14:textId="77777777" w:rsidR="003E003D" w:rsidRDefault="00815E67" w:rsidP="003E003D">
      <w:pPr>
        <w:spacing w:after="0" w:line="240" w:lineRule="auto"/>
        <w:jc w:val="both"/>
        <w:rPr>
          <w:ins w:id="26" w:author="Punt, Andre (O&amp;A, Hobart)" w:date="2019-10-06T08:44:00Z"/>
          <w:rFonts w:ascii="Times New Roman" w:hAnsi="Times New Roman" w:cs="Times New Roman"/>
          <w:b/>
          <w:bCs/>
          <w:color w:val="4472C4" w:themeColor="accent1"/>
          <w:sz w:val="24"/>
          <w:szCs w:val="24"/>
        </w:rPr>
      </w:pPr>
      <w:r w:rsidRPr="00FC7A50">
        <w:rPr>
          <w:rFonts w:ascii="Times New Roman" w:hAnsi="Times New Roman" w:cs="Times New Roman"/>
          <w:b/>
          <w:bCs/>
          <w:sz w:val="24"/>
          <w:szCs w:val="24"/>
          <w:shd w:val="clear" w:color="auto" w:fill="FFFFFF"/>
        </w:rPr>
        <w:t>Thank you for this reference</w:t>
      </w:r>
      <w:r w:rsidR="00DF31B4" w:rsidRPr="00FC7A50">
        <w:rPr>
          <w:rFonts w:ascii="Times New Roman" w:hAnsi="Times New Roman" w:cs="Times New Roman"/>
          <w:b/>
          <w:bCs/>
          <w:sz w:val="24"/>
          <w:szCs w:val="24"/>
          <w:shd w:val="clear" w:color="auto" w:fill="FFFFFF"/>
        </w:rPr>
        <w:t>, which</w:t>
      </w:r>
      <w:r w:rsidR="006929BC" w:rsidRPr="00FC7A50">
        <w:rPr>
          <w:rFonts w:ascii="Times New Roman" w:hAnsi="Times New Roman" w:cs="Times New Roman"/>
          <w:b/>
          <w:bCs/>
          <w:sz w:val="24"/>
          <w:szCs w:val="24"/>
          <w:shd w:val="clear" w:color="auto" w:fill="FFFFFF"/>
        </w:rPr>
        <w:t xml:space="preserve"> strengthens </w:t>
      </w:r>
      <w:r w:rsidR="00DF31B4" w:rsidRPr="00FC7A50">
        <w:rPr>
          <w:rFonts w:ascii="Times New Roman" w:hAnsi="Times New Roman" w:cs="Times New Roman"/>
          <w:b/>
          <w:bCs/>
          <w:sz w:val="24"/>
          <w:szCs w:val="24"/>
          <w:shd w:val="clear" w:color="auto" w:fill="FFFFFF"/>
        </w:rPr>
        <w:t>the</w:t>
      </w:r>
      <w:r w:rsidR="006929BC" w:rsidRPr="00FC7A50">
        <w:rPr>
          <w:rFonts w:ascii="Times New Roman" w:hAnsi="Times New Roman" w:cs="Times New Roman"/>
          <w:b/>
          <w:bCs/>
          <w:sz w:val="24"/>
          <w:szCs w:val="24"/>
          <w:shd w:val="clear" w:color="auto" w:fill="FFFFFF"/>
        </w:rPr>
        <w:t xml:space="preserve"> argument for a data-driven approach</w:t>
      </w:r>
      <w:r w:rsidR="00FC7A50" w:rsidRPr="00FC7A50">
        <w:rPr>
          <w:rFonts w:ascii="Times New Roman" w:hAnsi="Times New Roman" w:cs="Times New Roman"/>
          <w:b/>
          <w:bCs/>
          <w:sz w:val="24"/>
          <w:szCs w:val="24"/>
          <w:shd w:val="clear" w:color="auto" w:fill="FFFFFF"/>
        </w:rPr>
        <w:t xml:space="preserve"> (it was indeed an oversight)</w:t>
      </w:r>
      <w:r w:rsidRPr="00FC7A50">
        <w:rPr>
          <w:rFonts w:ascii="Times New Roman" w:hAnsi="Times New Roman" w:cs="Times New Roman"/>
          <w:b/>
          <w:bCs/>
          <w:sz w:val="24"/>
          <w:szCs w:val="24"/>
          <w:shd w:val="clear" w:color="auto" w:fill="FFFFFF"/>
        </w:rPr>
        <w:t>. We have included commentary on this approach in our discussion rewrite</w:t>
      </w:r>
      <w:r w:rsidR="00D848C4"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L380: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Alternate GAM-based methods, such as the clustering approach applied </w:t>
      </w:r>
      <w:del w:id="27" w:author="Punt, Andre (O&amp;A, Hobart)" w:date="2019-10-06T08:43:00Z">
        <w:r w:rsidR="00FC7A50" w:rsidRPr="00FC7A50" w:rsidDel="003E003D">
          <w:rPr>
            <w:rFonts w:ascii="Times New Roman" w:hAnsi="Times New Roman" w:cs="Times New Roman"/>
            <w:b/>
            <w:bCs/>
            <w:color w:val="4472C4" w:themeColor="accent1"/>
            <w:sz w:val="24"/>
            <w:szCs w:val="24"/>
          </w:rPr>
          <w:delText xml:space="preserve">in </w:delText>
        </w:r>
      </w:del>
      <w:ins w:id="28" w:author="Punt, Andre (O&amp;A, Hobart)" w:date="2019-10-06T08:43:00Z">
        <w:r w:rsidR="003E003D">
          <w:rPr>
            <w:rFonts w:ascii="Times New Roman" w:hAnsi="Times New Roman" w:cs="Times New Roman"/>
            <w:b/>
            <w:bCs/>
            <w:color w:val="4472C4" w:themeColor="accent1"/>
            <w:sz w:val="24"/>
            <w:szCs w:val="24"/>
          </w:rPr>
          <w:t>b</w:t>
        </w:r>
      </w:ins>
      <w:ins w:id="29" w:author="Punt, Andre (O&amp;A, Hobart)" w:date="2019-10-06T08:44:00Z">
        <w:r w:rsidR="003E003D">
          <w:rPr>
            <w:rFonts w:ascii="Times New Roman" w:hAnsi="Times New Roman" w:cs="Times New Roman"/>
            <w:b/>
            <w:bCs/>
            <w:color w:val="4472C4" w:themeColor="accent1"/>
            <w:sz w:val="24"/>
            <w:szCs w:val="24"/>
          </w:rPr>
          <w:t>y</w:t>
        </w:r>
      </w:ins>
      <w:ins w:id="30" w:author="Punt, Andre (O&amp;A, Hobart)" w:date="2019-10-06T08:43:00Z">
        <w:r w:rsidR="003E003D" w:rsidRPr="00FC7A50">
          <w:rPr>
            <w:rFonts w:ascii="Times New Roman" w:hAnsi="Times New Roman" w:cs="Times New Roman"/>
            <w:b/>
            <w:bCs/>
            <w:color w:val="4472C4" w:themeColor="accent1"/>
            <w:sz w:val="24"/>
            <w:szCs w:val="24"/>
          </w:rPr>
          <w:t xml:space="preserve"> </w:t>
        </w:r>
      </w:ins>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{"citationItems":[{"id":"ITEM-1","itemData":{"DOI":"10.1139/cjfas-2013-0617","ISSN":"12057533","abstract":"Generalized additive models were used to investigate fine-scale spatial variation in female maturity across the three United States' winter flounder (Pseudopleuronectes americanus) stocks. The effect of temperature on maturity was also investigated. Maturity models explicitly incorporating spatial structure performed better than \" traditional \" methods incorporating spatial effects by aggregating data according to predefined stock boundaries. Models including temperature explained more of the variability in maturity than those based only on fish size or age but did not improve fit over models incorporating spatial structure. Based on the size-and age-at-maturity estimates from the spatially explicit models, distinct subareas were objectively identified using a spatially constrained clustering algorithm. The results suggested greater variation in size-and age-at-maturity within than between existing stock areas. The approach outlined here provides a method for identifying areas with different vital rates without the need to presume subjective boundaries.","author":[{"dropping-particle":"V.","family":"Winton","given":"Megan","non-dropping-particle":"","parse-names":false,"suffix":""},{"dropping-particle":"","family":"Wuenschel","given":"Mark J.","non-dropping-particle":"","parse-names":false,"suffix":""},{"dropping-particle":"","family":"McBride","given":"Richard S.","non-dropping-particle":"","parse-names":false,"suffix":""}],"container-title":"Canadian Journal of Fisheries and Aquatic Sciences","id":"ITEM-1","issued":{"date-parts":[["2014"]]},"title":"Investigating spatial variation and temperature effects on maturity of female winter flounder (Pseudopleuronectes americanus) using generalized additive models","type":"article-journal"},"uris":["http://www.mendeley.com/documents/?uuid=4d6aef0d-8cb3-4290-9c25-f8c610914c71"]}],"mendeley":{"formattedCitation":"(Winton et al., 2014)","manualFormatting":"(Winton et al., (2014)","plainTextFormattedCitation":"(Winton et al., 2014)"},"properties":{"noteIndex":0},"schema":"https://github.com/citation-style-language/schema/raw/master/csl-citation.json"}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Winton et al. (2014)</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have also demonstrated that detecting spatial structure through a spatially explicit process can reveal distinct sub-areas in fish traits (e.g. mortality). That study also found that models did not necessarily require explicit ecosystem data (like temperature) to perform as well as models with only spatial information.”</w:t>
      </w:r>
    </w:p>
    <w:p w14:paraId="2AD7D5ED" w14:textId="3FC24CA1" w:rsidR="0072305F" w:rsidRDefault="00494D95" w:rsidP="003E003D">
      <w:pPr>
        <w:spacing w:before="240" w:after="0" w:line="240" w:lineRule="auto"/>
        <w:jc w:val="both"/>
        <w:rPr>
          <w:rFonts w:ascii="Times New Roman" w:hAnsi="Times New Roman" w:cs="Times New Roman"/>
          <w:color w:val="222222"/>
          <w:sz w:val="24"/>
          <w:szCs w:val="24"/>
          <w:shd w:val="clear" w:color="auto" w:fill="FFFFFF"/>
        </w:rPr>
        <w:pPrChange w:id="31" w:author="Punt, Andre (O&amp;A, Hobart)" w:date="2019-10-06T08:44:00Z">
          <w:pPr>
            <w:spacing w:line="240" w:lineRule="auto"/>
            <w:jc w:val="both"/>
          </w:pPr>
        </w:pPrChange>
      </w:pPr>
      <w:del w:id="32" w:author="Punt, Andre (O&amp;A, Hobart)" w:date="2019-10-06T08:44:00Z">
        <w:r w:rsidRPr="004F194E" w:rsidDel="003E003D">
          <w:rPr>
            <w:rFonts w:ascii="Times New Roman" w:hAnsi="Times New Roman" w:cs="Times New Roman"/>
            <w:color w:val="222222"/>
            <w:sz w:val="24"/>
            <w:szCs w:val="24"/>
          </w:rPr>
          <w:br/>
        </w:r>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Presentation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p>
    <w:p w14:paraId="0E167CCE" w14:textId="3536C0BC" w:rsidR="007521AA" w:rsidRPr="004F194E" w:rsidRDefault="0076713C"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w:t>
      </w:r>
      <w:proofErr w:type="gramStart"/>
      <w:r w:rsidR="00EE3330" w:rsidRPr="004F194E">
        <w:rPr>
          <w:rFonts w:ascii="Times New Roman" w:hAnsi="Times New Roman" w:cs="Times New Roman"/>
          <w:b/>
          <w:bCs/>
          <w:sz w:val="24"/>
          <w:szCs w:val="24"/>
          <w:shd w:val="clear" w:color="auto" w:fill="FFFFFF"/>
        </w:rPr>
        <w:t>boundaries”</w:t>
      </w:r>
      <w:r w:rsidRPr="004F194E">
        <w:rPr>
          <w:rFonts w:ascii="Times New Roman" w:hAnsi="Times New Roman" w:cs="Times New Roman"/>
          <w:b/>
          <w:bCs/>
          <w:sz w:val="24"/>
          <w:szCs w:val="24"/>
          <w:shd w:val="clear" w:color="auto" w:fill="FFFFFF"/>
        </w:rPr>
        <w:t>, and</w:t>
      </w:r>
      <w:proofErr w:type="gramEnd"/>
      <w:r w:rsidRPr="004F194E">
        <w:rPr>
          <w:rFonts w:ascii="Times New Roman" w:hAnsi="Times New Roman" w:cs="Times New Roman"/>
          <w:b/>
          <w:bCs/>
          <w:sz w:val="24"/>
          <w:szCs w:val="24"/>
          <w:shd w:val="clear" w:color="auto" w:fill="FFFFFF"/>
        </w:rPr>
        <w:t xml:space="preserve">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Pr="004F194E">
        <w:rPr>
          <w:rFonts w:ascii="Times New Roman" w:hAnsi="Times New Roman" w:cs="Times New Roman"/>
          <w:b/>
          <w:bCs/>
          <w:sz w:val="24"/>
          <w:szCs w:val="24"/>
          <w:shd w:val="clear" w:color="auto" w:fill="FFFFFF"/>
        </w:rPr>
        <w:t>s.</w:t>
      </w:r>
    </w:p>
    <w:p w14:paraId="1461FB28" w14:textId="77777777" w:rsidR="0072305F" w:rsidRDefault="00494D95" w:rsidP="003E003D">
      <w:pPr>
        <w:spacing w:after="0" w:line="240" w:lineRule="auto"/>
        <w:jc w:val="both"/>
        <w:rPr>
          <w:rFonts w:ascii="Times New Roman" w:hAnsi="Times New Roman" w:cs="Times New Roman"/>
          <w:color w:val="222222"/>
          <w:sz w:val="24"/>
          <w:szCs w:val="24"/>
          <w:shd w:val="clear" w:color="auto" w:fill="FFFFFF"/>
        </w:rPr>
        <w:pPrChange w:id="33" w:author="Punt, Andre (O&amp;A, Hobart)" w:date="2019-10-06T08:44:00Z">
          <w:pPr>
            <w:spacing w:line="240" w:lineRule="auto"/>
            <w:jc w:val="both"/>
          </w:pPr>
        </w:pPrChange>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p>
    <w:p w14:paraId="4EB9CF0D" w14:textId="047194B1" w:rsidR="00103F8A" w:rsidRPr="004F194E" w:rsidRDefault="0076713C" w:rsidP="003E003D">
      <w:pPr>
        <w:spacing w:after="0" w:line="240" w:lineRule="auto"/>
        <w:jc w:val="both"/>
        <w:rPr>
          <w:rFonts w:ascii="Times New Roman" w:hAnsi="Times New Roman" w:cs="Times New Roman"/>
          <w:b/>
          <w:bCs/>
          <w:sz w:val="24"/>
          <w:szCs w:val="24"/>
          <w:shd w:val="clear" w:color="auto" w:fill="FFFFFF"/>
        </w:rPr>
        <w:pPrChange w:id="34" w:author="Punt, Andre (O&amp;A, Hobart)" w:date="2019-10-06T08:44:00Z">
          <w:pPr>
            <w:spacing w:line="240" w:lineRule="auto"/>
            <w:jc w:val="both"/>
          </w:pPr>
        </w:pPrChange>
      </w:pPr>
      <w:r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55F93EF2" w14:textId="77777777" w:rsidR="0072305F" w:rsidRDefault="00494D95" w:rsidP="003E003D">
      <w:pPr>
        <w:spacing w:after="0" w:line="240" w:lineRule="auto"/>
        <w:jc w:val="both"/>
        <w:rPr>
          <w:rFonts w:ascii="Times New Roman" w:hAnsi="Times New Roman" w:cs="Times New Roman"/>
          <w:sz w:val="24"/>
          <w:szCs w:val="24"/>
          <w:shd w:val="clear" w:color="auto" w:fill="FFFFFF"/>
        </w:rPr>
        <w:pPrChange w:id="35" w:author="Punt, Andre (O&amp;A, Hobart)" w:date="2019-10-06T08:44:00Z">
          <w:pPr>
            <w:spacing w:line="240" w:lineRule="auto"/>
            <w:jc w:val="both"/>
          </w:pPr>
        </w:pPrChange>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w:t>
      </w:r>
      <w:r w:rsidRPr="004F194E">
        <w:rPr>
          <w:rFonts w:ascii="Times New Roman" w:hAnsi="Times New Roman" w:cs="Times New Roman"/>
          <w:color w:val="222222"/>
          <w:sz w:val="24"/>
          <w:szCs w:val="24"/>
          <w:shd w:val="clear" w:color="auto" w:fill="FFFFFF"/>
        </w:rPr>
        <w:lastRenderedPageBreak/>
        <w:t>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 xml:space="preserve">is to develop a clear outline that support the main thesis of this paper (see, for example. L 38) and revise to cut the discussion in </w:t>
      </w:r>
      <w:r w:rsidRPr="0011295A">
        <w:rPr>
          <w:rFonts w:ascii="Times New Roman" w:hAnsi="Times New Roman" w:cs="Times New Roman"/>
          <w:sz w:val="24"/>
          <w:szCs w:val="24"/>
          <w:shd w:val="clear" w:color="auto" w:fill="FFFFFF"/>
        </w:rPr>
        <w:t>half. Recommendation for major revision relates mostly to the discussion</w:t>
      </w:r>
      <w:r w:rsidR="009B1CE9" w:rsidRPr="0011295A">
        <w:rPr>
          <w:rFonts w:ascii="Times New Roman" w:hAnsi="Times New Roman" w:cs="Times New Roman"/>
          <w:sz w:val="24"/>
          <w:szCs w:val="24"/>
          <w:shd w:val="clear" w:color="auto" w:fill="FFFFFF"/>
        </w:rPr>
        <w:t xml:space="preserve">. </w:t>
      </w:r>
    </w:p>
    <w:p w14:paraId="4D98C509" w14:textId="602DF305" w:rsidR="00BD7544" w:rsidRPr="0011295A" w:rsidRDefault="009B1CE9"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Helpful and fai</w:t>
      </w:r>
      <w:r w:rsidR="00495D6E" w:rsidRPr="0011295A">
        <w:rPr>
          <w:rFonts w:ascii="Times New Roman" w:hAnsi="Times New Roman" w:cs="Times New Roman"/>
          <w:b/>
          <w:bCs/>
          <w:sz w:val="24"/>
          <w:szCs w:val="24"/>
          <w:shd w:val="clear" w:color="auto" w:fill="FFFFFF"/>
        </w:rPr>
        <w:t>r</w:t>
      </w:r>
      <w:r w:rsidR="000E3443" w:rsidRPr="0011295A">
        <w:rPr>
          <w:rFonts w:ascii="Times New Roman" w:hAnsi="Times New Roman" w:cs="Times New Roman"/>
          <w:b/>
          <w:bCs/>
          <w:sz w:val="24"/>
          <w:szCs w:val="24"/>
          <w:shd w:val="clear" w:color="auto" w:fill="FFFFFF"/>
        </w:rPr>
        <w:t>.</w:t>
      </w:r>
      <w:r w:rsidRPr="0011295A">
        <w:rPr>
          <w:rFonts w:ascii="Times New Roman" w:hAnsi="Times New Roman" w:cs="Times New Roman"/>
          <w:b/>
          <w:bCs/>
          <w:sz w:val="24"/>
          <w:szCs w:val="24"/>
          <w:shd w:val="clear" w:color="auto" w:fill="FFFFFF"/>
        </w:rPr>
        <w:t xml:space="preserve"> </w:t>
      </w:r>
      <w:r w:rsidR="00BD7544" w:rsidRPr="0011295A">
        <w:rPr>
          <w:rFonts w:ascii="Times New Roman" w:hAnsi="Times New Roman" w:cs="Times New Roman"/>
          <w:b/>
          <w:bCs/>
          <w:sz w:val="24"/>
          <w:szCs w:val="24"/>
          <w:shd w:val="clear" w:color="auto" w:fill="FFFFFF"/>
        </w:rPr>
        <w:t>We have re-drafted the entire discussion</w:t>
      </w:r>
      <w:r w:rsidR="00A504A6">
        <w:rPr>
          <w:rFonts w:ascii="Times New Roman" w:hAnsi="Times New Roman" w:cs="Times New Roman"/>
          <w:b/>
          <w:bCs/>
          <w:sz w:val="24"/>
          <w:szCs w:val="24"/>
          <w:shd w:val="clear" w:color="auto" w:fill="FFFFFF"/>
        </w:rPr>
        <w:t xml:space="preserve"> beginning L362 </w:t>
      </w:r>
      <w:r w:rsidR="00BD7544" w:rsidRPr="0011295A">
        <w:rPr>
          <w:rFonts w:ascii="Times New Roman" w:hAnsi="Times New Roman" w:cs="Times New Roman"/>
          <w:b/>
          <w:bCs/>
          <w:sz w:val="24"/>
          <w:szCs w:val="24"/>
          <w:shd w:val="clear" w:color="auto" w:fill="FFFFFF"/>
        </w:rPr>
        <w:t xml:space="preserve">to match the following </w:t>
      </w:r>
      <w:r w:rsidR="007D3AA4" w:rsidRPr="0011295A">
        <w:rPr>
          <w:rFonts w:ascii="Times New Roman" w:hAnsi="Times New Roman" w:cs="Times New Roman"/>
          <w:b/>
          <w:bCs/>
          <w:sz w:val="24"/>
          <w:szCs w:val="24"/>
          <w:shd w:val="clear" w:color="auto" w:fill="FFFFFF"/>
        </w:rPr>
        <w:t>outline, and the length has been reduced</w:t>
      </w:r>
      <w:r w:rsidR="00EF2B89" w:rsidRPr="0011295A">
        <w:rPr>
          <w:rFonts w:ascii="Times New Roman" w:hAnsi="Times New Roman" w:cs="Times New Roman"/>
          <w:b/>
          <w:bCs/>
          <w:sz w:val="24"/>
          <w:szCs w:val="24"/>
          <w:shd w:val="clear" w:color="auto" w:fill="FFFFFF"/>
        </w:rPr>
        <w:t>, principally by 1) removing repetition of study results</w:t>
      </w:r>
      <w:ins w:id="36" w:author="Punt, Andre (O&amp;A, Hobart)" w:date="2019-10-06T08:45:00Z">
        <w:r w:rsidR="003E003D">
          <w:rPr>
            <w:rFonts w:ascii="Times New Roman" w:hAnsi="Times New Roman" w:cs="Times New Roman"/>
            <w:b/>
            <w:bCs/>
            <w:sz w:val="24"/>
            <w:szCs w:val="24"/>
            <w:shd w:val="clear" w:color="auto" w:fill="FFFFFF"/>
          </w:rPr>
          <w:t>, and</w:t>
        </w:r>
      </w:ins>
      <w:r w:rsidR="00EF2B89" w:rsidRPr="0011295A">
        <w:rPr>
          <w:rFonts w:ascii="Times New Roman" w:hAnsi="Times New Roman" w:cs="Times New Roman"/>
          <w:b/>
          <w:bCs/>
          <w:sz w:val="24"/>
          <w:szCs w:val="24"/>
          <w:shd w:val="clear" w:color="auto" w:fill="FFFFFF"/>
        </w:rPr>
        <w:t xml:space="preserve"> 2) moving discussion of the model performance vs STARS to supplementary material</w:t>
      </w:r>
      <w:r w:rsidR="00100B7F" w:rsidRPr="0011295A">
        <w:rPr>
          <w:rFonts w:ascii="Times New Roman" w:hAnsi="Times New Roman" w:cs="Times New Roman"/>
          <w:b/>
          <w:bCs/>
          <w:sz w:val="24"/>
          <w:szCs w:val="24"/>
          <w:shd w:val="clear" w:color="auto" w:fill="FFFFFF"/>
        </w:rPr>
        <w:t>.</w:t>
      </w:r>
    </w:p>
    <w:p w14:paraId="11CF46AE" w14:textId="26DA7E9C" w:rsidR="00E8068A" w:rsidRPr="0011295A" w:rsidRDefault="00E8068A"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Short outline of discussion:</w:t>
      </w:r>
    </w:p>
    <w:p w14:paraId="34B9E7BA" w14:textId="194C91D5"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Implications of simulation results</w:t>
      </w:r>
    </w:p>
    <w:p w14:paraId="29835659" w14:textId="13C72BA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Performance of the method</w:t>
      </w:r>
    </w:p>
    <w:p w14:paraId="17908874" w14:textId="0E314A0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Caveats of the method</w:t>
      </w:r>
    </w:p>
    <w:p w14:paraId="38285F9E" w14:textId="75692FA8"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Intended uses and future research</w:t>
      </w:r>
      <w:r w:rsidR="00912D51">
        <w:rPr>
          <w:rFonts w:ascii="Times New Roman" w:hAnsi="Times New Roman" w:cs="Times New Roman"/>
          <w:b/>
          <w:bCs/>
          <w:sz w:val="24"/>
          <w:szCs w:val="24"/>
          <w:shd w:val="clear" w:color="auto" w:fill="FFFFFF"/>
        </w:rPr>
        <w:t xml:space="preserve"> of the GAM based method</w:t>
      </w:r>
    </w:p>
    <w:p w14:paraId="455D3BC4" w14:textId="408A1C2A"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 of sablefish results</w:t>
      </w:r>
    </w:p>
    <w:p w14:paraId="0D675CDD" w14:textId="3E0BAD1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Contextualizing our findings with other work</w:t>
      </w:r>
    </w:p>
    <w:p w14:paraId="60FC61F6" w14:textId="2AFCD78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proofErr w:type="spellStart"/>
      <w:r w:rsidRPr="0011295A">
        <w:rPr>
          <w:rFonts w:ascii="Times New Roman" w:hAnsi="Times New Roman" w:cs="Times New Roman"/>
          <w:b/>
          <w:bCs/>
          <w:sz w:val="24"/>
          <w:szCs w:val="24"/>
          <w:shd w:val="clear" w:color="auto" w:fill="FFFFFF"/>
        </w:rPr>
        <w:t>Conextualizing</w:t>
      </w:r>
      <w:proofErr w:type="spellEnd"/>
      <w:r w:rsidRPr="0011295A">
        <w:rPr>
          <w:rFonts w:ascii="Times New Roman" w:hAnsi="Times New Roman" w:cs="Times New Roman"/>
          <w:b/>
          <w:bCs/>
          <w:sz w:val="24"/>
          <w:szCs w:val="24"/>
          <w:shd w:val="clear" w:color="auto" w:fill="FFFFFF"/>
        </w:rPr>
        <w:t xml:space="preserve"> our findings within the ecosystem </w:t>
      </w:r>
    </w:p>
    <w:p w14:paraId="40E5695A" w14:textId="6B040A5C"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Future directions for sablefish research</w:t>
      </w:r>
    </w:p>
    <w:p w14:paraId="0DD21D40" w14:textId="77777777" w:rsidR="0072305F" w:rsidRDefault="00494D95" w:rsidP="003E003D">
      <w:pPr>
        <w:spacing w:after="0" w:line="240" w:lineRule="auto"/>
        <w:jc w:val="both"/>
        <w:rPr>
          <w:rFonts w:ascii="Times New Roman" w:hAnsi="Times New Roman" w:cs="Times New Roman"/>
          <w:color w:val="222222"/>
          <w:sz w:val="24"/>
          <w:szCs w:val="24"/>
          <w:shd w:val="clear" w:color="auto" w:fill="FFFFFF"/>
        </w:rPr>
        <w:pPrChange w:id="37" w:author="Punt, Andre (O&amp;A, Hobart)" w:date="2019-10-06T08:45: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p>
    <w:p w14:paraId="3197DB15" w14:textId="77777777" w:rsidR="003E003D" w:rsidRDefault="00A304B0" w:rsidP="003E003D">
      <w:pPr>
        <w:spacing w:after="0" w:line="240" w:lineRule="auto"/>
        <w:jc w:val="both"/>
        <w:rPr>
          <w:ins w:id="38" w:author="Punt, Andre (O&amp;A, Hobart)" w:date="2019-10-06T08:45:00Z"/>
          <w:rFonts w:ascii="Times New Roman" w:hAnsi="Times New Roman" w:cs="Times New Roman"/>
          <w:b/>
          <w:bCs/>
          <w:color w:val="222222"/>
          <w:sz w:val="24"/>
          <w:szCs w:val="24"/>
          <w:shd w:val="clear" w:color="auto" w:fill="FFFFFF"/>
        </w:rPr>
        <w:pPrChange w:id="39" w:author="Punt, Andre (O&amp;A, Hobart)" w:date="2019-10-06T08:45:00Z">
          <w:pPr>
            <w:spacing w:line="240" w:lineRule="auto"/>
            <w:jc w:val="both"/>
          </w:pPr>
        </w:pPrChange>
      </w:pPr>
      <w:r w:rsidRPr="004F194E">
        <w:rPr>
          <w:rFonts w:ascii="Times New Roman" w:hAnsi="Times New Roman" w:cs="Times New Roman"/>
          <w:b/>
          <w:bCs/>
          <w:color w:val="222222"/>
          <w:sz w:val="24"/>
          <w:szCs w:val="24"/>
          <w:shd w:val="clear" w:color="auto" w:fill="FFFFFF"/>
        </w:rPr>
        <w:t>We have deleted this section.</w:t>
      </w:r>
    </w:p>
    <w:p w14:paraId="4E276411" w14:textId="194E7CFB" w:rsidR="00E06D93" w:rsidRDefault="00494D95" w:rsidP="003E003D">
      <w:pPr>
        <w:spacing w:after="0" w:line="240" w:lineRule="auto"/>
        <w:jc w:val="both"/>
        <w:rPr>
          <w:rFonts w:ascii="Times New Roman" w:hAnsi="Times New Roman" w:cs="Times New Roman"/>
          <w:b/>
          <w:bCs/>
          <w:color w:val="222222"/>
          <w:sz w:val="24"/>
          <w:szCs w:val="24"/>
          <w:shd w:val="clear" w:color="auto" w:fill="FFFFFF"/>
        </w:rPr>
        <w:pPrChange w:id="40" w:author="Punt, Andre (O&amp;A, Hobart)" w:date="2019-10-06T08:45:00Z">
          <w:pPr>
            <w:spacing w:line="240" w:lineRule="auto"/>
            <w:jc w:val="both"/>
          </w:pPr>
        </w:pPrChange>
      </w:pPr>
      <w:del w:id="41" w:author="Punt, Andre (O&amp;A, Hobart)" w:date="2019-10-06T08:45: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p>
    <w:p w14:paraId="73F0DBAF" w14:textId="77777777" w:rsidR="00462EB7" w:rsidRDefault="00494D95" w:rsidP="003E003D">
      <w:pPr>
        <w:spacing w:after="0" w:line="240" w:lineRule="auto"/>
        <w:jc w:val="both"/>
        <w:rPr>
          <w:rFonts w:ascii="Times New Roman" w:hAnsi="Times New Roman" w:cs="Times New Roman"/>
          <w:color w:val="222222"/>
          <w:sz w:val="24"/>
          <w:szCs w:val="24"/>
          <w:shd w:val="clear" w:color="auto" w:fill="FFFFFF"/>
        </w:rPr>
        <w:pPrChange w:id="42" w:author="Punt, Andre (O&amp;A, Hobart)" w:date="2019-10-06T08:45: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p>
    <w:p w14:paraId="60D00888" w14:textId="560E0C0B" w:rsidR="00C83349" w:rsidRPr="004F194E" w:rsidRDefault="00B31EAF" w:rsidP="003E003D">
      <w:pPr>
        <w:spacing w:after="0" w:line="240" w:lineRule="auto"/>
        <w:jc w:val="both"/>
        <w:rPr>
          <w:rFonts w:ascii="Times New Roman" w:hAnsi="Times New Roman" w:cs="Times New Roman"/>
          <w:b/>
          <w:bCs/>
          <w:color w:val="222222"/>
          <w:sz w:val="24"/>
          <w:szCs w:val="24"/>
          <w:shd w:val="clear" w:color="auto" w:fill="FFFFFF"/>
        </w:rPr>
        <w:pPrChange w:id="43" w:author="Punt, Andre (O&amp;A, Hobart)" w:date="2019-10-06T08:45:00Z">
          <w:pPr>
            <w:spacing w:line="240" w:lineRule="auto"/>
            <w:jc w:val="both"/>
          </w:pPr>
        </w:pPrChange>
      </w:pPr>
      <w:r w:rsidRPr="004F194E">
        <w:rPr>
          <w:rFonts w:ascii="Times New Roman" w:hAnsi="Times New Roman" w:cs="Times New Roman"/>
          <w:b/>
          <w:bCs/>
          <w:color w:val="222222"/>
          <w:sz w:val="24"/>
          <w:szCs w:val="24"/>
          <w:shd w:val="clear" w:color="auto" w:fill="FFFFFF"/>
        </w:rPr>
        <w:t xml:space="preserve">Another reviewer felt this nomenclature was </w:t>
      </w:r>
      <w:proofErr w:type="gramStart"/>
      <w:r w:rsidRPr="004F194E">
        <w:rPr>
          <w:rFonts w:ascii="Times New Roman" w:hAnsi="Times New Roman" w:cs="Times New Roman"/>
          <w:b/>
          <w:bCs/>
          <w:color w:val="222222"/>
          <w:sz w:val="24"/>
          <w:szCs w:val="24"/>
          <w:shd w:val="clear" w:color="auto" w:fill="FFFFFF"/>
        </w:rPr>
        <w:t>redundant</w:t>
      </w:r>
      <w:proofErr w:type="gramEnd"/>
      <w:r w:rsidRPr="004F194E">
        <w:rPr>
          <w:rFonts w:ascii="Times New Roman" w:hAnsi="Times New Roman" w:cs="Times New Roman"/>
          <w:b/>
          <w:bCs/>
          <w:color w:val="222222"/>
          <w:sz w:val="24"/>
          <w:szCs w:val="24"/>
          <w:shd w:val="clear" w:color="auto" w:fill="FFFFFF"/>
        </w:rPr>
        <w:t xml:space="preserve">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65B521F" w14:textId="77777777" w:rsidR="00462EB7" w:rsidRDefault="00494D95" w:rsidP="003E003D">
      <w:pPr>
        <w:spacing w:after="0" w:line="240" w:lineRule="auto"/>
        <w:jc w:val="both"/>
        <w:rPr>
          <w:rFonts w:ascii="Times New Roman" w:hAnsi="Times New Roman" w:cs="Times New Roman"/>
          <w:color w:val="222222"/>
          <w:sz w:val="24"/>
          <w:szCs w:val="24"/>
          <w:shd w:val="clear" w:color="auto" w:fill="FFFFFF"/>
        </w:rPr>
        <w:pPrChange w:id="44" w:author="Punt, Andre (O&amp;A, Hobart)" w:date="2019-10-06T08:45: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151, please be more specific about how you rounded. For </w:t>
      </w:r>
      <w:proofErr w:type="gramStart"/>
      <w:r w:rsidRPr="004F194E">
        <w:rPr>
          <w:rFonts w:ascii="Times New Roman" w:hAnsi="Times New Roman" w:cs="Times New Roman"/>
          <w:color w:val="222222"/>
          <w:sz w:val="24"/>
          <w:szCs w:val="24"/>
          <w:shd w:val="clear" w:color="auto" w:fill="FFFFFF"/>
        </w:rPr>
        <w:t>example</w:t>
      </w:r>
      <w:proofErr w:type="gramEnd"/>
      <w:r w:rsidRPr="004F194E">
        <w:rPr>
          <w:rFonts w:ascii="Times New Roman" w:hAnsi="Times New Roman" w:cs="Times New Roman"/>
          <w:color w:val="222222"/>
          <w:sz w:val="24"/>
          <w:szCs w:val="24"/>
          <w:shd w:val="clear" w:color="auto" w:fill="FFFFFF"/>
        </w:rPr>
        <w:t xml:space="preserv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p>
    <w:p w14:paraId="0AEBBBDB" w14:textId="5F5CD0AC" w:rsidR="00C83349" w:rsidRPr="004F194E" w:rsidRDefault="00103F8A" w:rsidP="003E003D">
      <w:pPr>
        <w:spacing w:after="0" w:line="240" w:lineRule="auto"/>
        <w:jc w:val="both"/>
        <w:rPr>
          <w:rFonts w:ascii="Times New Roman" w:hAnsi="Times New Roman" w:cs="Times New Roman"/>
          <w:b/>
          <w:bCs/>
          <w:sz w:val="24"/>
          <w:szCs w:val="24"/>
        </w:rPr>
        <w:pPrChange w:id="45" w:author="Punt, Andre (O&amp;A, Hobart)" w:date="2019-10-06T08:46:00Z">
          <w:pPr>
            <w:spacing w:line="240" w:lineRule="auto"/>
            <w:jc w:val="both"/>
          </w:pPr>
        </w:pPrChange>
      </w:pPr>
      <w:del w:id="46" w:author="Punt, Andre (O&amp;A, Hobart)" w:date="2019-10-06T08:45:00Z">
        <w:r w:rsidRPr="00A504A6" w:rsidDel="003E003D">
          <w:rPr>
            <w:rFonts w:ascii="Times New Roman" w:hAnsi="Times New Roman" w:cs="Times New Roman"/>
            <w:b/>
            <w:bCs/>
            <w:color w:val="222222"/>
            <w:sz w:val="24"/>
            <w:szCs w:val="24"/>
            <w:shd w:val="clear" w:color="auto" w:fill="FFFFFF"/>
          </w:rPr>
          <w:delText>Yes,</w:delText>
        </w:r>
        <w:r w:rsidR="00A504A6" w:rsidDel="003E003D">
          <w:rPr>
            <w:rFonts w:ascii="Times New Roman" w:hAnsi="Times New Roman" w:cs="Times New Roman"/>
            <w:b/>
            <w:bCs/>
            <w:color w:val="222222"/>
            <w:sz w:val="24"/>
            <w:szCs w:val="24"/>
            <w:shd w:val="clear" w:color="auto" w:fill="FFFFFF"/>
          </w:rPr>
          <w:delText xml:space="preserve"> w</w:delText>
        </w:r>
      </w:del>
      <w:ins w:id="47" w:author="Punt, Andre (O&amp;A, Hobart)" w:date="2019-10-06T08:45:00Z">
        <w:r w:rsidR="003E003D">
          <w:rPr>
            <w:rFonts w:ascii="Times New Roman" w:hAnsi="Times New Roman" w:cs="Times New Roman"/>
            <w:b/>
            <w:bCs/>
            <w:color w:val="222222"/>
            <w:sz w:val="24"/>
            <w:szCs w:val="24"/>
            <w:shd w:val="clear" w:color="auto" w:fill="FFFFFF"/>
          </w:rPr>
          <w:t>W</w:t>
        </w:r>
      </w:ins>
      <w:r w:rsidR="00A504A6">
        <w:rPr>
          <w:rFonts w:ascii="Times New Roman" w:hAnsi="Times New Roman" w:cs="Times New Roman"/>
          <w:b/>
          <w:bCs/>
          <w:color w:val="222222"/>
          <w:sz w:val="24"/>
          <w:szCs w:val="24"/>
          <w:shd w:val="clear" w:color="auto" w:fill="FFFFFF"/>
        </w:rPr>
        <w:t>e</w:t>
      </w:r>
      <w:r w:rsidRPr="00A504A6">
        <w:rPr>
          <w:rFonts w:ascii="Times New Roman" w:hAnsi="Times New Roman" w:cs="Times New Roman"/>
          <w:b/>
          <w:bCs/>
          <w:color w:val="222222"/>
          <w:sz w:val="24"/>
          <w:szCs w:val="24"/>
          <w:shd w:val="clear" w:color="auto" w:fill="FFFFFF"/>
        </w:rPr>
        <w:t xml:space="preserve"> updated this sentence</w:t>
      </w:r>
      <w:r w:rsidR="00423335" w:rsidRPr="00A504A6">
        <w:rPr>
          <w:rFonts w:ascii="Times New Roman" w:hAnsi="Times New Roman" w:cs="Times New Roman"/>
          <w:b/>
          <w:bCs/>
          <w:color w:val="222222"/>
          <w:sz w:val="24"/>
          <w:szCs w:val="24"/>
          <w:shd w:val="clear" w:color="auto" w:fill="FFFFFF"/>
        </w:rPr>
        <w:t xml:space="preserve"> L</w:t>
      </w:r>
      <w:r w:rsidR="00A504A6" w:rsidRPr="00A504A6">
        <w:rPr>
          <w:rFonts w:ascii="Times New Roman" w:hAnsi="Times New Roman" w:cs="Times New Roman"/>
          <w:b/>
          <w:bCs/>
          <w:color w:val="222222"/>
          <w:sz w:val="24"/>
          <w:szCs w:val="24"/>
          <w:shd w:val="clear" w:color="auto" w:fill="FFFFFF"/>
        </w:rPr>
        <w:t>137</w:t>
      </w:r>
      <w:r w:rsidRPr="00A504A6">
        <w:rPr>
          <w:rFonts w:ascii="Times New Roman" w:hAnsi="Times New Roman" w:cs="Times New Roman"/>
          <w:b/>
          <w:bCs/>
          <w:color w:val="222222"/>
          <w:sz w:val="24"/>
          <w:szCs w:val="24"/>
          <w:shd w:val="clear" w:color="auto" w:fill="FFFFFF"/>
        </w:rPr>
        <w:t xml:space="preserve">: </w:t>
      </w:r>
      <w:r w:rsidR="00A504A6">
        <w:rPr>
          <w:rFonts w:ascii="Times New Roman" w:hAnsi="Times New Roman" w:cs="Times New Roman"/>
          <w:b/>
          <w:bCs/>
          <w:color w:val="222222"/>
          <w:sz w:val="24"/>
          <w:szCs w:val="24"/>
          <w:shd w:val="clear" w:color="auto" w:fill="FFFFFF"/>
        </w:rPr>
        <w:t>“</w:t>
      </w:r>
      <w:r w:rsidR="00A504A6" w:rsidRPr="00A504A6">
        <w:rPr>
          <w:rFonts w:ascii="Times New Roman" w:hAnsi="Times New Roman" w:cs="Times New Roman"/>
          <w:b/>
          <w:bCs/>
          <w:sz w:val="24"/>
          <w:szCs w:val="24"/>
        </w:rPr>
        <w:t xml:space="preserve">For each parameter, we identify at which predictor value (e.g., latitude) the maximum absolute value of the first derivative is obtained; this is rounded to the nearest integer </w:t>
      </w:r>
      <w:r w:rsidR="00A504A6" w:rsidRPr="00A504A6">
        <w:rPr>
          <w:rFonts w:ascii="Times New Roman" w:hAnsi="Times New Roman" w:cs="Times New Roman"/>
          <w:b/>
          <w:bCs/>
          <w:color w:val="4472C4" w:themeColor="accent1"/>
          <w:sz w:val="24"/>
          <w:szCs w:val="24"/>
        </w:rPr>
        <w:t xml:space="preserve">(e.g. a value between 22.5 and 23.4 would be rounded to 23) </w:t>
      </w:r>
      <w:r w:rsidR="00A504A6" w:rsidRPr="00A504A6">
        <w:rPr>
          <w:rFonts w:ascii="Times New Roman" w:hAnsi="Times New Roman" w:cs="Times New Roman"/>
          <w:b/>
          <w:bCs/>
          <w:sz w:val="24"/>
          <w:szCs w:val="24"/>
        </w:rPr>
        <w:t xml:space="preserve">and </w:t>
      </w:r>
      <w:bookmarkStart w:id="48" w:name="_Hlk20134425"/>
      <w:r w:rsidR="00A504A6" w:rsidRPr="00A504A6">
        <w:rPr>
          <w:rFonts w:ascii="Times New Roman" w:hAnsi="Times New Roman" w:cs="Times New Roman"/>
          <w:b/>
          <w:bCs/>
          <w:sz w:val="24"/>
          <w:szCs w:val="24"/>
        </w:rPr>
        <w:t xml:space="preserve">defined as the “breakpoint” if its 95% confidence interval </w:t>
      </w:r>
      <w:r w:rsidR="00A504A6" w:rsidRPr="00A504A6">
        <w:rPr>
          <w:rFonts w:ascii="Times New Roman" w:hAnsi="Times New Roman" w:cs="Times New Roman"/>
          <w:b/>
          <w:bCs/>
          <w:color w:val="4472C4" w:themeColor="accent1"/>
          <w:sz w:val="24"/>
          <w:szCs w:val="24"/>
        </w:rPr>
        <w:t xml:space="preserve">(generated using the standard error estimates for the derivative) </w:t>
      </w:r>
      <w:r w:rsidR="00A504A6" w:rsidRPr="00A504A6">
        <w:rPr>
          <w:rFonts w:ascii="Times New Roman" w:hAnsi="Times New Roman" w:cs="Times New Roman"/>
          <w:b/>
          <w:bCs/>
          <w:sz w:val="24"/>
          <w:szCs w:val="24"/>
        </w:rPr>
        <w:t>does not include zero</w:t>
      </w:r>
      <w:bookmarkEnd w:id="48"/>
      <w:r w:rsidRPr="00A504A6">
        <w:rPr>
          <w:rFonts w:ascii="Times New Roman" w:hAnsi="Times New Roman" w:cs="Times New Roman"/>
          <w:b/>
          <w:bCs/>
          <w:sz w:val="24"/>
          <w:szCs w:val="24"/>
        </w:rPr>
        <w:t>.”</w:t>
      </w:r>
    </w:p>
    <w:p w14:paraId="07E5823A" w14:textId="77777777" w:rsidR="009707AC" w:rsidRDefault="00494D95" w:rsidP="003E003D">
      <w:pPr>
        <w:spacing w:after="0" w:line="240" w:lineRule="auto"/>
        <w:jc w:val="both"/>
        <w:rPr>
          <w:rFonts w:ascii="Times New Roman" w:hAnsi="Times New Roman" w:cs="Times New Roman"/>
          <w:color w:val="222222"/>
          <w:sz w:val="24"/>
          <w:szCs w:val="24"/>
          <w:shd w:val="clear" w:color="auto" w:fill="FFFFFF"/>
        </w:rPr>
        <w:pPrChange w:id="49" w:author="Punt, Andre (O&amp;A, Hobart)" w:date="2019-10-06T08:46: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p>
    <w:p w14:paraId="6C95D3D1" w14:textId="5F7F50BD" w:rsidR="00312E17" w:rsidRPr="004F194E" w:rsidRDefault="009707AC" w:rsidP="003E003D">
      <w:pPr>
        <w:spacing w:after="0" w:line="240" w:lineRule="auto"/>
        <w:jc w:val="both"/>
        <w:rPr>
          <w:rFonts w:ascii="Times New Roman" w:hAnsi="Times New Roman" w:cs="Times New Roman"/>
          <w:b/>
          <w:bCs/>
          <w:color w:val="222222"/>
          <w:sz w:val="24"/>
          <w:szCs w:val="24"/>
          <w:shd w:val="clear" w:color="auto" w:fill="FFFFFF"/>
        </w:rPr>
        <w:pPrChange w:id="50" w:author="Punt, Andre (O&amp;A, Hobart)" w:date="2019-10-06T08:46:00Z">
          <w:pPr>
            <w:spacing w:line="240" w:lineRule="auto"/>
            <w:jc w:val="both"/>
          </w:pPr>
        </w:pPrChange>
      </w:pPr>
      <w:r>
        <w:rPr>
          <w:rFonts w:ascii="Times New Roman" w:hAnsi="Times New Roman" w:cs="Times New Roman"/>
          <w:b/>
          <w:bCs/>
          <w:color w:val="222222"/>
          <w:sz w:val="24"/>
          <w:szCs w:val="24"/>
          <w:shd w:val="clear" w:color="auto" w:fill="FFFFFF"/>
        </w:rPr>
        <w:t>L</w:t>
      </w:r>
      <w:r w:rsidR="00A504A6">
        <w:rPr>
          <w:rFonts w:ascii="Times New Roman" w:hAnsi="Times New Roman" w:cs="Times New Roman"/>
          <w:b/>
          <w:bCs/>
          <w:color w:val="222222"/>
          <w:sz w:val="24"/>
          <w:szCs w:val="24"/>
          <w:shd w:val="clear" w:color="auto" w:fill="FFFFFF"/>
        </w:rPr>
        <w:t>309</w:t>
      </w:r>
      <w:r w:rsidR="00312E17" w:rsidRPr="004F194E">
        <w:rPr>
          <w:rFonts w:ascii="Times New Roman" w:hAnsi="Times New Roman" w:cs="Times New Roman"/>
          <w:b/>
          <w:bCs/>
          <w:color w:val="222222"/>
          <w:sz w:val="24"/>
          <w:szCs w:val="24"/>
          <w:shd w:val="clear" w:color="auto" w:fill="FFFFFF"/>
        </w:rPr>
        <w:t xml:space="preserve"> now defines a standard degree in km</w:t>
      </w:r>
      <w:r w:rsidR="00A504A6">
        <w:rPr>
          <w:rFonts w:ascii="Times New Roman" w:hAnsi="Times New Roman" w:cs="Times New Roman"/>
          <w:b/>
          <w:bCs/>
          <w:color w:val="222222"/>
          <w:sz w:val="24"/>
          <w:szCs w:val="24"/>
          <w:shd w:val="clear" w:color="auto" w:fill="FFFFFF"/>
        </w:rPr>
        <w:t>.</w:t>
      </w:r>
    </w:p>
    <w:p w14:paraId="38BE92AC" w14:textId="77777777" w:rsidR="003E59C8" w:rsidRDefault="00494D95" w:rsidP="003E003D">
      <w:pPr>
        <w:spacing w:after="0" w:line="240" w:lineRule="auto"/>
        <w:jc w:val="both"/>
        <w:rPr>
          <w:rFonts w:ascii="Times New Roman" w:hAnsi="Times New Roman" w:cs="Times New Roman"/>
          <w:color w:val="222222"/>
          <w:sz w:val="24"/>
          <w:szCs w:val="24"/>
          <w:shd w:val="clear" w:color="auto" w:fill="FFFFFF"/>
        </w:rPr>
        <w:pPrChange w:id="51" w:author="Punt, Andre (O&amp;A, Hobart)" w:date="2019-10-06T08:46: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p>
    <w:p w14:paraId="5E9D2FA4" w14:textId="23A19EA9" w:rsidR="00312E17" w:rsidRPr="004F194E" w:rsidRDefault="003E59C8" w:rsidP="003E003D">
      <w:pPr>
        <w:spacing w:after="0" w:line="240" w:lineRule="auto"/>
        <w:jc w:val="both"/>
        <w:rPr>
          <w:rFonts w:ascii="Times New Roman" w:hAnsi="Times New Roman" w:cs="Times New Roman"/>
          <w:b/>
          <w:bCs/>
          <w:color w:val="222222"/>
          <w:sz w:val="24"/>
          <w:szCs w:val="24"/>
          <w:shd w:val="clear" w:color="auto" w:fill="FFFFFF"/>
        </w:rPr>
        <w:pPrChange w:id="52" w:author="Punt, Andre (O&amp;A, Hobart)" w:date="2019-10-06T08:46:00Z">
          <w:pPr>
            <w:spacing w:line="240" w:lineRule="auto"/>
            <w:jc w:val="both"/>
          </w:pPr>
        </w:pPrChange>
      </w:pPr>
      <w:r>
        <w:rPr>
          <w:rFonts w:ascii="Times New Roman" w:hAnsi="Times New Roman" w:cs="Times New Roman"/>
          <w:b/>
          <w:bCs/>
          <w:color w:val="222222"/>
          <w:sz w:val="24"/>
          <w:szCs w:val="24"/>
          <w:shd w:val="clear" w:color="auto" w:fill="FFFFFF"/>
        </w:rPr>
        <w:lastRenderedPageBreak/>
        <w:t>L19</w:t>
      </w:r>
      <w:r w:rsidR="00EB6726">
        <w:rPr>
          <w:rFonts w:ascii="Times New Roman" w:hAnsi="Times New Roman" w:cs="Times New Roman"/>
          <w:b/>
          <w:bCs/>
          <w:color w:val="222222"/>
          <w:sz w:val="24"/>
          <w:szCs w:val="24"/>
          <w:shd w:val="clear" w:color="auto" w:fill="FFFFFF"/>
        </w:rPr>
        <w:t xml:space="preserve">5 </w:t>
      </w:r>
      <w:r w:rsidR="003F77AF" w:rsidRPr="004F194E">
        <w:rPr>
          <w:rFonts w:ascii="Times New Roman" w:hAnsi="Times New Roman" w:cs="Times New Roman"/>
          <w:b/>
          <w:bCs/>
          <w:color w:val="222222"/>
          <w:sz w:val="24"/>
          <w:szCs w:val="24"/>
          <w:shd w:val="clear" w:color="auto" w:fill="FFFFFF"/>
        </w:rPr>
        <w:t>A new paragraph now starts here.</w:t>
      </w:r>
    </w:p>
    <w:p w14:paraId="4F9AA6DB" w14:textId="77777777" w:rsidR="003B6C59" w:rsidRDefault="00494D95" w:rsidP="003E003D">
      <w:pPr>
        <w:spacing w:after="0" w:line="240" w:lineRule="auto"/>
        <w:jc w:val="both"/>
        <w:rPr>
          <w:rFonts w:ascii="Times New Roman" w:hAnsi="Times New Roman" w:cs="Times New Roman"/>
          <w:color w:val="222222"/>
          <w:sz w:val="24"/>
          <w:szCs w:val="24"/>
          <w:shd w:val="clear" w:color="auto" w:fill="FFFFFF"/>
        </w:rPr>
        <w:pPrChange w:id="53" w:author="Punt, Andre (O&amp;A, Hobart)" w:date="2019-10-06T08:46: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279 Waite and </w:t>
      </w:r>
      <w:proofErr w:type="spellStart"/>
      <w:r w:rsidRPr="004F194E">
        <w:rPr>
          <w:rFonts w:ascii="Times New Roman" w:hAnsi="Times New Roman" w:cs="Times New Roman"/>
          <w:color w:val="222222"/>
          <w:sz w:val="24"/>
          <w:szCs w:val="24"/>
          <w:shd w:val="clear" w:color="auto" w:fill="FFFFFF"/>
        </w:rPr>
        <w:t>Mueter</w:t>
      </w:r>
      <w:proofErr w:type="spellEnd"/>
      <w:r w:rsidRPr="004F194E">
        <w:rPr>
          <w:rFonts w:ascii="Times New Roman" w:hAnsi="Times New Roman" w:cs="Times New Roman"/>
          <w:color w:val="222222"/>
          <w:sz w:val="24"/>
          <w:szCs w:val="24"/>
          <w:shd w:val="clear" w:color="auto" w:fill="FFFFFF"/>
        </w:rPr>
        <w:t xml:space="preserve"> 2013 not in literature cited</w:t>
      </w:r>
      <w:r w:rsidR="003F77AF" w:rsidRPr="004F194E">
        <w:rPr>
          <w:rFonts w:ascii="Times New Roman" w:hAnsi="Times New Roman" w:cs="Times New Roman"/>
          <w:color w:val="222222"/>
          <w:sz w:val="24"/>
          <w:szCs w:val="24"/>
          <w:shd w:val="clear" w:color="auto" w:fill="FFFFFF"/>
        </w:rPr>
        <w:t xml:space="preserve"> </w:t>
      </w:r>
    </w:p>
    <w:p w14:paraId="0881E653" w14:textId="714DC565" w:rsidR="00312E17" w:rsidRPr="004F194E" w:rsidRDefault="003F77AF" w:rsidP="003E003D">
      <w:pPr>
        <w:spacing w:after="0" w:line="240" w:lineRule="auto"/>
        <w:jc w:val="both"/>
        <w:rPr>
          <w:rFonts w:ascii="Times New Roman" w:hAnsi="Times New Roman" w:cs="Times New Roman"/>
          <w:b/>
          <w:bCs/>
          <w:color w:val="222222"/>
          <w:sz w:val="24"/>
          <w:szCs w:val="24"/>
          <w:shd w:val="clear" w:color="auto" w:fill="FFFFFF"/>
        </w:rPr>
        <w:pPrChange w:id="54" w:author="Punt, Andre (O&amp;A, Hobart)" w:date="2019-10-06T08:46:00Z">
          <w:pPr>
            <w:spacing w:line="240" w:lineRule="auto"/>
            <w:jc w:val="both"/>
          </w:pPr>
        </w:pPrChange>
      </w:pPr>
      <w:r w:rsidRPr="004F194E">
        <w:rPr>
          <w:rFonts w:ascii="Times New Roman" w:hAnsi="Times New Roman" w:cs="Times New Roman"/>
          <w:b/>
          <w:bCs/>
          <w:color w:val="222222"/>
          <w:sz w:val="24"/>
          <w:szCs w:val="24"/>
          <w:shd w:val="clear" w:color="auto" w:fill="FFFFFF"/>
        </w:rPr>
        <w:t>This has been added.</w:t>
      </w:r>
    </w:p>
    <w:p w14:paraId="4A1DC392" w14:textId="77777777" w:rsidR="003B6C59" w:rsidRDefault="00494D95" w:rsidP="003E003D">
      <w:pPr>
        <w:spacing w:after="0" w:line="240" w:lineRule="auto"/>
        <w:jc w:val="both"/>
        <w:rPr>
          <w:rFonts w:ascii="Times New Roman" w:hAnsi="Times New Roman" w:cs="Times New Roman"/>
          <w:color w:val="222222"/>
          <w:sz w:val="24"/>
          <w:szCs w:val="24"/>
          <w:shd w:val="clear" w:color="auto" w:fill="FFFFFF"/>
        </w:rPr>
        <w:pPrChange w:id="55" w:author="Punt, Andre (O&amp;A, Hobart)" w:date="2019-10-06T08:46: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p>
    <w:p w14:paraId="1085C76F" w14:textId="1A985CE1" w:rsidR="00312E17" w:rsidRPr="0010698B" w:rsidRDefault="00957A5B" w:rsidP="003E003D">
      <w:pPr>
        <w:spacing w:after="0" w:line="240" w:lineRule="auto"/>
        <w:jc w:val="both"/>
        <w:rPr>
          <w:rFonts w:ascii="Times New Roman" w:hAnsi="Times New Roman" w:cs="Times New Roman"/>
          <w:b/>
          <w:bCs/>
          <w:color w:val="4472C4" w:themeColor="accent1"/>
          <w:sz w:val="24"/>
          <w:szCs w:val="24"/>
          <w:shd w:val="clear" w:color="auto" w:fill="FFFFFF"/>
        </w:rPr>
        <w:pPrChange w:id="56" w:author="Punt, Andre (O&amp;A, Hobart)" w:date="2019-10-06T08:47:00Z">
          <w:pPr>
            <w:spacing w:line="240" w:lineRule="auto"/>
            <w:jc w:val="both"/>
          </w:pPr>
        </w:pPrChange>
      </w:pPr>
      <w:r w:rsidRPr="000E3443">
        <w:rPr>
          <w:rFonts w:ascii="Times New Roman" w:hAnsi="Times New Roman" w:cs="Times New Roman"/>
          <w:b/>
          <w:bCs/>
          <w:sz w:val="24"/>
          <w:szCs w:val="24"/>
          <w:shd w:val="clear" w:color="auto" w:fill="FFFFFF"/>
        </w:rPr>
        <w:t xml:space="preserve">A good point; we have softened some </w:t>
      </w:r>
      <w:r w:rsidR="00E06D93" w:rsidRPr="000E3443">
        <w:rPr>
          <w:rFonts w:ascii="Times New Roman" w:hAnsi="Times New Roman" w:cs="Times New Roman"/>
          <w:b/>
          <w:bCs/>
          <w:sz w:val="24"/>
          <w:szCs w:val="24"/>
          <w:shd w:val="clear" w:color="auto" w:fill="FFFFFF"/>
        </w:rPr>
        <w:t xml:space="preserve">of the </w:t>
      </w:r>
      <w:r w:rsidRPr="000E3443">
        <w:rPr>
          <w:rFonts w:ascii="Times New Roman" w:hAnsi="Times New Roman" w:cs="Times New Roman"/>
          <w:b/>
          <w:bCs/>
          <w:sz w:val="24"/>
          <w:szCs w:val="24"/>
          <w:shd w:val="clear" w:color="auto" w:fill="FFFFFF"/>
        </w:rPr>
        <w:t xml:space="preserve">introductory language to indicate that we are using a combination of a “data-driven” and information theoretic approach. </w:t>
      </w:r>
      <w:del w:id="57" w:author="Punt, Andre (O&amp;A, Hobart)" w:date="2019-10-06T08:46:00Z">
        <w:r w:rsidRPr="004F194E" w:rsidDel="003E003D">
          <w:rPr>
            <w:rFonts w:ascii="Times New Roman" w:hAnsi="Times New Roman" w:cs="Times New Roman"/>
            <w:b/>
            <w:bCs/>
            <w:color w:val="000000" w:themeColor="text1"/>
            <w:sz w:val="24"/>
            <w:szCs w:val="24"/>
            <w:shd w:val="clear" w:color="auto" w:fill="FFFFFF"/>
          </w:rPr>
          <w:delText xml:space="preserve">This </w:delText>
        </w:r>
      </w:del>
      <w:ins w:id="58" w:author="Punt, Andre (O&amp;A, Hobart)" w:date="2019-10-06T08:46:00Z">
        <w:r w:rsidR="003E003D" w:rsidRPr="004F194E">
          <w:rPr>
            <w:rFonts w:ascii="Times New Roman" w:hAnsi="Times New Roman" w:cs="Times New Roman"/>
            <w:b/>
            <w:bCs/>
            <w:color w:val="000000" w:themeColor="text1"/>
            <w:sz w:val="24"/>
            <w:szCs w:val="24"/>
            <w:shd w:val="clear" w:color="auto" w:fill="FFFFFF"/>
          </w:rPr>
          <w:t>Th</w:t>
        </w:r>
        <w:r w:rsidR="003E003D">
          <w:rPr>
            <w:rFonts w:ascii="Times New Roman" w:hAnsi="Times New Roman" w:cs="Times New Roman"/>
            <w:b/>
            <w:bCs/>
            <w:color w:val="000000" w:themeColor="text1"/>
            <w:sz w:val="24"/>
            <w:szCs w:val="24"/>
            <w:shd w:val="clear" w:color="auto" w:fill="FFFFFF"/>
          </w:rPr>
          <w:t>e</w:t>
        </w:r>
        <w:r w:rsidR="003E003D" w:rsidRPr="004F194E">
          <w:rPr>
            <w:rFonts w:ascii="Times New Roman" w:hAnsi="Times New Roman" w:cs="Times New Roman"/>
            <w:b/>
            <w:bCs/>
            <w:color w:val="000000" w:themeColor="text1"/>
            <w:sz w:val="24"/>
            <w:szCs w:val="24"/>
            <w:shd w:val="clear" w:color="auto" w:fill="FFFFFF"/>
          </w:rPr>
          <w:t xml:space="preserve"> </w:t>
        </w:r>
      </w:ins>
      <w:r w:rsidRPr="004F194E">
        <w:rPr>
          <w:rFonts w:ascii="Times New Roman" w:hAnsi="Times New Roman" w:cs="Times New Roman"/>
          <w:b/>
          <w:bCs/>
          <w:color w:val="000000" w:themeColor="text1"/>
          <w:sz w:val="24"/>
          <w:szCs w:val="24"/>
          <w:shd w:val="clear" w:color="auto" w:fill="FFFFFF"/>
        </w:rPr>
        <w:t xml:space="preserve">section </w:t>
      </w:r>
      <w:r w:rsidR="0010698B">
        <w:rPr>
          <w:rFonts w:ascii="Times New Roman" w:hAnsi="Times New Roman" w:cs="Times New Roman"/>
          <w:b/>
          <w:bCs/>
          <w:color w:val="000000" w:themeColor="text1"/>
          <w:sz w:val="24"/>
          <w:szCs w:val="24"/>
          <w:shd w:val="clear" w:color="auto" w:fill="FFFFFF"/>
        </w:rPr>
        <w:t>starting L272</w:t>
      </w:r>
      <w:r w:rsidRPr="004F194E">
        <w:rPr>
          <w:rFonts w:ascii="Times New Roman" w:hAnsi="Times New Roman" w:cs="Times New Roman"/>
          <w:b/>
          <w:bCs/>
          <w:color w:val="000000" w:themeColor="text1"/>
          <w:sz w:val="24"/>
          <w:szCs w:val="24"/>
          <w:shd w:val="clear" w:color="auto" w:fill="FFFFFF"/>
        </w:rPr>
        <w:t xml:space="preserve"> is now broken into several </w:t>
      </w:r>
      <w:r w:rsidR="008F1AD2" w:rsidRPr="004F194E">
        <w:rPr>
          <w:rFonts w:ascii="Times New Roman" w:hAnsi="Times New Roman" w:cs="Times New Roman"/>
          <w:b/>
          <w:bCs/>
          <w:color w:val="000000" w:themeColor="text1"/>
          <w:sz w:val="24"/>
          <w:szCs w:val="24"/>
          <w:shd w:val="clear" w:color="auto" w:fill="FFFFFF"/>
        </w:rPr>
        <w:t>paragraphs and</w:t>
      </w:r>
      <w:r w:rsidR="00B43104" w:rsidRPr="004F194E">
        <w:rPr>
          <w:rFonts w:ascii="Times New Roman" w:hAnsi="Times New Roman" w:cs="Times New Roman"/>
          <w:b/>
          <w:bCs/>
          <w:color w:val="000000" w:themeColor="text1"/>
          <w:sz w:val="24"/>
          <w:szCs w:val="24"/>
          <w:shd w:val="clear" w:color="auto" w:fill="FFFFFF"/>
        </w:rPr>
        <w:t xml:space="preserve"> </w:t>
      </w:r>
      <w:r w:rsidR="00E06D93">
        <w:rPr>
          <w:rFonts w:ascii="Times New Roman" w:hAnsi="Times New Roman" w:cs="Times New Roman"/>
          <w:b/>
          <w:bCs/>
          <w:color w:val="000000" w:themeColor="text1"/>
          <w:sz w:val="24"/>
          <w:szCs w:val="24"/>
          <w:shd w:val="clear" w:color="auto" w:fill="FFFFFF"/>
        </w:rPr>
        <w:t>now clarifies how</w:t>
      </w:r>
      <w:r w:rsidR="00B43104" w:rsidRPr="004F194E">
        <w:rPr>
          <w:rFonts w:ascii="Times New Roman" w:hAnsi="Times New Roman" w:cs="Times New Roman"/>
          <w:b/>
          <w:bCs/>
          <w:color w:val="000000" w:themeColor="text1"/>
          <w:sz w:val="24"/>
          <w:szCs w:val="24"/>
          <w:shd w:val="clear" w:color="auto" w:fill="FFFFFF"/>
        </w:rPr>
        <w:t xml:space="preserve"> asymptotic length</w:t>
      </w:r>
      <w:r w:rsidR="00E06D93">
        <w:rPr>
          <w:rFonts w:ascii="Times New Roman" w:hAnsi="Times New Roman" w:cs="Times New Roman"/>
          <w:b/>
          <w:bCs/>
          <w:color w:val="000000" w:themeColor="text1"/>
          <w:sz w:val="24"/>
          <w:szCs w:val="24"/>
          <w:shd w:val="clear" w:color="auto" w:fill="FFFFFF"/>
        </w:rPr>
        <w:t xml:space="preserve"> is treated</w:t>
      </w:r>
      <w:r w:rsidR="00B43104" w:rsidRPr="004F194E">
        <w:rPr>
          <w:rFonts w:ascii="Times New Roman" w:hAnsi="Times New Roman" w:cs="Times New Roman"/>
          <w:b/>
          <w:bCs/>
          <w:color w:val="000000" w:themeColor="text1"/>
          <w:sz w:val="24"/>
          <w:szCs w:val="24"/>
          <w:shd w:val="clear" w:color="auto" w:fill="FFFFFF"/>
        </w:rPr>
        <w:t xml:space="preserve"> with the following: </w:t>
      </w:r>
      <w:r w:rsidR="00B43104" w:rsidRPr="0010698B">
        <w:rPr>
          <w:rFonts w:ascii="Times New Roman" w:hAnsi="Times New Roman" w:cs="Times New Roman"/>
          <w:b/>
          <w:bCs/>
          <w:color w:val="4472C4" w:themeColor="accent1"/>
          <w:sz w:val="24"/>
          <w:szCs w:val="24"/>
          <w:shd w:val="clear" w:color="auto" w:fill="FFFFFF"/>
        </w:rPr>
        <w:t>“</w:t>
      </w:r>
      <w:r w:rsidR="0010698B" w:rsidRPr="0010698B">
        <w:rPr>
          <w:rFonts w:ascii="Times New Roman" w:hAnsi="Times New Roman" w:cs="Times New Roman"/>
          <w:b/>
          <w:bCs/>
          <w:color w:val="4472C4" w:themeColor="accent1"/>
          <w:sz w:val="24"/>
          <w:szCs w:val="24"/>
        </w:rPr>
        <w:t xml:space="preserve">We employed a stepwise exploration of whether estimates of </w:t>
      </w:r>
      <w:r w:rsidR="0010698B" w:rsidRPr="0010698B">
        <w:rPr>
          <w:rFonts w:ascii="Times New Roman" w:hAnsi="Times New Roman" w:cs="Times New Roman"/>
          <w:b/>
          <w:bCs/>
          <w:i/>
          <w:color w:val="4472C4" w:themeColor="accent1"/>
          <w:sz w:val="24"/>
          <w:szCs w:val="24"/>
        </w:rPr>
        <w:t>L</w:t>
      </w:r>
      <w:r w:rsidR="0010698B" w:rsidRPr="0010698B">
        <w:rPr>
          <w:rFonts w:ascii="Times New Roman" w:hAnsi="Times New Roman" w:cs="Times New Roman"/>
          <w:b/>
          <w:bCs/>
          <w:color w:val="4472C4" w:themeColor="accent1"/>
          <w:sz w:val="24"/>
          <w:szCs w:val="24"/>
          <w:vertAlign w:val="subscript"/>
        </w:rPr>
        <w:t>∞</w:t>
      </w:r>
      <w:r w:rsidR="0010698B" w:rsidRPr="0010698B">
        <w:rPr>
          <w:rFonts w:ascii="Times New Roman" w:hAnsi="Times New Roman" w:cs="Times New Roman"/>
          <w:b/>
          <w:bCs/>
          <w:color w:val="4472C4" w:themeColor="accent1"/>
          <w:sz w:val="24"/>
          <w:szCs w:val="24"/>
        </w:rPr>
        <w:t xml:space="preserve"> were significantly different between detected regions using the method and generated from this ecosystem break using the entire, non-sub-sampled dataset. Asymptotic length was used to ease comparison between estimated values and those used in the current assessments.”</w:t>
      </w:r>
    </w:p>
    <w:p w14:paraId="677609CE" w14:textId="77777777" w:rsidR="003B6C59" w:rsidRDefault="00494D95" w:rsidP="003E003D">
      <w:pPr>
        <w:spacing w:after="0" w:line="240" w:lineRule="auto"/>
        <w:jc w:val="both"/>
        <w:rPr>
          <w:rFonts w:ascii="Times New Roman" w:hAnsi="Times New Roman" w:cs="Times New Roman"/>
          <w:color w:val="222222"/>
          <w:sz w:val="24"/>
          <w:szCs w:val="24"/>
          <w:shd w:val="clear" w:color="auto" w:fill="FFFFFF"/>
        </w:rPr>
        <w:pPrChange w:id="59" w:author="Punt, Andre (O&amp;A, Hobart)" w:date="2019-10-06T08:47: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307-311, I consider it poor style to write sentences that do nothing but point to a figure. </w:t>
      </w:r>
      <w:proofErr w:type="gramStart"/>
      <w:r w:rsidRPr="004F194E">
        <w:rPr>
          <w:rFonts w:ascii="Times New Roman" w:hAnsi="Times New Roman" w:cs="Times New Roman"/>
          <w:color w:val="222222"/>
          <w:sz w:val="24"/>
          <w:szCs w:val="24"/>
          <w:shd w:val="clear" w:color="auto" w:fill="FFFFFF"/>
        </w:rPr>
        <w:t>Generally</w:t>
      </w:r>
      <w:proofErr w:type="gramEnd"/>
      <w:r w:rsidRPr="004F194E">
        <w:rPr>
          <w:rFonts w:ascii="Times New Roman" w:hAnsi="Times New Roman" w:cs="Times New Roman"/>
          <w:color w:val="222222"/>
          <w:sz w:val="24"/>
          <w:szCs w:val="24"/>
          <w:shd w:val="clear" w:color="auto" w:fill="FFFFFF"/>
        </w:rPr>
        <w:t xml:space="preserve">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p>
    <w:p w14:paraId="79005BB4" w14:textId="451C3DA7" w:rsidR="00312E17" w:rsidRPr="004F194E" w:rsidRDefault="0076713C" w:rsidP="003E003D">
      <w:pPr>
        <w:spacing w:after="0" w:line="240" w:lineRule="auto"/>
        <w:jc w:val="both"/>
        <w:rPr>
          <w:rFonts w:ascii="Times New Roman" w:hAnsi="Times New Roman" w:cs="Times New Roman"/>
          <w:b/>
          <w:bCs/>
          <w:color w:val="222222"/>
          <w:sz w:val="24"/>
          <w:szCs w:val="24"/>
          <w:shd w:val="clear" w:color="auto" w:fill="FFFFFF"/>
        </w:rPr>
        <w:pPrChange w:id="60" w:author="Punt, Andre (O&amp;A, Hobart)" w:date="2019-10-06T08:47:00Z">
          <w:pPr>
            <w:spacing w:line="240" w:lineRule="auto"/>
            <w:jc w:val="both"/>
          </w:pPr>
        </w:pPrChange>
      </w:pPr>
      <w:r w:rsidRPr="004F194E">
        <w:rPr>
          <w:rFonts w:ascii="Times New Roman" w:hAnsi="Times New Roman" w:cs="Times New Roman"/>
          <w:b/>
          <w:bCs/>
          <w:color w:val="222222"/>
          <w:sz w:val="24"/>
          <w:szCs w:val="24"/>
          <w:shd w:val="clear" w:color="auto" w:fill="FFFFFF"/>
        </w:rPr>
        <w:t xml:space="preserve">A fair comment –the sentence pointing to Figure 4 </w:t>
      </w:r>
      <w:r w:rsidR="00DA6ED1">
        <w:rPr>
          <w:rFonts w:ascii="Times New Roman" w:hAnsi="Times New Roman" w:cs="Times New Roman"/>
          <w:b/>
          <w:bCs/>
          <w:color w:val="222222"/>
          <w:sz w:val="24"/>
          <w:szCs w:val="24"/>
          <w:shd w:val="clear" w:color="auto" w:fill="FFFFFF"/>
        </w:rPr>
        <w:t xml:space="preserve">L306 </w:t>
      </w:r>
      <w:r w:rsidRPr="004F194E">
        <w:rPr>
          <w:rFonts w:ascii="Times New Roman" w:hAnsi="Times New Roman" w:cs="Times New Roman"/>
          <w:b/>
          <w:bCs/>
          <w:color w:val="222222"/>
          <w:sz w:val="24"/>
          <w:szCs w:val="24"/>
          <w:shd w:val="clear" w:color="auto" w:fill="FFFFFF"/>
        </w:rPr>
        <w:t xml:space="preserve">now states: </w:t>
      </w:r>
      <w:r w:rsidR="00DA6ED1" w:rsidRPr="00DA6ED1">
        <w:rPr>
          <w:rFonts w:ascii="Times New Roman" w:hAnsi="Times New Roman" w:cs="Times New Roman"/>
          <w:b/>
          <w:bCs/>
          <w:color w:val="4472C4" w:themeColor="accent1"/>
          <w:sz w:val="24"/>
          <w:szCs w:val="24"/>
          <w:shd w:val="clear" w:color="auto" w:fill="FFFFFF"/>
        </w:rPr>
        <w:t>“</w:t>
      </w:r>
      <w:bookmarkStart w:id="61" w:name="_Hlk20119980"/>
      <w:r w:rsidR="00DA6ED1" w:rsidRPr="00DA6ED1">
        <w:rPr>
          <w:rFonts w:ascii="Times New Roman" w:hAnsi="Times New Roman" w:cs="Times New Roman"/>
          <w:b/>
          <w:bCs/>
          <w:color w:val="4472C4" w:themeColor="accent1"/>
          <w:sz w:val="24"/>
          <w:szCs w:val="24"/>
        </w:rPr>
        <w:fldChar w:fldCharType="begin"/>
      </w:r>
      <w:r w:rsidR="00DA6ED1" w:rsidRPr="00DA6ED1">
        <w:rPr>
          <w:rFonts w:ascii="Times New Roman" w:hAnsi="Times New Roman" w:cs="Times New Roman"/>
          <w:b/>
          <w:bCs/>
          <w:color w:val="4472C4" w:themeColor="accent1"/>
          <w:sz w:val="24"/>
          <w:szCs w:val="24"/>
        </w:rPr>
        <w:instrText xml:space="preserve"> REF _Ref8913735 \h  \* MERGEFORMAT </w:instrText>
      </w:r>
      <w:r w:rsidR="00DA6ED1" w:rsidRPr="00DA6ED1">
        <w:rPr>
          <w:rFonts w:ascii="Times New Roman" w:hAnsi="Times New Roman" w:cs="Times New Roman"/>
          <w:b/>
          <w:bCs/>
          <w:color w:val="4472C4" w:themeColor="accent1"/>
          <w:sz w:val="24"/>
          <w:szCs w:val="24"/>
        </w:rPr>
      </w:r>
      <w:r w:rsidR="00DA6ED1" w:rsidRPr="00DA6ED1">
        <w:rPr>
          <w:rFonts w:ascii="Times New Roman" w:hAnsi="Times New Roman" w:cs="Times New Roman"/>
          <w:b/>
          <w:bCs/>
          <w:color w:val="4472C4" w:themeColor="accent1"/>
          <w:sz w:val="24"/>
          <w:szCs w:val="24"/>
        </w:rPr>
        <w:fldChar w:fldCharType="separate"/>
      </w:r>
      <w:r w:rsidR="00DA6ED1" w:rsidRPr="00DA6ED1">
        <w:rPr>
          <w:rFonts w:ascii="Times New Roman" w:hAnsi="Times New Roman" w:cs="Times New Roman"/>
          <w:b/>
          <w:bCs/>
          <w:color w:val="4472C4" w:themeColor="accent1"/>
          <w:sz w:val="24"/>
          <w:szCs w:val="24"/>
        </w:rPr>
        <w:t xml:space="preserve">Figure </w:t>
      </w:r>
      <w:r w:rsidR="00DA6ED1" w:rsidRPr="00DA6ED1">
        <w:rPr>
          <w:rFonts w:ascii="Times New Roman" w:hAnsi="Times New Roman" w:cs="Times New Roman"/>
          <w:b/>
          <w:bCs/>
          <w:noProof/>
          <w:color w:val="4472C4" w:themeColor="accent1"/>
          <w:sz w:val="24"/>
          <w:szCs w:val="24"/>
        </w:rPr>
        <w:t>4</w:t>
      </w:r>
      <w:r w:rsidR="00DA6ED1" w:rsidRPr="00DA6ED1">
        <w:rPr>
          <w:rFonts w:ascii="Times New Roman" w:hAnsi="Times New Roman" w:cs="Times New Roman"/>
          <w:b/>
          <w:bCs/>
          <w:color w:val="4472C4" w:themeColor="accent1"/>
          <w:sz w:val="24"/>
          <w:szCs w:val="24"/>
        </w:rPr>
        <w:fldChar w:fldCharType="end"/>
      </w:r>
      <w:r w:rsidR="00DA6ED1" w:rsidRPr="00DA6ED1">
        <w:rPr>
          <w:rFonts w:ascii="Times New Roman" w:hAnsi="Times New Roman" w:cs="Times New Roman"/>
          <w:b/>
          <w:bCs/>
          <w:color w:val="4472C4" w:themeColor="accent1"/>
          <w:sz w:val="24"/>
          <w:szCs w:val="24"/>
        </w:rPr>
        <w:t xml:space="preserve"> displays the coverage probabilities for the 95% confidence intervals and proportion of simulations wherein the correct breakpoint was detected perfectly or with a “relaxed” criteria (within 2 degrees, roughly 220 km, or 2 years), demonstrating the success rate of the method across a variety of simulations.</w:t>
      </w:r>
      <w:bookmarkEnd w:id="61"/>
      <w:r w:rsidR="00DA6ED1" w:rsidRPr="00DA6ED1">
        <w:rPr>
          <w:rFonts w:ascii="Times New Roman" w:hAnsi="Times New Roman" w:cs="Times New Roman"/>
          <w:b/>
          <w:bCs/>
          <w:color w:val="4472C4" w:themeColor="accent1"/>
          <w:sz w:val="24"/>
          <w:szCs w:val="24"/>
        </w:rPr>
        <w:t>”</w:t>
      </w:r>
    </w:p>
    <w:p w14:paraId="7960A87E" w14:textId="77777777" w:rsidR="00720D1D" w:rsidRDefault="00494D95" w:rsidP="003E003D">
      <w:pPr>
        <w:pStyle w:val="Caption"/>
        <w:spacing w:after="0"/>
        <w:jc w:val="both"/>
        <w:rPr>
          <w:b/>
          <w:bCs/>
          <w:color w:val="222222"/>
          <w:szCs w:val="24"/>
          <w:shd w:val="clear" w:color="auto" w:fill="FFFFFF"/>
        </w:rPr>
        <w:pPrChange w:id="62" w:author="Punt, Andre (O&amp;A, Hobart)" w:date="2019-10-06T08:47:00Z">
          <w:pPr>
            <w:pStyle w:val="Caption"/>
            <w:ind w:firstLine="360"/>
            <w:jc w:val="both"/>
          </w:pPr>
        </w:pPrChange>
      </w:pPr>
      <w:r w:rsidRPr="004F194E">
        <w:rPr>
          <w:color w:val="222222"/>
          <w:szCs w:val="24"/>
        </w:rPr>
        <w:br/>
      </w:r>
      <w:r w:rsidRPr="004F194E">
        <w:rPr>
          <w:color w:val="222222"/>
          <w:szCs w:val="24"/>
          <w:shd w:val="clear" w:color="auto" w:fill="FFFFFF"/>
        </w:rPr>
        <w:t xml:space="preserve">l. 313+ </w:t>
      </w:r>
      <w:bookmarkStart w:id="63" w:name="_Hlk20118480"/>
      <w:r w:rsidRPr="004F194E">
        <w:rPr>
          <w:color w:val="222222"/>
          <w:szCs w:val="24"/>
          <w:shd w:val="clear" w:color="auto" w:fill="FFFFFF"/>
        </w:rPr>
        <w:t>some of this is rather tedious. It appears that section 3.1 is making two points: 1) the success of the method using 'exact match' and 2) the success if you loosen up the match criterion</w:t>
      </w:r>
      <w:bookmarkEnd w:id="63"/>
      <w:r w:rsidRPr="004F194E">
        <w:rPr>
          <w:color w:val="222222"/>
          <w:szCs w:val="24"/>
          <w:shd w:val="clear" w:color="auto" w:fill="FFFFFF"/>
        </w:rPr>
        <w:t xml:space="preserve">. I would rewrite strong topic sentences for these two paragraphs and revise accordingly. In association with that, why don't you add 3 panels to figure 4 that show the success rate with +/- </w:t>
      </w:r>
      <w:proofErr w:type="gramStart"/>
      <w:r w:rsidRPr="004F194E">
        <w:rPr>
          <w:color w:val="222222"/>
          <w:szCs w:val="24"/>
          <w:shd w:val="clear" w:color="auto" w:fill="FFFFFF"/>
        </w:rPr>
        <w:t>1 or 2 degrees</w:t>
      </w:r>
      <w:proofErr w:type="gramEnd"/>
      <w:r w:rsidRPr="004F194E">
        <w:rPr>
          <w:color w:val="222222"/>
          <w:szCs w:val="24"/>
          <w:shd w:val="clear" w:color="auto" w:fill="FFFFFF"/>
        </w:rPr>
        <w:t xml:space="preserve"> latitude (rather than the exact match) which should simplify the text in this section</w:t>
      </w:r>
      <w:r w:rsidR="00682E7E" w:rsidRPr="004F194E">
        <w:rPr>
          <w:color w:val="222222"/>
          <w:szCs w:val="24"/>
          <w:shd w:val="clear" w:color="auto" w:fill="FFFFFF"/>
        </w:rPr>
        <w:t xml:space="preserve"> 3.1. </w:t>
      </w:r>
      <w:r w:rsidR="00682E7E" w:rsidRPr="004F194E">
        <w:rPr>
          <w:b/>
          <w:bCs/>
          <w:color w:val="222222"/>
          <w:szCs w:val="24"/>
          <w:shd w:val="clear" w:color="auto" w:fill="FFFFFF"/>
        </w:rPr>
        <w:t xml:space="preserve"> </w:t>
      </w:r>
    </w:p>
    <w:p w14:paraId="17B61843" w14:textId="1B68506E" w:rsidR="008F1AD2" w:rsidRDefault="00682E7E" w:rsidP="003E003D">
      <w:pPr>
        <w:pStyle w:val="Caption"/>
        <w:spacing w:after="0"/>
        <w:jc w:val="both"/>
        <w:rPr>
          <w:b/>
          <w:bCs/>
          <w:szCs w:val="24"/>
          <w:shd w:val="clear" w:color="auto" w:fill="FFFFFF"/>
        </w:rPr>
        <w:pPrChange w:id="64" w:author="Punt, Andre (O&amp;A, Hobart)" w:date="2019-10-06T08:47:00Z">
          <w:pPr>
            <w:pStyle w:val="Caption"/>
            <w:jc w:val="both"/>
          </w:pPr>
        </w:pPrChange>
      </w:pPr>
      <w:r w:rsidRPr="004F194E">
        <w:rPr>
          <w:b/>
          <w:bCs/>
          <w:color w:val="222222"/>
          <w:szCs w:val="24"/>
          <w:shd w:val="clear" w:color="auto" w:fill="FFFFFF"/>
        </w:rPr>
        <w:t xml:space="preserve">This is a good suggestion; </w:t>
      </w:r>
      <w:r w:rsidRPr="00315AF5">
        <w:rPr>
          <w:b/>
          <w:bCs/>
          <w:szCs w:val="24"/>
          <w:shd w:val="clear" w:color="auto" w:fill="FFFFFF"/>
        </w:rPr>
        <w:t xml:space="preserve">we have updated Figure 4 to have </w:t>
      </w:r>
      <w:del w:id="65" w:author="Punt, Andre (O&amp;A, Hobart)" w:date="2019-10-06T08:47:00Z">
        <w:r w:rsidRPr="00315AF5" w:rsidDel="003E003D">
          <w:rPr>
            <w:b/>
            <w:bCs/>
            <w:szCs w:val="24"/>
            <w:shd w:val="clear" w:color="auto" w:fill="FFFFFF"/>
          </w:rPr>
          <w:delText xml:space="preserve">3 </w:delText>
        </w:r>
      </w:del>
      <w:ins w:id="66" w:author="Punt, Andre (O&amp;A, Hobart)" w:date="2019-10-06T08:47:00Z">
        <w:r w:rsidR="003E003D">
          <w:rPr>
            <w:b/>
            <w:bCs/>
            <w:szCs w:val="24"/>
            <w:shd w:val="clear" w:color="auto" w:fill="FFFFFF"/>
          </w:rPr>
          <w:t>three</w:t>
        </w:r>
        <w:r w:rsidR="003E003D" w:rsidRPr="00315AF5">
          <w:rPr>
            <w:b/>
            <w:bCs/>
            <w:szCs w:val="24"/>
            <w:shd w:val="clear" w:color="auto" w:fill="FFFFFF"/>
          </w:rPr>
          <w:t xml:space="preserve"> </w:t>
        </w:r>
      </w:ins>
      <w:r w:rsidRPr="00315AF5">
        <w:rPr>
          <w:b/>
          <w:bCs/>
          <w:szCs w:val="24"/>
          <w:shd w:val="clear" w:color="auto" w:fill="FFFFFF"/>
        </w:rPr>
        <w:t xml:space="preserve">additional panels </w:t>
      </w:r>
      <w:del w:id="67" w:author="Punt, Andre (O&amp;A, Hobart)" w:date="2019-10-06T08:47:00Z">
        <w:r w:rsidRPr="00315AF5" w:rsidDel="003E003D">
          <w:rPr>
            <w:b/>
            <w:bCs/>
            <w:szCs w:val="24"/>
            <w:shd w:val="clear" w:color="auto" w:fill="FFFFFF"/>
          </w:rPr>
          <w:delText xml:space="preserve">which </w:delText>
        </w:r>
      </w:del>
      <w:ins w:id="68" w:author="Punt, Andre (O&amp;A, Hobart)" w:date="2019-10-06T08:47:00Z">
        <w:r w:rsidR="003E003D">
          <w:rPr>
            <w:b/>
            <w:bCs/>
            <w:szCs w:val="24"/>
            <w:shd w:val="clear" w:color="auto" w:fill="FFFFFF"/>
          </w:rPr>
          <w:t>that</w:t>
        </w:r>
        <w:r w:rsidR="003E003D" w:rsidRPr="00315AF5">
          <w:rPr>
            <w:b/>
            <w:bCs/>
            <w:szCs w:val="24"/>
            <w:shd w:val="clear" w:color="auto" w:fill="FFFFFF"/>
          </w:rPr>
          <w:t xml:space="preserve"> </w:t>
        </w:r>
      </w:ins>
      <w:r w:rsidRPr="00315AF5">
        <w:rPr>
          <w:b/>
          <w:bCs/>
          <w:szCs w:val="24"/>
          <w:shd w:val="clear" w:color="auto" w:fill="FFFFFF"/>
        </w:rPr>
        <w:t xml:space="preserve">show the success rate when the criterion is relaxed to +/- 2 degrees. The text </w:t>
      </w:r>
      <w:r w:rsidR="00E06D93">
        <w:rPr>
          <w:b/>
          <w:bCs/>
          <w:szCs w:val="24"/>
          <w:shd w:val="clear" w:color="auto" w:fill="FFFFFF"/>
        </w:rPr>
        <w:t>starting</w:t>
      </w:r>
      <w:r w:rsidRPr="00315AF5">
        <w:rPr>
          <w:b/>
          <w:bCs/>
          <w:szCs w:val="24"/>
          <w:shd w:val="clear" w:color="auto" w:fill="FFFFFF"/>
        </w:rPr>
        <w:t xml:space="preserve"> </w:t>
      </w:r>
      <w:r w:rsidR="00F85D23">
        <w:rPr>
          <w:b/>
          <w:bCs/>
          <w:szCs w:val="24"/>
          <w:shd w:val="clear" w:color="auto" w:fill="FFFFFF"/>
        </w:rPr>
        <w:t>L312</w:t>
      </w:r>
      <w:r w:rsidRPr="00315AF5">
        <w:rPr>
          <w:b/>
          <w:bCs/>
          <w:szCs w:val="24"/>
          <w:shd w:val="clear" w:color="auto" w:fill="FFFFFF"/>
        </w:rPr>
        <w:t xml:space="preserve"> </w:t>
      </w:r>
      <w:r w:rsidR="00315AF5" w:rsidRPr="00315AF5">
        <w:rPr>
          <w:b/>
          <w:bCs/>
          <w:szCs w:val="24"/>
          <w:shd w:val="clear" w:color="auto" w:fill="FFFFFF"/>
        </w:rPr>
        <w:t xml:space="preserve">has been shortened and now reads: </w:t>
      </w:r>
    </w:p>
    <w:p w14:paraId="5E015659" w14:textId="0C7BDE21" w:rsidR="00315AF5" w:rsidRPr="00F85D23" w:rsidRDefault="00315AF5" w:rsidP="003E003D">
      <w:pPr>
        <w:pStyle w:val="Caption"/>
        <w:spacing w:after="0"/>
        <w:ind w:firstLine="360"/>
        <w:jc w:val="both"/>
        <w:rPr>
          <w:b/>
          <w:bCs/>
          <w:iCs w:val="0"/>
        </w:rPr>
        <w:pPrChange w:id="69" w:author="Punt, Andre (O&amp;A, Hobart)" w:date="2019-10-06T08:48:00Z">
          <w:pPr>
            <w:pStyle w:val="Caption"/>
            <w:ind w:firstLine="360"/>
            <w:jc w:val="both"/>
          </w:pPr>
        </w:pPrChange>
      </w:pPr>
      <w:r w:rsidRPr="00F85D23">
        <w:rPr>
          <w:b/>
          <w:bCs/>
          <w:szCs w:val="24"/>
          <w:shd w:val="clear" w:color="auto" w:fill="FFFFFF"/>
        </w:rPr>
        <w:t>“</w:t>
      </w:r>
      <w:bookmarkStart w:id="70" w:name="_Hlk20496032"/>
      <w:r w:rsidR="00F85D23" w:rsidRPr="00F85D23">
        <w:rPr>
          <w:b/>
          <w:bCs/>
        </w:rPr>
        <w:t>For all scenarios, the method achieved the highest coverage probabilities for the length-at-age 0 (</w:t>
      </w:r>
      <w:r w:rsidR="00F85D23" w:rsidRPr="00F85D23">
        <w:rPr>
          <w:b/>
          <w:bCs/>
          <w:i/>
        </w:rPr>
        <w:t>L</w:t>
      </w:r>
      <w:r w:rsidR="00F85D23" w:rsidRPr="00F85D23">
        <w:rPr>
          <w:b/>
          <w:bCs/>
          <w:i/>
          <w:vertAlign w:val="subscript"/>
        </w:rPr>
        <w:t>1</w:t>
      </w:r>
      <w:r w:rsidR="00F85D23" w:rsidRPr="00F85D23">
        <w:rPr>
          <w:b/>
          <w:bCs/>
        </w:rPr>
        <w:t>) [48%-97% coverage for three scenarios and 27% in the scenario with overlap]. Coverage probabilities for length-at-age 15 (</w:t>
      </w:r>
      <w:r w:rsidR="00F85D23" w:rsidRPr="00F85D23">
        <w:rPr>
          <w:b/>
          <w:bCs/>
          <w:i/>
        </w:rPr>
        <w:t>L</w:t>
      </w:r>
      <w:r w:rsidR="00F85D23" w:rsidRPr="00F85D23">
        <w:rPr>
          <w:b/>
          <w:bCs/>
          <w:i/>
          <w:vertAlign w:val="subscript"/>
        </w:rPr>
        <w:t>2</w:t>
      </w:r>
      <w:r w:rsidR="00F85D23" w:rsidRPr="00F85D23">
        <w:rPr>
          <w:b/>
          <w:bCs/>
        </w:rPr>
        <w:t xml:space="preserve">) were slightly lower [43% - 74% for three scenarios and 16% in the scenario with overlap]. In terms of spatial breakpoint detection, there was not a qualitatively strong difference in the method’s ability to correctly detect latitudinal vs. longitudinal breakpoints across scenarios. Our GAM-based method correctly </w:t>
      </w:r>
      <w:r w:rsidR="00F85D23" w:rsidRPr="00F85D23">
        <w:rPr>
          <w:b/>
          <w:bCs/>
        </w:rPr>
        <w:lastRenderedPageBreak/>
        <w:t xml:space="preserve">detected the lack of a breakpoint in 86% of simulations without breaks; there was no discernable pattern to the spurious spatial breakpoints identified in the remaining simulations. The method did less well at detecting the accurate breakpoints for scenario 4 (a “true” spatial break at 48°), assigning the break between 45° and 50° longitude in 100% of simulations; similarly, for the scenario with a single breakpoint at 25°, </w:t>
      </w:r>
      <w:r w:rsidR="00F85D23" w:rsidRPr="00F85D23">
        <w:rPr>
          <w:b/>
          <w:bCs/>
          <w:color w:val="4472C4" w:themeColor="accent1"/>
        </w:rPr>
        <w:t>the GAM-based method was 100% accurate when the criteria were relaxed to include breaks from 24° to 26°. Relaxing the criteria in this manner increased the method’s accuracy to over 90% for all scenarios except one (</w:t>
      </w:r>
      <w:r w:rsidR="00F85D23" w:rsidRPr="00F85D23">
        <w:rPr>
          <w:b/>
          <w:bCs/>
          <w:color w:val="4472C4" w:themeColor="accent1"/>
        </w:rPr>
        <w:fldChar w:fldCharType="begin"/>
      </w:r>
      <w:r w:rsidR="00F85D23" w:rsidRPr="00F85D23">
        <w:rPr>
          <w:b/>
          <w:bCs/>
          <w:color w:val="4472C4" w:themeColor="accent1"/>
        </w:rPr>
        <w:instrText xml:space="preserve"> REF _Ref8913735 \h  \* MERGEFORMAT </w:instrText>
      </w:r>
      <w:r w:rsidR="00F85D23" w:rsidRPr="00F85D23">
        <w:rPr>
          <w:b/>
          <w:bCs/>
          <w:color w:val="4472C4" w:themeColor="accent1"/>
        </w:rPr>
      </w:r>
      <w:r w:rsidR="00F85D23" w:rsidRPr="00F85D23">
        <w:rPr>
          <w:b/>
          <w:bCs/>
          <w:color w:val="4472C4" w:themeColor="accent1"/>
        </w:rPr>
        <w:fldChar w:fldCharType="separate"/>
      </w:r>
      <w:r w:rsidR="00F85D23" w:rsidRPr="00F85D23">
        <w:rPr>
          <w:b/>
          <w:bCs/>
          <w:color w:val="4472C4" w:themeColor="accent1"/>
        </w:rPr>
        <w:t xml:space="preserve">Figure </w:t>
      </w:r>
      <w:r w:rsidR="00F85D23" w:rsidRPr="00F85D23">
        <w:rPr>
          <w:b/>
          <w:bCs/>
          <w:noProof/>
          <w:color w:val="4472C4" w:themeColor="accent1"/>
        </w:rPr>
        <w:t>4</w:t>
      </w:r>
      <w:r w:rsidR="00F85D23" w:rsidRPr="00F85D23">
        <w:rPr>
          <w:b/>
          <w:bCs/>
          <w:color w:val="4472C4" w:themeColor="accent1"/>
        </w:rPr>
        <w:fldChar w:fldCharType="end"/>
      </w:r>
      <w:r w:rsidR="00F85D23" w:rsidRPr="00F85D23">
        <w:rPr>
          <w:b/>
          <w:bCs/>
          <w:color w:val="4472C4" w:themeColor="accent1"/>
        </w:rPr>
        <w:t xml:space="preserve">c). We computed the mean absolute error in both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w:t>
      </w:r>
      <w:r w:rsidR="00F85D23" w:rsidRPr="00F85D23">
        <w:rPr>
          <w:b/>
          <w:bCs/>
          <w:i/>
          <w:color w:val="4472C4" w:themeColor="accent1"/>
        </w:rPr>
        <w:t>L</w:t>
      </w:r>
      <w:r w:rsidR="00F85D23" w:rsidRPr="00F85D23">
        <w:rPr>
          <w:b/>
          <w:bCs/>
          <w:i/>
          <w:color w:val="4472C4" w:themeColor="accent1"/>
          <w:vertAlign w:val="subscript"/>
        </w:rPr>
        <w:t xml:space="preserve">2 </w:t>
      </w:r>
      <w:r w:rsidR="00F85D23" w:rsidRPr="00F85D23">
        <w:rPr>
          <w:b/>
          <w:bCs/>
          <w:color w:val="4472C4" w:themeColor="accent1"/>
        </w:rPr>
        <w:t>estimates</w:t>
      </w:r>
      <w:r w:rsidR="00F85D23" w:rsidRPr="00F85D23">
        <w:rPr>
          <w:b/>
          <w:bCs/>
          <w:i/>
          <w:color w:val="4472C4" w:themeColor="accent1"/>
          <w:vertAlign w:val="subscript"/>
        </w:rPr>
        <w:t xml:space="preserve"> </w:t>
      </w:r>
      <w:r w:rsidR="00F85D23" w:rsidRPr="00F85D23">
        <w:rPr>
          <w:b/>
          <w:bCs/>
          <w:color w:val="4472C4" w:themeColor="accent1"/>
        </w:rPr>
        <w:t xml:space="preserve">across scenarios and found the maximum error to be 1.84 cm for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6.98 cm </w:t>
      </w:r>
      <w:r w:rsidR="00F85D23" w:rsidRPr="00F85D23">
        <w:rPr>
          <w:b/>
          <w:bCs/>
          <w:i/>
          <w:color w:val="4472C4" w:themeColor="accent1"/>
        </w:rPr>
        <w:t>L</w:t>
      </w:r>
      <w:r w:rsidR="00F85D23" w:rsidRPr="00F85D23">
        <w:rPr>
          <w:b/>
          <w:bCs/>
          <w:i/>
          <w:color w:val="4472C4" w:themeColor="accent1"/>
          <w:vertAlign w:val="subscript"/>
        </w:rPr>
        <w:t>2</w:t>
      </w:r>
      <w:r w:rsidR="00F85D23" w:rsidRPr="00F85D23">
        <w:rPr>
          <w:b/>
          <w:bCs/>
          <w:i/>
          <w:color w:val="4472C4" w:themeColor="accent1"/>
        </w:rPr>
        <w:t xml:space="preserve">, </w:t>
      </w:r>
      <w:r w:rsidR="00F85D23" w:rsidRPr="00F85D23">
        <w:rPr>
          <w:b/>
          <w:bCs/>
          <w:iCs w:val="0"/>
          <w:color w:val="4472C4" w:themeColor="accent1"/>
        </w:rPr>
        <w:t xml:space="preserve">both obtained in scenario 1. </w:t>
      </w:r>
      <w:r w:rsidR="00F85D23" w:rsidRPr="00F85D23">
        <w:rPr>
          <w:b/>
          <w:bCs/>
          <w:iCs w:val="0"/>
        </w:rPr>
        <w:t xml:space="preserve">Finally, </w:t>
      </w:r>
      <w:r w:rsidR="00F85D23" w:rsidRPr="00F85D23">
        <w:rPr>
          <w:b/>
          <w:bCs/>
        </w:rPr>
        <w:t>we did not find the method’s accuracy sensitive to either halving or reducing the sample size by 25%; see Supplementary Table A2</w:t>
      </w:r>
      <w:bookmarkEnd w:id="70"/>
      <w:r w:rsidRPr="00F85D23">
        <w:rPr>
          <w:b/>
          <w:bCs/>
        </w:rPr>
        <w:t>.”</w:t>
      </w:r>
    </w:p>
    <w:p w14:paraId="29794055" w14:textId="39777A77" w:rsidR="00682E7E" w:rsidRPr="004F194E" w:rsidRDefault="00682E7E" w:rsidP="003E003D">
      <w:pPr>
        <w:spacing w:after="0" w:line="240" w:lineRule="auto"/>
        <w:jc w:val="both"/>
        <w:rPr>
          <w:rFonts w:ascii="Times New Roman" w:hAnsi="Times New Roman" w:cs="Times New Roman"/>
          <w:b/>
          <w:bCs/>
          <w:color w:val="222222"/>
          <w:sz w:val="24"/>
          <w:szCs w:val="24"/>
          <w:shd w:val="clear" w:color="auto" w:fill="FFFFFF"/>
        </w:rPr>
        <w:pPrChange w:id="71" w:author="Punt, Andre (O&amp;A, Hobart)" w:date="2019-10-06T08:48:00Z">
          <w:pPr>
            <w:spacing w:line="240" w:lineRule="auto"/>
            <w:jc w:val="both"/>
          </w:pPr>
        </w:pPrChange>
      </w:pPr>
    </w:p>
    <w:p w14:paraId="2F4D3D6E" w14:textId="77777777" w:rsidR="00720D1D" w:rsidRDefault="00494D95" w:rsidP="003E003D">
      <w:pPr>
        <w:spacing w:after="0" w:line="240" w:lineRule="auto"/>
        <w:jc w:val="both"/>
        <w:rPr>
          <w:rFonts w:ascii="Times New Roman" w:hAnsi="Times New Roman" w:cs="Times New Roman"/>
          <w:color w:val="222222"/>
          <w:sz w:val="24"/>
          <w:szCs w:val="24"/>
          <w:shd w:val="clear" w:color="auto" w:fill="FFFFFF"/>
        </w:rPr>
        <w:pPrChange w:id="72" w:author="Punt, Andre (O&amp;A, Hobart)" w:date="2019-10-06T08:48:00Z">
          <w:pPr>
            <w:spacing w:line="240" w:lineRule="auto"/>
            <w:jc w:val="both"/>
          </w:pPr>
        </w:pPrChange>
      </w:pP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p>
    <w:p w14:paraId="60909767" w14:textId="2E41D9CC" w:rsidR="005F36E7" w:rsidRPr="004F194E" w:rsidRDefault="00922226" w:rsidP="003E003D">
      <w:pPr>
        <w:spacing w:after="0" w:line="240" w:lineRule="auto"/>
        <w:jc w:val="both"/>
        <w:rPr>
          <w:rFonts w:ascii="Times New Roman" w:hAnsi="Times New Roman" w:cs="Times New Roman"/>
          <w:sz w:val="24"/>
          <w:szCs w:val="24"/>
        </w:rPr>
        <w:pPrChange w:id="73" w:author="Punt, Andre (O&amp;A, Hobart)" w:date="2019-10-06T08:48:00Z">
          <w:pPr>
            <w:spacing w:line="240" w:lineRule="auto"/>
            <w:jc w:val="both"/>
          </w:pPr>
        </w:pPrChange>
      </w:pPr>
      <w:r w:rsidRPr="004F194E">
        <w:rPr>
          <w:rFonts w:ascii="Times New Roman" w:hAnsi="Times New Roman" w:cs="Times New Roman"/>
          <w:b/>
          <w:bCs/>
          <w:color w:val="222222"/>
          <w:sz w:val="24"/>
          <w:szCs w:val="24"/>
          <w:shd w:val="clear" w:color="auto" w:fill="FFFFFF"/>
        </w:rPr>
        <w:t>This sentence has been clarified</w:t>
      </w:r>
      <w:r w:rsidR="00772895">
        <w:rPr>
          <w:rFonts w:ascii="Times New Roman" w:hAnsi="Times New Roman" w:cs="Times New Roman"/>
          <w:b/>
          <w:bCs/>
          <w:color w:val="222222"/>
          <w:sz w:val="24"/>
          <w:szCs w:val="24"/>
          <w:shd w:val="clear" w:color="auto" w:fill="FFFFFF"/>
        </w:rPr>
        <w:t xml:space="preserve"> L348</w:t>
      </w:r>
      <w:r w:rsidRPr="004F194E">
        <w:rPr>
          <w:rFonts w:ascii="Times New Roman" w:hAnsi="Times New Roman" w:cs="Times New Roman"/>
          <w:b/>
          <w:bCs/>
          <w:color w:val="222222"/>
          <w:sz w:val="24"/>
          <w:szCs w:val="24"/>
          <w:shd w:val="clear" w:color="auto" w:fill="FFFFFF"/>
        </w:rPr>
        <w:t xml:space="preserve">: </w:t>
      </w:r>
      <w:r w:rsidR="00DE7914" w:rsidRPr="0073464A">
        <w:rPr>
          <w:rFonts w:ascii="Times New Roman" w:hAnsi="Times New Roman" w:cs="Times New Roman"/>
          <w:b/>
          <w:bCs/>
          <w:color w:val="222222"/>
          <w:sz w:val="24"/>
          <w:szCs w:val="24"/>
          <w:shd w:val="clear" w:color="auto" w:fill="FFFFFF"/>
        </w:rPr>
        <w:t>“</w:t>
      </w:r>
      <w:bookmarkStart w:id="74" w:name="_Hlk20134691"/>
      <w:r w:rsidR="00772895" w:rsidRPr="0073464A">
        <w:rPr>
          <w:rFonts w:ascii="Times New Roman" w:hAnsi="Times New Roman" w:cs="Times New Roman"/>
          <w:b/>
          <w:bCs/>
          <w:color w:val="4472C4" w:themeColor="accent1"/>
          <w:sz w:val="24"/>
          <w:szCs w:val="24"/>
        </w:rPr>
        <w:t xml:space="preserve">Parameter estimation at this temporal stratification generated </w:t>
      </w:r>
      <w:r w:rsidR="00772895" w:rsidRPr="0073464A">
        <w:rPr>
          <w:rFonts w:ascii="Times New Roman" w:hAnsi="Times New Roman" w:cs="Times New Roman"/>
          <w:b/>
          <w:bCs/>
          <w:sz w:val="24"/>
          <w:szCs w:val="24"/>
        </w:rPr>
        <w:t xml:space="preserve">95% confidence intervals for </w:t>
      </w:r>
      <w:r w:rsidR="00772895" w:rsidRPr="0073464A">
        <w:rPr>
          <w:rFonts w:ascii="Times New Roman" w:hAnsi="Times New Roman" w:cs="Times New Roman"/>
          <w:b/>
          <w:bCs/>
          <w:i/>
          <w:sz w:val="24"/>
          <w:szCs w:val="24"/>
        </w:rPr>
        <w:t>L</w:t>
      </w:r>
      <w:r w:rsidR="00772895" w:rsidRPr="0073464A">
        <w:rPr>
          <w:rFonts w:ascii="Times New Roman" w:hAnsi="Times New Roman" w:cs="Times New Roman"/>
          <w:b/>
          <w:bCs/>
          <w:i/>
          <w:sz w:val="24"/>
          <w:szCs w:val="24"/>
          <w:vertAlign w:val="subscript"/>
        </w:rPr>
        <w:t>∞</w:t>
      </w:r>
      <w:r w:rsidR="00772895" w:rsidRPr="0073464A">
        <w:rPr>
          <w:rFonts w:ascii="Times New Roman" w:hAnsi="Times New Roman" w:cs="Times New Roman"/>
          <w:b/>
          <w:bCs/>
          <w:sz w:val="24"/>
          <w:szCs w:val="24"/>
        </w:rPr>
        <w:t xml:space="preserve"> </w:t>
      </w:r>
      <w:r w:rsidR="00772895" w:rsidRPr="0073464A">
        <w:rPr>
          <w:rFonts w:ascii="Times New Roman" w:hAnsi="Times New Roman" w:cs="Times New Roman"/>
          <w:b/>
          <w:bCs/>
          <w:color w:val="4472C4" w:themeColor="accent1"/>
          <w:sz w:val="24"/>
          <w:szCs w:val="24"/>
        </w:rPr>
        <w:t xml:space="preserve">which overlapped </w:t>
      </w:r>
      <w:r w:rsidR="00772895" w:rsidRPr="0073464A">
        <w:rPr>
          <w:rFonts w:ascii="Times New Roman" w:hAnsi="Times New Roman" w:cs="Times New Roman"/>
          <w:b/>
          <w:bCs/>
          <w:sz w:val="24"/>
          <w:szCs w:val="24"/>
        </w:rPr>
        <w:t>for males within all regions and for females in region 5</w:t>
      </w:r>
      <w:bookmarkEnd w:id="74"/>
      <w:r w:rsidR="00772895" w:rsidRPr="0073464A">
        <w:rPr>
          <w:rFonts w:ascii="Times New Roman" w:hAnsi="Times New Roman" w:cs="Times New Roman"/>
          <w:b/>
          <w:bCs/>
          <w:sz w:val="24"/>
          <w:szCs w:val="24"/>
        </w:rPr>
        <w:t xml:space="preserve"> (Supplementary Figure A12).”</w:t>
      </w:r>
    </w:p>
    <w:p w14:paraId="77CF81CD" w14:textId="77777777" w:rsidR="00720D1D" w:rsidRDefault="00494D95" w:rsidP="003E003D">
      <w:pPr>
        <w:spacing w:after="0" w:line="240" w:lineRule="auto"/>
        <w:jc w:val="both"/>
        <w:rPr>
          <w:rFonts w:ascii="Times New Roman" w:hAnsi="Times New Roman" w:cs="Times New Roman"/>
          <w:sz w:val="24"/>
          <w:szCs w:val="24"/>
        </w:rPr>
        <w:pPrChange w:id="75" w:author="Punt, Andre (O&amp;A, Hobart)" w:date="2019-10-06T08:48:00Z">
          <w:pPr>
            <w:spacing w:line="240" w:lineRule="auto"/>
            <w:jc w:val="both"/>
          </w:pPr>
        </w:pPrChange>
      </w:pPr>
      <w:r w:rsidRPr="004F194E">
        <w:rPr>
          <w:rFonts w:ascii="Times New Roman" w:hAnsi="Times New Roman" w:cs="Times New Roman"/>
          <w:color w:val="222222"/>
          <w:sz w:val="24"/>
          <w:szCs w:val="24"/>
        </w:rPr>
        <w:br/>
      </w:r>
      <w:r w:rsidRPr="00720D1D">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720D1D">
        <w:rPr>
          <w:rFonts w:ascii="Times New Roman" w:hAnsi="Times New Roman" w:cs="Times New Roman"/>
          <w:sz w:val="24"/>
          <w:szCs w:val="24"/>
        </w:rPr>
        <w:t xml:space="preserve"> </w:t>
      </w:r>
    </w:p>
    <w:p w14:paraId="485C016F" w14:textId="413A6207" w:rsidR="004049D4" w:rsidRPr="00EF557A" w:rsidRDefault="005F36E7" w:rsidP="003E003D">
      <w:pPr>
        <w:spacing w:after="0" w:line="240" w:lineRule="auto"/>
        <w:jc w:val="both"/>
        <w:rPr>
          <w:rFonts w:ascii="Times New Roman" w:hAnsi="Times New Roman" w:cs="Times New Roman"/>
          <w:b/>
          <w:bCs/>
          <w:color w:val="222222"/>
          <w:sz w:val="24"/>
          <w:szCs w:val="24"/>
          <w:shd w:val="clear" w:color="auto" w:fill="FFFFFF"/>
        </w:rPr>
        <w:pPrChange w:id="76" w:author="Punt, Andre (O&amp;A, Hobart)" w:date="2019-10-06T08:48:00Z">
          <w:pPr>
            <w:spacing w:line="240" w:lineRule="auto"/>
            <w:jc w:val="both"/>
          </w:pPr>
        </w:pPrChange>
      </w:pPr>
      <w:r w:rsidRPr="00720D1D">
        <w:rPr>
          <w:rFonts w:ascii="Times New Roman" w:hAnsi="Times New Roman" w:cs="Times New Roman"/>
          <w:b/>
          <w:bCs/>
          <w:color w:val="222222"/>
          <w:sz w:val="24"/>
          <w:szCs w:val="24"/>
          <w:shd w:val="clear" w:color="auto" w:fill="FFFFFF"/>
        </w:rPr>
        <w:t>This sentence has been clarified</w:t>
      </w:r>
      <w:r w:rsidR="00EF557A" w:rsidRPr="00720D1D">
        <w:rPr>
          <w:rFonts w:ascii="Times New Roman" w:hAnsi="Times New Roman" w:cs="Times New Roman"/>
          <w:b/>
          <w:bCs/>
          <w:color w:val="222222"/>
          <w:sz w:val="24"/>
          <w:szCs w:val="24"/>
          <w:shd w:val="clear" w:color="auto" w:fill="FFFFFF"/>
        </w:rPr>
        <w:t xml:space="preserve"> L352</w:t>
      </w:r>
      <w:r w:rsidRPr="00720D1D">
        <w:rPr>
          <w:rFonts w:ascii="Times New Roman" w:hAnsi="Times New Roman" w:cs="Times New Roman"/>
          <w:b/>
          <w:bCs/>
          <w:color w:val="222222"/>
          <w:sz w:val="24"/>
          <w:szCs w:val="24"/>
          <w:shd w:val="clear" w:color="auto" w:fill="FFFFFF"/>
        </w:rPr>
        <w:t>:</w:t>
      </w:r>
      <w:r w:rsidRPr="00EF557A">
        <w:rPr>
          <w:rFonts w:ascii="Times New Roman" w:hAnsi="Times New Roman" w:cs="Times New Roman"/>
          <w:b/>
          <w:bCs/>
          <w:color w:val="222222"/>
          <w:sz w:val="24"/>
          <w:szCs w:val="24"/>
          <w:shd w:val="clear" w:color="auto" w:fill="FFFFFF"/>
        </w:rPr>
        <w:t xml:space="preserve">  </w:t>
      </w:r>
      <w:r w:rsidR="00EF557A" w:rsidRPr="00EF557A">
        <w:rPr>
          <w:rFonts w:ascii="Times New Roman" w:hAnsi="Times New Roman" w:cs="Times New Roman"/>
          <w:b/>
          <w:bCs/>
          <w:color w:val="222222"/>
          <w:sz w:val="24"/>
          <w:szCs w:val="24"/>
          <w:shd w:val="clear" w:color="auto" w:fill="FFFFFF"/>
        </w:rPr>
        <w:t>“</w:t>
      </w:r>
      <w:r w:rsidR="00EF557A" w:rsidRPr="00EF557A">
        <w:rPr>
          <w:rFonts w:ascii="Times New Roman" w:hAnsi="Times New Roman" w:cs="Times New Roman"/>
          <w:b/>
          <w:bCs/>
          <w:sz w:val="24"/>
          <w:szCs w:val="24"/>
        </w:rPr>
        <w:t xml:space="preserve">Once re-aggregated and re-estimated, we did not find overlapping confidence intervals for </w:t>
      </w:r>
      <w:r w:rsidR="00EF557A" w:rsidRPr="00EF557A">
        <w:rPr>
          <w:rFonts w:ascii="Times New Roman" w:hAnsi="Times New Roman" w:cs="Times New Roman"/>
          <w:b/>
          <w:bCs/>
          <w:i/>
          <w:sz w:val="24"/>
          <w:szCs w:val="24"/>
        </w:rPr>
        <w:t>L</w:t>
      </w:r>
      <w:r w:rsidR="00EF557A" w:rsidRPr="00EF557A">
        <w:rPr>
          <w:rFonts w:ascii="Times New Roman" w:hAnsi="Times New Roman" w:cs="Times New Roman"/>
          <w:b/>
          <w:bCs/>
          <w:i/>
          <w:sz w:val="24"/>
          <w:szCs w:val="24"/>
          <w:vertAlign w:val="subscript"/>
        </w:rPr>
        <w:t>∞</w:t>
      </w:r>
      <w:r w:rsidR="00EF557A" w:rsidRPr="00EF557A">
        <w:rPr>
          <w:rFonts w:ascii="Times New Roman" w:hAnsi="Times New Roman" w:cs="Times New Roman"/>
          <w:b/>
          <w:bCs/>
          <w:sz w:val="24"/>
          <w:szCs w:val="24"/>
        </w:rPr>
        <w:t xml:space="preserve"> for any adjacent regions (Supplementary Figure A14), </w:t>
      </w:r>
      <w:bookmarkStart w:id="77" w:name="_Hlk20118715"/>
      <w:r w:rsidR="00EF557A" w:rsidRPr="00EF557A">
        <w:rPr>
          <w:rFonts w:ascii="Times New Roman" w:hAnsi="Times New Roman" w:cs="Times New Roman"/>
          <w:b/>
          <w:bCs/>
          <w:sz w:val="24"/>
          <w:szCs w:val="24"/>
        </w:rPr>
        <w:t xml:space="preserve">so this set of specifications </w:t>
      </w:r>
      <w:r w:rsidR="00EF557A" w:rsidRPr="00EF557A">
        <w:rPr>
          <w:rFonts w:ascii="Times New Roman" w:hAnsi="Times New Roman" w:cs="Times New Roman"/>
          <w:b/>
          <w:bCs/>
          <w:color w:val="4472C4" w:themeColor="accent1"/>
          <w:sz w:val="24"/>
          <w:szCs w:val="24"/>
        </w:rPr>
        <w:t xml:space="preserve">(five spatial regions for both sexes, and a temporal break for females in regions 1 through 4)  </w:t>
      </w:r>
      <w:r w:rsidR="00EF557A" w:rsidRPr="00EF557A">
        <w:rPr>
          <w:rFonts w:ascii="Times New Roman" w:hAnsi="Times New Roman" w:cs="Times New Roman"/>
          <w:b/>
          <w:bCs/>
          <w:sz w:val="24"/>
          <w:szCs w:val="24"/>
        </w:rPr>
        <w:t>was retained as our final spatiotemporal stratification.</w:t>
      </w:r>
      <w:bookmarkEnd w:id="77"/>
      <w:r w:rsidR="00EF557A" w:rsidRPr="00EF557A">
        <w:rPr>
          <w:rFonts w:ascii="Times New Roman" w:hAnsi="Times New Roman" w:cs="Times New Roman"/>
          <w:b/>
          <w:bCs/>
          <w:sz w:val="24"/>
          <w:szCs w:val="24"/>
        </w:rPr>
        <w:t>”</w:t>
      </w:r>
    </w:p>
    <w:p w14:paraId="7BE08FD0" w14:textId="77777777" w:rsidR="00720D1D" w:rsidRDefault="00494D95" w:rsidP="003E003D">
      <w:pPr>
        <w:spacing w:after="0" w:line="240" w:lineRule="auto"/>
        <w:jc w:val="both"/>
        <w:rPr>
          <w:rFonts w:ascii="Times New Roman" w:hAnsi="Times New Roman" w:cs="Times New Roman"/>
          <w:color w:val="222222"/>
          <w:sz w:val="24"/>
          <w:szCs w:val="24"/>
          <w:shd w:val="clear" w:color="auto" w:fill="FFFFFF"/>
        </w:rPr>
        <w:pPrChange w:id="78" w:author="Punt, Andre (O&amp;A, Hobart)" w:date="2019-10-06T08:48: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w:t>
      </w:r>
      <w:proofErr w:type="gramStart"/>
      <w:r w:rsidRPr="004F194E">
        <w:rPr>
          <w:rFonts w:ascii="Times New Roman" w:hAnsi="Times New Roman" w:cs="Times New Roman"/>
          <w:color w:val="222222"/>
          <w:sz w:val="24"/>
          <w:szCs w:val="24"/>
          <w:shd w:val="clear" w:color="auto" w:fill="FFFFFF"/>
        </w:rPr>
        <w:t>, in particular, did</w:t>
      </w:r>
      <w:proofErr w:type="gramEnd"/>
      <w:r w:rsidRPr="004F194E">
        <w:rPr>
          <w:rFonts w:ascii="Times New Roman" w:hAnsi="Times New Roman" w:cs="Times New Roman"/>
          <w:color w:val="222222"/>
          <w:sz w:val="24"/>
          <w:szCs w:val="24"/>
          <w:shd w:val="clear" w:color="auto" w:fill="FFFFFF"/>
        </w:rPr>
        <w:t xml:space="preserve"> not print well. Also, why is the order of scenarios different here than in Table 2? That seems like an unnecessary way to confuse the reader.</w:t>
      </w:r>
    </w:p>
    <w:p w14:paraId="4EFD4B05" w14:textId="27B613C4" w:rsidR="004049D4" w:rsidRPr="004F194E" w:rsidRDefault="004049D4" w:rsidP="003E003D">
      <w:pPr>
        <w:spacing w:after="0" w:line="240" w:lineRule="auto"/>
        <w:jc w:val="both"/>
        <w:rPr>
          <w:rFonts w:ascii="Times New Roman" w:hAnsi="Times New Roman" w:cs="Times New Roman"/>
          <w:b/>
          <w:bCs/>
          <w:color w:val="0070C0"/>
          <w:sz w:val="24"/>
          <w:szCs w:val="24"/>
          <w:shd w:val="clear" w:color="auto" w:fill="FFFFFF"/>
        </w:rPr>
        <w:pPrChange w:id="79" w:author="Punt, Andre (O&amp;A, Hobart)" w:date="2019-10-06T08:48:00Z">
          <w:pPr>
            <w:spacing w:line="240" w:lineRule="auto"/>
            <w:jc w:val="both"/>
          </w:pPr>
        </w:pPrChange>
      </w:pPr>
      <w:del w:id="80" w:author="Punt, Andre (O&amp;A, Hobart)" w:date="2019-10-06T08:48:00Z">
        <w:r w:rsidRPr="004F194E" w:rsidDel="003E003D">
          <w:rPr>
            <w:rFonts w:ascii="Times New Roman" w:hAnsi="Times New Roman" w:cs="Times New Roman"/>
            <w:b/>
            <w:bCs/>
            <w:color w:val="222222"/>
            <w:sz w:val="24"/>
            <w:szCs w:val="24"/>
            <w:shd w:val="clear" w:color="auto" w:fill="FFFFFF"/>
          </w:rPr>
          <w:delText xml:space="preserve"> </w:delText>
        </w:r>
      </w:del>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610FD4">
        <w:rPr>
          <w:rFonts w:ascii="Times New Roman" w:hAnsi="Times New Roman" w:cs="Times New Roman"/>
          <w:b/>
          <w:bCs/>
          <w:sz w:val="24"/>
          <w:szCs w:val="24"/>
          <w:shd w:val="clear" w:color="auto" w:fill="FFFFFF"/>
        </w:rPr>
        <w:t xml:space="preserve">we have changed the colors in all figures to be B/W </w:t>
      </w:r>
      <w:proofErr w:type="gramStart"/>
      <w:r w:rsidR="00092FF0" w:rsidRPr="00610FD4">
        <w:rPr>
          <w:rFonts w:ascii="Times New Roman" w:hAnsi="Times New Roman" w:cs="Times New Roman"/>
          <w:b/>
          <w:bCs/>
          <w:sz w:val="24"/>
          <w:szCs w:val="24"/>
          <w:shd w:val="clear" w:color="auto" w:fill="FFFFFF"/>
        </w:rPr>
        <w:t>friendly, and</w:t>
      </w:r>
      <w:proofErr w:type="gramEnd"/>
      <w:r w:rsidR="00092FF0" w:rsidRPr="00610FD4">
        <w:rPr>
          <w:rFonts w:ascii="Times New Roman" w:hAnsi="Times New Roman" w:cs="Times New Roman"/>
          <w:b/>
          <w:bCs/>
          <w:sz w:val="24"/>
          <w:szCs w:val="24"/>
          <w:shd w:val="clear" w:color="auto" w:fill="FFFFFF"/>
        </w:rPr>
        <w:t xml:space="preserve"> ensured the scenario order is consistent throughout tables/figures.</w:t>
      </w:r>
    </w:p>
    <w:p w14:paraId="46DCD28D" w14:textId="77777777" w:rsidR="00720D1D" w:rsidRDefault="00494D95" w:rsidP="003E003D">
      <w:pPr>
        <w:spacing w:after="0" w:line="240" w:lineRule="auto"/>
        <w:jc w:val="both"/>
        <w:rPr>
          <w:rFonts w:ascii="Times New Roman" w:hAnsi="Times New Roman" w:cs="Times New Roman"/>
          <w:color w:val="222222"/>
          <w:sz w:val="24"/>
          <w:szCs w:val="24"/>
          <w:shd w:val="clear" w:color="auto" w:fill="FFFFFF"/>
        </w:rPr>
        <w:pPrChange w:id="81" w:author="Punt, Andre (O&amp;A, Hobart)" w:date="2019-10-06T08:48:00Z">
          <w:pPr>
            <w:spacing w:after="0" w:line="240" w:lineRule="auto"/>
            <w:ind w:firstLine="360"/>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Figure 7. There is too much on this one figure and the legend explains too little. In the text, you talk about three regions in some places (AK, BC, CC. l. 111-113) but there are 5 regions here. I could figure out that dotted lines mark </w:t>
      </w:r>
      <w:proofErr w:type="gramStart"/>
      <w:r w:rsidRPr="004F194E">
        <w:rPr>
          <w:rFonts w:ascii="Times New Roman" w:hAnsi="Times New Roman" w:cs="Times New Roman"/>
          <w:color w:val="222222"/>
          <w:sz w:val="24"/>
          <w:szCs w:val="24"/>
          <w:shd w:val="clear" w:color="auto" w:fill="FFFFFF"/>
        </w:rPr>
        <w:t>10 degree</w:t>
      </w:r>
      <w:proofErr w:type="gramEnd"/>
      <w:r w:rsidRPr="004F194E">
        <w:rPr>
          <w:rFonts w:ascii="Times New Roman" w:hAnsi="Times New Roman" w:cs="Times New Roman"/>
          <w:color w:val="222222"/>
          <w:sz w:val="24"/>
          <w:szCs w:val="24"/>
          <w:shd w:val="clear" w:color="auto" w:fill="FFFFFF"/>
        </w:rPr>
        <w:t xml:space="preserv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p>
    <w:p w14:paraId="40DBE910" w14:textId="4D13698A" w:rsidR="00720D1D" w:rsidDel="003E003D" w:rsidRDefault="00720D1D" w:rsidP="003A20D6">
      <w:pPr>
        <w:spacing w:after="0" w:line="240" w:lineRule="auto"/>
        <w:jc w:val="both"/>
        <w:rPr>
          <w:del w:id="82" w:author="Punt, Andre (O&amp;A, Hobart)" w:date="2019-10-06T08:48:00Z"/>
          <w:rFonts w:ascii="Times New Roman" w:hAnsi="Times New Roman" w:cs="Times New Roman"/>
          <w:color w:val="222222"/>
          <w:sz w:val="24"/>
          <w:szCs w:val="24"/>
          <w:shd w:val="clear" w:color="auto" w:fill="FFFFFF"/>
        </w:rPr>
      </w:pPr>
    </w:p>
    <w:p w14:paraId="6E6110D8" w14:textId="7CC49F42" w:rsidR="006235D9" w:rsidRDefault="0070537E" w:rsidP="003A20D6">
      <w:pPr>
        <w:spacing w:after="0" w:line="240" w:lineRule="auto"/>
        <w:jc w:val="both"/>
      </w:pPr>
      <w:r w:rsidRPr="004F194E">
        <w:rPr>
          <w:rFonts w:ascii="Times New Roman" w:hAnsi="Times New Roman" w:cs="Times New Roman"/>
          <w:b/>
          <w:bCs/>
          <w:color w:val="222222"/>
          <w:sz w:val="24"/>
          <w:szCs w:val="24"/>
          <w:shd w:val="clear" w:color="auto" w:fill="FFFFFF"/>
        </w:rPr>
        <w:t xml:space="preserve">Understood; the 5 regions are </w:t>
      </w:r>
      <w:del w:id="83" w:author="Punt, Andre (O&amp;A, Hobart)" w:date="2019-10-06T08:48:00Z">
        <w:r w:rsidRPr="004F194E" w:rsidDel="003E003D">
          <w:rPr>
            <w:rFonts w:ascii="Times New Roman" w:hAnsi="Times New Roman" w:cs="Times New Roman"/>
            <w:b/>
            <w:bCs/>
            <w:color w:val="222222"/>
            <w:sz w:val="24"/>
            <w:szCs w:val="24"/>
            <w:shd w:val="clear" w:color="auto" w:fill="FFFFFF"/>
          </w:rPr>
          <w:delText xml:space="preserve">in fact </w:delText>
        </w:r>
      </w:del>
      <w:r w:rsidRPr="004F194E">
        <w:rPr>
          <w:rFonts w:ascii="Times New Roman" w:hAnsi="Times New Roman" w:cs="Times New Roman"/>
          <w:b/>
          <w:bCs/>
          <w:color w:val="222222"/>
          <w:sz w:val="24"/>
          <w:szCs w:val="24"/>
          <w:shd w:val="clear" w:color="auto" w:fill="FFFFFF"/>
        </w:rPr>
        <w:t xml:space="preserve">those </w:t>
      </w:r>
      <w:r w:rsidRPr="006235D9">
        <w:rPr>
          <w:rFonts w:ascii="Times New Roman" w:hAnsi="Times New Roman" w:cs="Times New Roman"/>
          <w:b/>
          <w:bCs/>
          <w:color w:val="222222"/>
          <w:sz w:val="24"/>
          <w:szCs w:val="24"/>
          <w:shd w:val="clear" w:color="auto" w:fill="FFFFFF"/>
        </w:rPr>
        <w:t xml:space="preserve">detected by the GAM analysis and are not strictly at 10-degree intervals. Line </w:t>
      </w:r>
      <w:r w:rsidR="006235D9">
        <w:rPr>
          <w:rFonts w:ascii="Times New Roman" w:hAnsi="Times New Roman" w:cs="Times New Roman"/>
          <w:b/>
          <w:bCs/>
          <w:color w:val="222222"/>
          <w:sz w:val="24"/>
          <w:szCs w:val="24"/>
          <w:shd w:val="clear" w:color="auto" w:fill="FFFFFF"/>
        </w:rPr>
        <w:t>355</w:t>
      </w:r>
      <w:r w:rsidRPr="006235D9">
        <w:rPr>
          <w:rFonts w:ascii="Times New Roman" w:hAnsi="Times New Roman" w:cs="Times New Roman"/>
          <w:b/>
          <w:bCs/>
          <w:color w:val="222222"/>
          <w:sz w:val="24"/>
          <w:szCs w:val="24"/>
          <w:shd w:val="clear" w:color="auto" w:fill="FFFFFF"/>
        </w:rPr>
        <w:t xml:space="preserve">+ now states: </w:t>
      </w:r>
      <w:r w:rsidR="00DE7914" w:rsidRPr="006235D9">
        <w:rPr>
          <w:rFonts w:ascii="Times New Roman" w:hAnsi="Times New Roman" w:cs="Times New Roman"/>
          <w:b/>
          <w:bCs/>
          <w:color w:val="222222"/>
          <w:sz w:val="24"/>
          <w:szCs w:val="24"/>
          <w:shd w:val="clear" w:color="auto" w:fill="FFFFFF"/>
        </w:rPr>
        <w:t>“</w:t>
      </w:r>
      <w:r w:rsidR="006235D9" w:rsidRPr="006235D9">
        <w:rPr>
          <w:rFonts w:ascii="Times New Roman" w:hAnsi="Times New Roman" w:cs="Times New Roman"/>
          <w:b/>
          <w:bCs/>
          <w:color w:val="4472C4" w:themeColor="accent1"/>
          <w:sz w:val="24"/>
          <w:szCs w:val="24"/>
        </w:rPr>
        <w:t xml:space="preserve">The stratification consists of three regions bounded on their western border by a break at 130˚W; from south to north, these regions (labeled 1, 2 and 3 on </w:t>
      </w:r>
      <w:r w:rsidR="006235D9" w:rsidRPr="006235D9">
        <w:rPr>
          <w:rFonts w:ascii="Times New Roman" w:hAnsi="Times New Roman" w:cs="Times New Roman"/>
          <w:b/>
          <w:bCs/>
          <w:color w:val="4472C4" w:themeColor="accent1"/>
          <w:sz w:val="24"/>
          <w:szCs w:val="24"/>
        </w:rPr>
        <w:fldChar w:fldCharType="begin"/>
      </w:r>
      <w:r w:rsidR="006235D9" w:rsidRPr="006235D9">
        <w:rPr>
          <w:rFonts w:ascii="Times New Roman" w:hAnsi="Times New Roman" w:cs="Times New Roman"/>
          <w:b/>
          <w:bCs/>
          <w:color w:val="4472C4" w:themeColor="accent1"/>
          <w:sz w:val="24"/>
          <w:szCs w:val="24"/>
        </w:rPr>
        <w:instrText xml:space="preserve"> REF _Ref5281391 \h  \* MERGEFORMAT </w:instrText>
      </w:r>
      <w:r w:rsidR="006235D9" w:rsidRPr="006235D9">
        <w:rPr>
          <w:rFonts w:ascii="Times New Roman" w:hAnsi="Times New Roman" w:cs="Times New Roman"/>
          <w:b/>
          <w:bCs/>
          <w:color w:val="4472C4" w:themeColor="accent1"/>
          <w:sz w:val="24"/>
          <w:szCs w:val="24"/>
        </w:rPr>
      </w:r>
      <w:r w:rsidR="006235D9" w:rsidRPr="006235D9">
        <w:rPr>
          <w:rFonts w:ascii="Times New Roman" w:hAnsi="Times New Roman" w:cs="Times New Roman"/>
          <w:b/>
          <w:bCs/>
          <w:color w:val="4472C4" w:themeColor="accent1"/>
          <w:sz w:val="24"/>
          <w:szCs w:val="24"/>
        </w:rPr>
        <w:fldChar w:fldCharType="separate"/>
      </w:r>
      <w:r w:rsidR="006235D9" w:rsidRPr="006235D9">
        <w:rPr>
          <w:rFonts w:ascii="Times New Roman" w:hAnsi="Times New Roman" w:cs="Times New Roman"/>
          <w:b/>
          <w:bCs/>
          <w:color w:val="4472C4" w:themeColor="accent1"/>
          <w:sz w:val="24"/>
          <w:szCs w:val="24"/>
        </w:rPr>
        <w:t xml:space="preserve">Figure </w:t>
      </w:r>
      <w:r w:rsidR="006235D9" w:rsidRPr="006235D9">
        <w:rPr>
          <w:rFonts w:ascii="Times New Roman" w:hAnsi="Times New Roman" w:cs="Times New Roman"/>
          <w:b/>
          <w:bCs/>
          <w:noProof/>
          <w:color w:val="4472C4" w:themeColor="accent1"/>
          <w:sz w:val="24"/>
          <w:szCs w:val="24"/>
        </w:rPr>
        <w:t>7</w:t>
      </w:r>
      <w:r w:rsidR="006235D9" w:rsidRPr="006235D9">
        <w:rPr>
          <w:rFonts w:ascii="Times New Roman" w:hAnsi="Times New Roman" w:cs="Times New Roman"/>
          <w:b/>
          <w:bCs/>
          <w:color w:val="4472C4" w:themeColor="accent1"/>
          <w:sz w:val="24"/>
          <w:szCs w:val="24"/>
        </w:rPr>
        <w:fldChar w:fldCharType="end"/>
      </w:r>
      <w:r w:rsidR="006235D9" w:rsidRPr="006235D9">
        <w:rPr>
          <w:rFonts w:ascii="Times New Roman" w:hAnsi="Times New Roman" w:cs="Times New Roman"/>
          <w:b/>
          <w:bCs/>
          <w:color w:val="4472C4" w:themeColor="accent1"/>
          <w:sz w:val="24"/>
          <w:szCs w:val="24"/>
        </w:rPr>
        <w:t xml:space="preserve">) are defined </w:t>
      </w:r>
      <w:r w:rsidR="006235D9" w:rsidRPr="006235D9">
        <w:rPr>
          <w:rFonts w:ascii="Times New Roman" w:hAnsi="Times New Roman" w:cs="Times New Roman"/>
          <w:b/>
          <w:bCs/>
          <w:sz w:val="24"/>
          <w:szCs w:val="24"/>
        </w:rPr>
        <w:t xml:space="preserve">by latitudes 36˚N and 50˚N. They correspond generally to Monterey, CA and the northern tip of Vancouver Island, BC. Region 4 is the </w:t>
      </w:r>
      <w:r w:rsidR="006235D9" w:rsidRPr="006235D9">
        <w:rPr>
          <w:rFonts w:ascii="Times New Roman" w:hAnsi="Times New Roman" w:cs="Times New Roman"/>
          <w:b/>
          <w:bCs/>
          <w:sz w:val="24"/>
          <w:szCs w:val="24"/>
        </w:rPr>
        <w:lastRenderedPageBreak/>
        <w:t>area between 130˚W and the ecosystem break at 145˚W (roughly Cordova, AK). Datapoints collected to the west of the ecosystem break are assigned to region 5.”</w:t>
      </w:r>
    </w:p>
    <w:p w14:paraId="41477454" w14:textId="3F670614" w:rsidR="0070537E" w:rsidRPr="004F194E" w:rsidRDefault="0070537E" w:rsidP="003A20D6">
      <w:pPr>
        <w:spacing w:after="0" w:line="240" w:lineRule="auto"/>
        <w:ind w:firstLine="360"/>
        <w:jc w:val="both"/>
        <w:rPr>
          <w:rFonts w:ascii="Times New Roman" w:hAnsi="Times New Roman" w:cs="Times New Roman"/>
          <w:b/>
          <w:bCs/>
          <w:color w:val="0070C0"/>
          <w:sz w:val="24"/>
          <w:szCs w:val="24"/>
        </w:rPr>
      </w:pPr>
    </w:p>
    <w:p w14:paraId="38F107BF" w14:textId="2793E0E4" w:rsidR="0070537E" w:rsidRPr="004F194E" w:rsidRDefault="00494D95" w:rsidP="003E003D">
      <w:pPr>
        <w:spacing w:after="0" w:line="240" w:lineRule="auto"/>
        <w:jc w:val="both"/>
        <w:rPr>
          <w:rFonts w:ascii="Times New Roman" w:hAnsi="Times New Roman" w:cs="Times New Roman"/>
          <w:color w:val="222222"/>
          <w:sz w:val="24"/>
          <w:szCs w:val="24"/>
          <w:shd w:val="clear" w:color="auto" w:fill="FFFFFF"/>
        </w:rPr>
        <w:pPrChange w:id="84" w:author="Punt, Andre (O&amp;A, Hobart)" w:date="2019-10-06T08:49: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25B7D4E4" w14:textId="77777777" w:rsidR="00CF5FC6" w:rsidRDefault="00494D95" w:rsidP="003E003D">
      <w:pPr>
        <w:spacing w:after="0" w:line="240" w:lineRule="auto"/>
        <w:jc w:val="both"/>
        <w:rPr>
          <w:rFonts w:ascii="Times New Roman" w:hAnsi="Times New Roman" w:cs="Times New Roman"/>
          <w:color w:val="222222"/>
          <w:sz w:val="24"/>
          <w:szCs w:val="24"/>
          <w:shd w:val="clear" w:color="auto" w:fill="FFFFFF"/>
        </w:rPr>
        <w:pPrChange w:id="85" w:author="Punt, Andre (O&amp;A, Hobart)" w:date="2019-10-06T08:49: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Literature citations. Many are incompletely formatted</w:t>
      </w:r>
      <w:r w:rsidR="00D5514E">
        <w:rPr>
          <w:rFonts w:ascii="Times New Roman" w:hAnsi="Times New Roman" w:cs="Times New Roman"/>
          <w:color w:val="222222"/>
          <w:sz w:val="24"/>
          <w:szCs w:val="24"/>
          <w:shd w:val="clear" w:color="auto" w:fill="FFFFFF"/>
        </w:rPr>
        <w:t xml:space="preserve">. </w:t>
      </w:r>
    </w:p>
    <w:p w14:paraId="5383DD23" w14:textId="77777777" w:rsidR="003E003D" w:rsidRDefault="00D5514E" w:rsidP="003E003D">
      <w:pPr>
        <w:spacing w:after="0" w:line="240" w:lineRule="auto"/>
        <w:jc w:val="both"/>
        <w:rPr>
          <w:ins w:id="86" w:author="Punt, Andre (O&amp;A, Hobart)" w:date="2019-10-06T08:49:00Z"/>
          <w:rFonts w:ascii="Times New Roman" w:hAnsi="Times New Roman" w:cs="Times New Roman"/>
          <w:color w:val="222222"/>
          <w:sz w:val="24"/>
          <w:szCs w:val="24"/>
          <w:shd w:val="clear" w:color="auto" w:fill="FFFFFF"/>
        </w:rPr>
        <w:pPrChange w:id="87" w:author="Punt, Andre (O&amp;A, Hobart)" w:date="2019-10-06T08:49:00Z">
          <w:pPr>
            <w:spacing w:line="240" w:lineRule="auto"/>
            <w:jc w:val="both"/>
          </w:pPr>
        </w:pPrChange>
      </w:pPr>
      <w:r>
        <w:rPr>
          <w:rFonts w:ascii="Times New Roman" w:hAnsi="Times New Roman" w:cs="Times New Roman"/>
          <w:b/>
          <w:bCs/>
          <w:color w:val="222222"/>
          <w:sz w:val="24"/>
          <w:szCs w:val="24"/>
          <w:shd w:val="clear" w:color="auto" w:fill="FFFFFF"/>
        </w:rPr>
        <w:t>We have double checked these and will work with the copy editor to ensure they meet journal specifications.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Cited.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Winton, M. V., </w:t>
      </w:r>
      <w:proofErr w:type="spellStart"/>
      <w:r w:rsidR="00494D95" w:rsidRPr="004F194E">
        <w:rPr>
          <w:rFonts w:ascii="Times New Roman" w:hAnsi="Times New Roman" w:cs="Times New Roman"/>
          <w:color w:val="222222"/>
          <w:sz w:val="24"/>
          <w:szCs w:val="24"/>
          <w:shd w:val="clear" w:color="auto" w:fill="FFFFFF"/>
        </w:rPr>
        <w:t>Wuenschel</w:t>
      </w:r>
      <w:proofErr w:type="spellEnd"/>
      <w:r w:rsidR="00494D95" w:rsidRPr="004F194E">
        <w:rPr>
          <w:rFonts w:ascii="Times New Roman" w:hAnsi="Times New Roman" w:cs="Times New Roman"/>
          <w:color w:val="222222"/>
          <w:sz w:val="24"/>
          <w:szCs w:val="24"/>
          <w:shd w:val="clear" w:color="auto" w:fill="FFFFFF"/>
        </w:rPr>
        <w:t>, M. J., &amp; McBride, R. S. (2014). Investigating spatial variation and temperature effects on maturity of female winter flounder (</w:t>
      </w:r>
      <w:proofErr w:type="spellStart"/>
      <w:r w:rsidR="00494D95" w:rsidRPr="004F194E">
        <w:rPr>
          <w:rFonts w:ascii="Times New Roman" w:hAnsi="Times New Roman" w:cs="Times New Roman"/>
          <w:color w:val="222222"/>
          <w:sz w:val="24"/>
          <w:szCs w:val="24"/>
          <w:shd w:val="clear" w:color="auto" w:fill="FFFFFF"/>
        </w:rPr>
        <w:t>Pseudopleuronectes</w:t>
      </w:r>
      <w:proofErr w:type="spellEnd"/>
      <w:r w:rsidR="00494D95" w:rsidRPr="004F194E">
        <w:rPr>
          <w:rFonts w:ascii="Times New Roman" w:hAnsi="Times New Roman" w:cs="Times New Roman"/>
          <w:color w:val="222222"/>
          <w:sz w:val="24"/>
          <w:szCs w:val="24"/>
          <w:shd w:val="clear" w:color="auto" w:fill="FFFFFF"/>
        </w:rPr>
        <w:t xml:space="preserve"> </w:t>
      </w:r>
      <w:proofErr w:type="spellStart"/>
      <w:r w:rsidR="00494D95" w:rsidRPr="004F194E">
        <w:rPr>
          <w:rFonts w:ascii="Times New Roman" w:hAnsi="Times New Roman" w:cs="Times New Roman"/>
          <w:color w:val="222222"/>
          <w:sz w:val="24"/>
          <w:szCs w:val="24"/>
          <w:shd w:val="clear" w:color="auto" w:fill="FFFFFF"/>
        </w:rPr>
        <w:t>americanus</w:t>
      </w:r>
      <w:proofErr w:type="spellEnd"/>
      <w:r w:rsidR="00494D95" w:rsidRPr="004F194E">
        <w:rPr>
          <w:rFonts w:ascii="Times New Roman" w:hAnsi="Times New Roman" w:cs="Times New Roman"/>
          <w:color w:val="222222"/>
          <w:sz w:val="24"/>
          <w:szCs w:val="24"/>
          <w:shd w:val="clear" w:color="auto" w:fill="FFFFFF"/>
        </w:rPr>
        <w:t>) using generalized additive models. Canadian Journal of Fisheries and Aquatic Sciences, 71(9), 1279-1290. doi:10.1139/cjfas-2013-0617</w:t>
      </w:r>
    </w:p>
    <w:p w14:paraId="16657F77" w14:textId="04C7642E" w:rsidR="003E003D" w:rsidRDefault="00494D95" w:rsidP="003A20D6">
      <w:pPr>
        <w:spacing w:line="240" w:lineRule="auto"/>
        <w:jc w:val="both"/>
        <w:rPr>
          <w:ins w:id="88" w:author="Punt, Andre (O&amp;A, Hobart)" w:date="2019-10-06T08:49:00Z"/>
          <w:rFonts w:ascii="Times New Roman" w:hAnsi="Times New Roman" w:cs="Times New Roman"/>
          <w:b/>
          <w:bCs/>
          <w:color w:val="222222"/>
          <w:sz w:val="28"/>
          <w:szCs w:val="28"/>
          <w:shd w:val="clear" w:color="auto" w:fill="FFFFFF"/>
        </w:rPr>
      </w:pPr>
      <w:del w:id="89" w:author="Punt, Andre (O&amp;A, Hobart)" w:date="2019-10-06T08:49: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p>
    <w:p w14:paraId="5AE76FD9" w14:textId="77777777" w:rsidR="003E003D" w:rsidRDefault="003E003D" w:rsidP="003E003D">
      <w:pPr>
        <w:spacing w:after="0" w:line="240" w:lineRule="auto"/>
        <w:jc w:val="both"/>
        <w:rPr>
          <w:ins w:id="90" w:author="Punt, Andre (O&amp;A, Hobart)" w:date="2019-10-06T08:49:00Z"/>
          <w:rFonts w:ascii="Times New Roman" w:hAnsi="Times New Roman" w:cs="Times New Roman"/>
          <w:b/>
          <w:bCs/>
          <w:color w:val="222222"/>
          <w:sz w:val="28"/>
          <w:szCs w:val="28"/>
          <w:shd w:val="clear" w:color="auto" w:fill="FFFFFF"/>
        </w:rPr>
        <w:pPrChange w:id="91" w:author="Punt, Andre (O&amp;A, Hobart)" w:date="2019-10-06T08:49:00Z">
          <w:pPr>
            <w:spacing w:line="240" w:lineRule="auto"/>
            <w:jc w:val="both"/>
          </w:pPr>
        </w:pPrChange>
      </w:pPr>
      <w:ins w:id="92" w:author="Punt, Andre (O&amp;A, Hobart)" w:date="2019-10-06T08:49:00Z">
        <w:r>
          <w:rPr>
            <w:rFonts w:ascii="Times New Roman" w:hAnsi="Times New Roman" w:cs="Times New Roman"/>
            <w:b/>
            <w:bCs/>
            <w:color w:val="222222"/>
            <w:sz w:val="28"/>
            <w:szCs w:val="28"/>
            <w:shd w:val="clear" w:color="auto" w:fill="FFFFFF"/>
          </w:rPr>
          <w:br w:type="column"/>
        </w:r>
      </w:ins>
      <w:r w:rsidR="00494D95" w:rsidRPr="00FC77E9">
        <w:rPr>
          <w:rFonts w:ascii="Times New Roman" w:hAnsi="Times New Roman" w:cs="Times New Roman"/>
          <w:b/>
          <w:bCs/>
          <w:color w:val="222222"/>
          <w:sz w:val="28"/>
          <w:szCs w:val="28"/>
          <w:shd w:val="clear" w:color="auto" w:fill="FFFFFF"/>
        </w:rPr>
        <w:t>Reviewer #2:</w:t>
      </w:r>
    </w:p>
    <w:p w14:paraId="3B719E8F" w14:textId="77777777" w:rsidR="003E003D" w:rsidRDefault="00494D95" w:rsidP="003E003D">
      <w:pPr>
        <w:spacing w:after="0" w:line="240" w:lineRule="auto"/>
        <w:jc w:val="both"/>
        <w:rPr>
          <w:ins w:id="93" w:author="Punt, Andre (O&amp;A, Hobart)" w:date="2019-10-06T08:49:00Z"/>
          <w:rFonts w:ascii="Times New Roman" w:hAnsi="Times New Roman" w:cs="Times New Roman"/>
          <w:color w:val="222222"/>
          <w:sz w:val="24"/>
          <w:szCs w:val="24"/>
          <w:shd w:val="clear" w:color="auto" w:fill="FFFFFF"/>
        </w:rPr>
      </w:pPr>
      <w:del w:id="94" w:author="Punt, Andre (O&amp;A, Hobart)" w:date="2019-10-06T08:49: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General</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This paper proposes to detect spatial and/or temporal breakpoints in fish size-at-age using estimated derivatives of spline-based smoothing functions of latitude, longitude, and time. The authors develop </w:t>
      </w:r>
      <w:proofErr w:type="spellStart"/>
      <w:proofErr w:type="gramStart"/>
      <w:r w:rsidRPr="004F194E">
        <w:rPr>
          <w:rFonts w:ascii="Times New Roman" w:hAnsi="Times New Roman" w:cs="Times New Roman"/>
          <w:color w:val="222222"/>
          <w:sz w:val="24"/>
          <w:szCs w:val="24"/>
          <w:shd w:val="clear" w:color="auto" w:fill="FFFFFF"/>
        </w:rPr>
        <w:t>a</w:t>
      </w:r>
      <w:proofErr w:type="spellEnd"/>
      <w:proofErr w:type="gramEnd"/>
      <w:r w:rsidRPr="004F194E">
        <w:rPr>
          <w:rFonts w:ascii="Times New Roman" w:hAnsi="Times New Roman" w:cs="Times New Roman"/>
          <w:color w:val="222222"/>
          <w:sz w:val="24"/>
          <w:szCs w:val="24"/>
          <w:shd w:val="clear" w:color="auto" w:fill="FFFFFF"/>
        </w:rPr>
        <w:t xml:space="preserve"> individual-based model simulation to test the efficacy of the proposed method given hypothetical scenarios for regional differences (or lack of) in growth parameters. The method is then used to estimate </w:t>
      </w:r>
      <w:proofErr w:type="spellStart"/>
      <w:r w:rsidRPr="004F194E">
        <w:rPr>
          <w:rFonts w:ascii="Times New Roman" w:hAnsi="Times New Roman" w:cs="Times New Roman"/>
          <w:color w:val="222222"/>
          <w:sz w:val="24"/>
          <w:szCs w:val="24"/>
          <w:shd w:val="clear" w:color="auto" w:fill="FFFFFF"/>
        </w:rPr>
        <w:t>spatio</w:t>
      </w:r>
      <w:proofErr w:type="spellEnd"/>
      <w:r w:rsidRPr="004F194E">
        <w:rPr>
          <w:rFonts w:ascii="Times New Roman" w:hAnsi="Times New Roman" w:cs="Times New Roman"/>
          <w:color w:val="222222"/>
          <w:sz w:val="24"/>
          <w:szCs w:val="24"/>
          <w:shd w:val="clear" w:color="auto" w:fill="FFFFFF"/>
        </w:rPr>
        <w:t>-temporal breakpoints in growth patterns of sablefish in the northeast Pacific.</w:t>
      </w:r>
    </w:p>
    <w:p w14:paraId="035188DC" w14:textId="77777777" w:rsidR="003E003D" w:rsidRDefault="00494D95" w:rsidP="003E003D">
      <w:pPr>
        <w:spacing w:after="0" w:line="240" w:lineRule="auto"/>
        <w:jc w:val="both"/>
        <w:rPr>
          <w:ins w:id="95" w:author="Punt, Andre (O&amp;A, Hobart)" w:date="2019-10-06T08:49:00Z"/>
          <w:rFonts w:ascii="Times New Roman" w:hAnsi="Times New Roman" w:cs="Times New Roman"/>
          <w:color w:val="222222"/>
          <w:sz w:val="24"/>
          <w:szCs w:val="24"/>
          <w:shd w:val="clear" w:color="auto" w:fill="FFFFFF"/>
        </w:rPr>
      </w:pPr>
      <w:del w:id="96" w:author="Punt, Andre (O&amp;A, Hobart)" w:date="2019-10-06T08:49: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Strengths: Overall, the paper presents a solid quantitative approach to a problem that is </w:t>
      </w:r>
      <w:proofErr w:type="gramStart"/>
      <w:r w:rsidRPr="004F194E">
        <w:rPr>
          <w:rFonts w:ascii="Times New Roman" w:hAnsi="Times New Roman" w:cs="Times New Roman"/>
          <w:color w:val="222222"/>
          <w:sz w:val="24"/>
          <w:szCs w:val="24"/>
          <w:shd w:val="clear" w:color="auto" w:fill="FFFFFF"/>
        </w:rPr>
        <w:t>fairly common</w:t>
      </w:r>
      <w:proofErr w:type="gramEnd"/>
      <w:r w:rsidRPr="004F194E">
        <w:rPr>
          <w:rFonts w:ascii="Times New Roman" w:hAnsi="Times New Roman" w:cs="Times New Roman"/>
          <w:color w:val="222222"/>
          <w:sz w:val="24"/>
          <w:szCs w:val="24"/>
          <w:shd w:val="clear" w:color="auto" w:fill="FFFFFF"/>
        </w:rPr>
        <w:t xml:space="preserve"> in fisheries oceanography. The simulation study is valuable in providing a way to "ground-truth" the method's reliability in absolute terms, as well as against other methods (although see below).</w:t>
      </w:r>
    </w:p>
    <w:p w14:paraId="66F6A4F4" w14:textId="69FC0276" w:rsidR="002A460E" w:rsidRDefault="00494D95" w:rsidP="003E003D">
      <w:pPr>
        <w:spacing w:after="0" w:line="240" w:lineRule="auto"/>
        <w:jc w:val="both"/>
        <w:rPr>
          <w:rFonts w:ascii="Times New Roman" w:hAnsi="Times New Roman" w:cs="Times New Roman"/>
          <w:color w:val="222222"/>
          <w:sz w:val="24"/>
          <w:szCs w:val="24"/>
          <w:shd w:val="clear" w:color="auto" w:fill="FFFFFF"/>
        </w:rPr>
        <w:pPrChange w:id="97" w:author="Punt, Andre (O&amp;A, Hobart)" w:date="2019-10-06T08:49:00Z">
          <w:pPr>
            <w:spacing w:line="240" w:lineRule="auto"/>
            <w:jc w:val="both"/>
          </w:pPr>
        </w:pPrChange>
      </w:pPr>
      <w:del w:id="98" w:author="Punt, Andre (O&amp;A, Hobart)" w:date="2019-10-06T08:49: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00AA30CA">
        <w:rPr>
          <w:rFonts w:ascii="Times New Roman" w:hAnsi="Times New Roman" w:cs="Times New Roman"/>
          <w:color w:val="222222"/>
          <w:sz w:val="24"/>
          <w:szCs w:val="24"/>
          <w:shd w:val="clear" w:color="auto" w:fill="FFFFFF"/>
        </w:rPr>
        <w:t xml:space="preserve"> </w:t>
      </w:r>
    </w:p>
    <w:p w14:paraId="4402B1AC" w14:textId="77777777" w:rsidR="003E003D" w:rsidRDefault="00AA30CA" w:rsidP="003A20D6">
      <w:pPr>
        <w:spacing w:line="240" w:lineRule="auto"/>
        <w:jc w:val="both"/>
        <w:rPr>
          <w:ins w:id="99" w:author="Punt, Andre (O&amp;A, Hobart)" w:date="2019-10-06T08:49:00Z"/>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Agreed; the introduction has been shortened.</w:t>
      </w:r>
    </w:p>
    <w:p w14:paraId="20215CF9" w14:textId="27210A03" w:rsidR="002A460E" w:rsidRDefault="00494D95" w:rsidP="003E003D">
      <w:pPr>
        <w:spacing w:after="0" w:line="240" w:lineRule="auto"/>
        <w:jc w:val="both"/>
        <w:rPr>
          <w:rFonts w:ascii="Times New Roman" w:hAnsi="Times New Roman" w:cs="Times New Roman"/>
          <w:color w:val="222222"/>
          <w:sz w:val="24"/>
          <w:szCs w:val="24"/>
          <w:shd w:val="clear" w:color="auto" w:fill="FFFFFF"/>
        </w:rPr>
        <w:pPrChange w:id="100" w:author="Punt, Andre (O&amp;A, Hobart)" w:date="2019-10-06T08:49:00Z">
          <w:pPr>
            <w:spacing w:line="240" w:lineRule="auto"/>
            <w:jc w:val="both"/>
          </w:pPr>
        </w:pPrChange>
      </w:pPr>
      <w:del w:id="101" w:author="Punt, Andre (O&amp;A, Hobart)" w:date="2019-10-06T08:49:00Z">
        <w:r w:rsidRPr="004F194E" w:rsidDel="003E003D">
          <w:rPr>
            <w:rFonts w:ascii="Times New Roman" w:hAnsi="Times New Roman" w:cs="Times New Roman"/>
            <w:color w:val="222222"/>
            <w:sz w:val="24"/>
            <w:szCs w:val="24"/>
          </w:rPr>
          <w:br/>
        </w:r>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 xml:space="preserve">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w:t>
      </w:r>
      <w:r w:rsidRPr="004F194E">
        <w:rPr>
          <w:rFonts w:ascii="Times New Roman" w:hAnsi="Times New Roman" w:cs="Times New Roman"/>
          <w:color w:val="222222"/>
          <w:sz w:val="24"/>
          <w:szCs w:val="24"/>
          <w:shd w:val="clear" w:color="auto" w:fill="FFFFFF"/>
        </w:rPr>
        <w:lastRenderedPageBreak/>
        <w:t>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p>
    <w:p w14:paraId="7BC27094" w14:textId="77777777" w:rsidR="003E003D" w:rsidRDefault="00A947ED" w:rsidP="003E003D">
      <w:pPr>
        <w:spacing w:after="0" w:line="240" w:lineRule="auto"/>
        <w:jc w:val="both"/>
        <w:rPr>
          <w:ins w:id="102" w:author="Punt, Andre (O&amp;A, Hobart)" w:date="2019-10-06T08:49:00Z"/>
          <w:rFonts w:ascii="Times New Roman" w:hAnsi="Times New Roman" w:cs="Times New Roman"/>
          <w:b/>
          <w:bCs/>
          <w:sz w:val="24"/>
          <w:szCs w:val="24"/>
          <w:shd w:val="clear" w:color="auto" w:fill="FFFFFF"/>
        </w:rPr>
        <w:pPrChange w:id="103" w:author="Punt, Andre (O&amp;A, Hobart)" w:date="2019-10-06T08:49:00Z">
          <w:pPr>
            <w:spacing w:line="240" w:lineRule="auto"/>
            <w:jc w:val="both"/>
          </w:pPr>
        </w:pPrChange>
      </w:pPr>
      <w:r w:rsidRPr="00610FD4">
        <w:rPr>
          <w:rFonts w:ascii="Times New Roman" w:hAnsi="Times New Roman" w:cs="Times New Roman"/>
          <w:b/>
          <w:bCs/>
          <w:sz w:val="24"/>
          <w:szCs w:val="24"/>
          <w:shd w:val="clear" w:color="auto" w:fill="FFFFFF"/>
        </w:rPr>
        <w:t>Noted and revised; we repeated the IBM simulation using more sablefish-like parameters</w:t>
      </w:r>
      <w:r w:rsidR="00691783" w:rsidRPr="00610FD4">
        <w:rPr>
          <w:rFonts w:ascii="Times New Roman" w:hAnsi="Times New Roman" w:cs="Times New Roman"/>
          <w:b/>
          <w:bCs/>
          <w:sz w:val="24"/>
          <w:szCs w:val="24"/>
          <w:shd w:val="clear" w:color="auto" w:fill="FFFFFF"/>
        </w:rPr>
        <w:t xml:space="preserve"> (see below).</w:t>
      </w:r>
    </w:p>
    <w:p w14:paraId="34EBE578" w14:textId="58CF0828" w:rsidR="003E003D" w:rsidRDefault="00494D95" w:rsidP="003E003D">
      <w:pPr>
        <w:spacing w:after="0" w:line="240" w:lineRule="auto"/>
        <w:jc w:val="both"/>
        <w:rPr>
          <w:ins w:id="104" w:author="Punt, Andre (O&amp;A, Hobart)" w:date="2019-10-06T08:49:00Z"/>
          <w:rFonts w:ascii="Times New Roman" w:hAnsi="Times New Roman" w:cs="Times New Roman"/>
          <w:color w:val="222222"/>
          <w:sz w:val="24"/>
          <w:szCs w:val="24"/>
          <w:shd w:val="clear" w:color="auto" w:fill="FFFFFF"/>
        </w:rPr>
        <w:pPrChange w:id="105" w:author="Punt, Andre (O&amp;A, Hobart)" w:date="2019-10-06T08:50:00Z">
          <w:pPr>
            <w:spacing w:line="240" w:lineRule="auto"/>
            <w:jc w:val="both"/>
          </w:pPr>
        </w:pPrChange>
      </w:pPr>
      <w:r w:rsidRPr="00691783">
        <w:rPr>
          <w:rFonts w:ascii="Times New Roman" w:hAnsi="Times New Roman" w:cs="Times New Roman"/>
          <w:color w:val="4472C4" w:themeColor="accent1"/>
          <w:sz w:val="24"/>
          <w:szCs w:val="24"/>
        </w:rPr>
        <w:br/>
      </w:r>
      <w:del w:id="106" w:author="Punt, Andre (O&amp;A, Hobart)" w:date="2019-10-06T08:49: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Recommendation: Reconsider after major revision and review.</w:t>
      </w:r>
    </w:p>
    <w:p w14:paraId="7E36C431" w14:textId="42D35E9D" w:rsidR="002A460E" w:rsidRDefault="00494D95" w:rsidP="003E003D">
      <w:pPr>
        <w:spacing w:after="0" w:line="240" w:lineRule="auto"/>
        <w:jc w:val="both"/>
        <w:rPr>
          <w:color w:val="222222"/>
          <w:shd w:val="clear" w:color="auto" w:fill="FFFFFF"/>
        </w:rPr>
        <w:pPrChange w:id="107" w:author="Punt, Andre (O&amp;A, Hobart)" w:date="2019-10-06T08:50:00Z">
          <w:pPr>
            <w:spacing w:line="240" w:lineRule="auto"/>
            <w:jc w:val="both"/>
          </w:pPr>
        </w:pPrChange>
      </w:pPr>
      <w:del w:id="108" w:author="Punt, Andre (O&amp;A, Hobart)" w:date="2019-10-06T08:50:00Z">
        <w:r w:rsidRPr="004F194E" w:rsidDel="003E003D">
          <w:rPr>
            <w:rFonts w:ascii="Times New Roman" w:hAnsi="Times New Roman" w:cs="Times New Roman"/>
            <w:color w:val="222222"/>
            <w:sz w:val="24"/>
            <w:szCs w:val="24"/>
          </w:rPr>
          <w:br/>
        </w:r>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Introduction</w:t>
      </w:r>
      <w:r w:rsidRPr="004F194E">
        <w:rPr>
          <w:rFonts w:ascii="Times New Roman" w:hAnsi="Times New Roman" w:cs="Times New Roman"/>
          <w:color w:val="222222"/>
          <w:sz w:val="24"/>
          <w:szCs w:val="24"/>
        </w:rPr>
        <w:br/>
      </w:r>
      <w:del w:id="109" w:author="Punt, Andre (O&amp;A, Hobart)" w:date="2019-10-06T08:50: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 xml:space="preserve">L43-66. The first paragraph of the Introduction could be deleted without affecting the quality of the paper. In fact, it would probably help to clarify what the paper is </w:t>
      </w:r>
      <w:proofErr w:type="gramStart"/>
      <w:r w:rsidRPr="004F194E">
        <w:rPr>
          <w:rFonts w:ascii="Times New Roman" w:hAnsi="Times New Roman" w:cs="Times New Roman"/>
          <w:color w:val="222222"/>
          <w:sz w:val="24"/>
          <w:szCs w:val="24"/>
          <w:shd w:val="clear" w:color="auto" w:fill="FFFFFF"/>
        </w:rPr>
        <w:t>actually about</w:t>
      </w:r>
      <w:proofErr w:type="gramEnd"/>
      <w:r w:rsidRPr="004F194E">
        <w:rPr>
          <w:rFonts w:ascii="Times New Roman" w:hAnsi="Times New Roman" w:cs="Times New Roman"/>
          <w:color w:val="222222"/>
          <w:sz w:val="24"/>
          <w:szCs w:val="24"/>
          <w:shd w:val="clear" w:color="auto" w:fill="FFFFFF"/>
        </w:rPr>
        <w: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w:t>
      </w:r>
      <w:r w:rsidR="00FC77E9" w:rsidRPr="00FC77E9">
        <w:rPr>
          <w:color w:val="222222"/>
          <w:shd w:val="clear" w:color="auto" w:fill="FFFFFF"/>
        </w:rPr>
        <w:t xml:space="preserve"> </w:t>
      </w:r>
      <w:r w:rsidR="00FC77E9">
        <w:rPr>
          <w:color w:val="222222"/>
          <w:shd w:val="clear" w:color="auto" w:fill="FFFFFF"/>
        </w:rPr>
        <w:t> </w:t>
      </w:r>
    </w:p>
    <w:p w14:paraId="04171004" w14:textId="77777777" w:rsidR="003E003D" w:rsidRDefault="00FC77E9" w:rsidP="003E003D">
      <w:pPr>
        <w:spacing w:after="0" w:line="240" w:lineRule="auto"/>
        <w:jc w:val="both"/>
        <w:rPr>
          <w:ins w:id="110" w:author="Punt, Andre (O&amp;A, Hobart)" w:date="2019-10-06T08:50:00Z"/>
          <w:rFonts w:ascii="Times New Roman" w:hAnsi="Times New Roman" w:cs="Times New Roman"/>
          <w:b/>
          <w:bCs/>
          <w:color w:val="222222"/>
          <w:sz w:val="24"/>
          <w:szCs w:val="24"/>
          <w:shd w:val="clear" w:color="auto" w:fill="FFFFFF"/>
        </w:rPr>
        <w:pPrChange w:id="111" w:author="Punt, Andre (O&amp;A, Hobart)" w:date="2019-10-06T08:50:00Z">
          <w:pPr>
            <w:spacing w:line="240" w:lineRule="auto"/>
            <w:jc w:val="both"/>
          </w:pPr>
        </w:pPrChange>
      </w:pPr>
      <w:r w:rsidRPr="00FC77E9">
        <w:rPr>
          <w:rFonts w:ascii="Times New Roman" w:hAnsi="Times New Roman" w:cs="Times New Roman"/>
          <w:b/>
          <w:bCs/>
          <w:color w:val="222222"/>
          <w:sz w:val="24"/>
          <w:szCs w:val="24"/>
          <w:shd w:val="clear" w:color="auto" w:fill="FFFFFF"/>
        </w:rPr>
        <w:t xml:space="preserve">This is a good suggestion. We deleted the first </w:t>
      </w:r>
      <w:proofErr w:type="gramStart"/>
      <w:r w:rsidRPr="00FC77E9">
        <w:rPr>
          <w:rFonts w:ascii="Times New Roman" w:hAnsi="Times New Roman" w:cs="Times New Roman"/>
          <w:b/>
          <w:bCs/>
          <w:color w:val="222222"/>
          <w:sz w:val="24"/>
          <w:szCs w:val="24"/>
          <w:shd w:val="clear" w:color="auto" w:fill="FFFFFF"/>
        </w:rPr>
        <w:t>paragraph, and</w:t>
      </w:r>
      <w:proofErr w:type="gramEnd"/>
      <w:r w:rsidRPr="00FC77E9">
        <w:rPr>
          <w:rFonts w:ascii="Times New Roman" w:hAnsi="Times New Roman" w:cs="Times New Roman"/>
          <w:b/>
          <w:bCs/>
          <w:color w:val="222222"/>
          <w:sz w:val="24"/>
          <w:szCs w:val="24"/>
          <w:shd w:val="clear" w:color="auto" w:fill="FFFFFF"/>
        </w:rPr>
        <w:t xml:space="preserve"> moved the ~3 descriptive sentences for the paper objective to the end of the Introduction. The paper now begins with </w:t>
      </w:r>
      <w:r w:rsidR="00666877">
        <w:rPr>
          <w:rFonts w:ascii="Times New Roman" w:hAnsi="Times New Roman" w:cs="Times New Roman"/>
          <w:b/>
          <w:bCs/>
          <w:color w:val="222222"/>
          <w:sz w:val="24"/>
          <w:szCs w:val="24"/>
          <w:shd w:val="clear" w:color="auto" w:fill="FFFFFF"/>
        </w:rPr>
        <w:t xml:space="preserve">L41 </w:t>
      </w:r>
      <w:r w:rsidRPr="00666877">
        <w:rPr>
          <w:rFonts w:ascii="Times New Roman" w:hAnsi="Times New Roman" w:cs="Times New Roman"/>
          <w:b/>
          <w:bCs/>
          <w:color w:val="222222"/>
          <w:sz w:val="24"/>
          <w:szCs w:val="24"/>
          <w:shd w:val="clear" w:color="auto" w:fill="FFFFFF"/>
        </w:rPr>
        <w:t>“</w:t>
      </w:r>
      <w:r w:rsidR="00666877" w:rsidRPr="00666877">
        <w:rPr>
          <w:rFonts w:ascii="Times New Roman" w:hAnsi="Times New Roman" w:cs="Times New Roman"/>
          <w:b/>
          <w:bCs/>
          <w:color w:val="4472C4" w:themeColor="accent1"/>
          <w:sz w:val="24"/>
          <w:szCs w:val="24"/>
        </w:rPr>
        <w:t>There is no consensus on how to model region-specific growth patterns in assessment or population dynamics models</w:t>
      </w:r>
      <w:r w:rsidR="00666877" w:rsidRPr="00666877">
        <w:rPr>
          <w:rFonts w:ascii="Times New Roman" w:hAnsi="Times New Roman" w:cs="Times New Roman"/>
          <w:b/>
          <w:bCs/>
          <w:color w:val="222222"/>
          <w:sz w:val="24"/>
          <w:szCs w:val="24"/>
          <w:shd w:val="clear" w:color="auto" w:fill="FFFFFF"/>
        </w:rPr>
        <w:t xml:space="preserve">. </w:t>
      </w:r>
      <w:r w:rsidR="00666877" w:rsidRPr="00666877">
        <w:rPr>
          <w:rFonts w:ascii="Times New Roman" w:hAnsi="Times New Roman" w:cs="Times New Roman"/>
          <w:b/>
          <w:bCs/>
          <w:sz w:val="24"/>
          <w:szCs w:val="24"/>
        </w:rPr>
        <w:t xml:space="preserve">Fish somatic growth rates are </w:t>
      </w:r>
      <w:r w:rsidRPr="00666877">
        <w:rPr>
          <w:rFonts w:ascii="Times New Roman" w:hAnsi="Times New Roman" w:cs="Times New Roman"/>
          <w:b/>
          <w:bCs/>
          <w:color w:val="222222"/>
          <w:sz w:val="24"/>
          <w:szCs w:val="24"/>
          <w:shd w:val="clear" w:color="auto" w:fill="FFFFFF"/>
        </w:rPr>
        <w:t>…”</w:t>
      </w:r>
    </w:p>
    <w:p w14:paraId="63C51BD6" w14:textId="77777777" w:rsidR="003E003D" w:rsidRDefault="003E003D" w:rsidP="003E003D">
      <w:pPr>
        <w:spacing w:after="0" w:line="240" w:lineRule="auto"/>
        <w:jc w:val="both"/>
        <w:rPr>
          <w:ins w:id="112" w:author="Punt, Andre (O&amp;A, Hobart)" w:date="2019-10-06T08:50:00Z"/>
          <w:rFonts w:ascii="Times New Roman" w:hAnsi="Times New Roman" w:cs="Times New Roman"/>
          <w:b/>
          <w:bCs/>
          <w:color w:val="222222"/>
          <w:sz w:val="24"/>
          <w:szCs w:val="24"/>
        </w:rPr>
      </w:pPr>
    </w:p>
    <w:p w14:paraId="3E016D51" w14:textId="33D093DC" w:rsidR="00F20CBA" w:rsidRDefault="00494D95" w:rsidP="003E003D">
      <w:pPr>
        <w:spacing w:after="0" w:line="240" w:lineRule="auto"/>
        <w:jc w:val="both"/>
        <w:rPr>
          <w:rFonts w:ascii="Times New Roman" w:hAnsi="Times New Roman" w:cs="Times New Roman"/>
          <w:b/>
          <w:bCs/>
          <w:color w:val="222222"/>
          <w:sz w:val="24"/>
          <w:szCs w:val="24"/>
        </w:rPr>
        <w:pPrChange w:id="113" w:author="Punt, Andre (O&amp;A, Hobart)" w:date="2019-10-06T08:50:00Z">
          <w:pPr>
            <w:spacing w:line="240" w:lineRule="auto"/>
            <w:jc w:val="both"/>
          </w:pPr>
        </w:pPrChange>
      </w:pPr>
      <w:del w:id="114" w:author="Punt, Andre (O&amp;A, Hobart)" w:date="2019-10-06T08:50:00Z">
        <w:r w:rsidRPr="00666877" w:rsidDel="003E003D">
          <w:rPr>
            <w:rFonts w:ascii="Times New Roman" w:hAnsi="Times New Roman" w:cs="Times New Roman"/>
            <w:b/>
            <w:bCs/>
            <w:color w:val="222222"/>
            <w:sz w:val="24"/>
            <w:szCs w:val="24"/>
          </w:rPr>
          <w:br/>
        </w:r>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 xml:space="preserve">L52-66. This is not a particularly convincing argument for two reasons. First, the method presented here is just a variation of the "typical" approach described on L52 for linking biological observations to </w:t>
      </w:r>
      <w:proofErr w:type="spellStart"/>
      <w:r w:rsidRPr="004F194E">
        <w:rPr>
          <w:rFonts w:ascii="Times New Roman" w:hAnsi="Times New Roman" w:cs="Times New Roman"/>
          <w:color w:val="222222"/>
          <w:sz w:val="24"/>
          <w:szCs w:val="24"/>
          <w:shd w:val="clear" w:color="auto" w:fill="FFFFFF"/>
        </w:rPr>
        <w:t>oceangraphic</w:t>
      </w:r>
      <w:proofErr w:type="spellEnd"/>
      <w:r w:rsidRPr="004F194E">
        <w:rPr>
          <w:rFonts w:ascii="Times New Roman" w:hAnsi="Times New Roman" w:cs="Times New Roman"/>
          <w:color w:val="222222"/>
          <w:sz w:val="24"/>
          <w:szCs w:val="24"/>
          <w:shd w:val="clear" w:color="auto" w:fill="FFFFFF"/>
        </w:rPr>
        <w:t xml:space="preserve"> properties. Second, the "data-driven" approach was historically described as a "shotgun" search for correlations. One can always fit </w:t>
      </w:r>
      <w:proofErr w:type="gramStart"/>
      <w:r w:rsidRPr="004F194E">
        <w:rPr>
          <w:rFonts w:ascii="Times New Roman" w:hAnsi="Times New Roman" w:cs="Times New Roman"/>
          <w:color w:val="222222"/>
          <w:sz w:val="24"/>
          <w:szCs w:val="24"/>
          <w:shd w:val="clear" w:color="auto" w:fill="FFFFFF"/>
        </w:rPr>
        <w:t>models</w:t>
      </w:r>
      <w:proofErr w:type="gramEnd"/>
      <w:r w:rsidRPr="004F194E">
        <w:rPr>
          <w:rFonts w:ascii="Times New Roman" w:hAnsi="Times New Roman" w:cs="Times New Roman"/>
          <w:color w:val="222222"/>
          <w:sz w:val="24"/>
          <w:szCs w:val="24"/>
          <w:shd w:val="clear" w:color="auto" w:fill="FFFFFF"/>
        </w:rPr>
        <w:t xml:space="preserve"> to spatial data and then find oceanographic features to "explain" various observations. In the quest to separate correlation from causation, specifying a priori hypotheses that generate specific, falsifiable predictions is ALWAYS </w:t>
      </w:r>
      <w:proofErr w:type="spellStart"/>
      <w:r w:rsidRPr="004F194E">
        <w:rPr>
          <w:rFonts w:ascii="Times New Roman" w:hAnsi="Times New Roman" w:cs="Times New Roman"/>
          <w:color w:val="222222"/>
          <w:sz w:val="24"/>
          <w:szCs w:val="24"/>
          <w:shd w:val="clear" w:color="auto" w:fill="FFFFFF"/>
        </w:rPr>
        <w:t>prefered</w:t>
      </w:r>
      <w:proofErr w:type="spellEnd"/>
      <w:r w:rsidRPr="004F194E">
        <w:rPr>
          <w:rFonts w:ascii="Times New Roman" w:hAnsi="Times New Roman" w:cs="Times New Roman"/>
          <w:color w:val="222222"/>
          <w:sz w:val="24"/>
          <w:szCs w:val="24"/>
          <w:shd w:val="clear" w:color="auto" w:fill="FFFFFF"/>
        </w:rPr>
        <w:t xml:space="preserve"> over shotgun approaches. So, in this sense, the proposed data-driven approach sounds nice, but is the weaker form of scientific inference. One would have to ignore a lot of the </w:t>
      </w:r>
      <w:proofErr w:type="spellStart"/>
      <w:r w:rsidRPr="004F194E">
        <w:rPr>
          <w:rFonts w:ascii="Times New Roman" w:hAnsi="Times New Roman" w:cs="Times New Roman"/>
          <w:color w:val="222222"/>
          <w:sz w:val="24"/>
          <w:szCs w:val="24"/>
          <w:shd w:val="clear" w:color="auto" w:fill="FFFFFF"/>
        </w:rPr>
        <w:t>philisophy</w:t>
      </w:r>
      <w:proofErr w:type="spellEnd"/>
      <w:r w:rsidRPr="004F194E">
        <w:rPr>
          <w:rFonts w:ascii="Times New Roman" w:hAnsi="Times New Roman" w:cs="Times New Roman"/>
          <w:color w:val="222222"/>
          <w:sz w:val="24"/>
          <w:szCs w:val="24"/>
          <w:shd w:val="clear" w:color="auto" w:fill="FFFFFF"/>
        </w:rPr>
        <w:t xml:space="preserve"> of science to accept that a data-driven approach is more scientific than a priori hypotheses - exactly the opposite of the argument presented here.</w:t>
      </w:r>
    </w:p>
    <w:p w14:paraId="7B477AE9" w14:textId="3D0612B7" w:rsidR="00352B89" w:rsidRPr="00F20CBA" w:rsidRDefault="00494D95" w:rsidP="003E003D">
      <w:pPr>
        <w:spacing w:after="0" w:line="240" w:lineRule="auto"/>
        <w:jc w:val="both"/>
        <w:rPr>
          <w:rFonts w:ascii="Times New Roman" w:hAnsi="Times New Roman" w:cs="Times New Roman"/>
          <w:b/>
          <w:bCs/>
          <w:color w:val="222222"/>
          <w:sz w:val="24"/>
          <w:szCs w:val="24"/>
        </w:rPr>
        <w:pPrChange w:id="115" w:author="Punt, Andre (O&amp;A, Hobart)" w:date="2019-10-06T08:50:00Z">
          <w:pPr>
            <w:spacing w:line="240" w:lineRule="auto"/>
            <w:jc w:val="both"/>
          </w:pPr>
        </w:pPrChange>
      </w:pPr>
      <w:del w:id="116" w:author="Punt, Andre (O&amp;A, Hobart)" w:date="2019-10-06T08:50:00Z">
        <w:r w:rsidRPr="004F194E" w:rsidDel="003E003D">
          <w:rPr>
            <w:rFonts w:ascii="Times New Roman" w:hAnsi="Times New Roman" w:cs="Times New Roman"/>
            <w:color w:val="222222"/>
            <w:sz w:val="24"/>
            <w:szCs w:val="24"/>
          </w:rPr>
          <w:br/>
        </w:r>
      </w:del>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w:t>
      </w:r>
      <w:r w:rsidR="00360188">
        <w:rPr>
          <w:rFonts w:ascii="Times New Roman" w:hAnsi="Times New Roman" w:cs="Times New Roman"/>
          <w:b/>
          <w:bCs/>
          <w:color w:val="222222"/>
          <w:sz w:val="24"/>
          <w:szCs w:val="24"/>
        </w:rPr>
        <w:t>L64+</w:t>
      </w:r>
      <w:r w:rsidR="00352B89" w:rsidRPr="004F194E">
        <w:rPr>
          <w:rFonts w:ascii="Times New Roman" w:hAnsi="Times New Roman" w:cs="Times New Roman"/>
          <w:b/>
          <w:bCs/>
          <w:color w:val="222222"/>
          <w:sz w:val="24"/>
          <w:szCs w:val="24"/>
        </w:rPr>
        <w:t xml:space="preserve"> to read: </w:t>
      </w:r>
      <w:r w:rsidR="008D165D" w:rsidRPr="00360188">
        <w:rPr>
          <w:rFonts w:ascii="Times New Roman" w:hAnsi="Times New Roman" w:cs="Times New Roman"/>
          <w:b/>
          <w:bCs/>
          <w:color w:val="222222"/>
          <w:sz w:val="24"/>
          <w:szCs w:val="24"/>
        </w:rPr>
        <w:t>“</w:t>
      </w:r>
      <w:bookmarkStart w:id="117" w:name="_Hlk20125711"/>
      <w:r w:rsidR="00360188" w:rsidRPr="00360188">
        <w:rPr>
          <w:rFonts w:ascii="Times New Roman" w:hAnsi="Times New Roman" w:cs="Times New Roman"/>
          <w:b/>
          <w:bCs/>
          <w:sz w:val="24"/>
          <w:szCs w:val="24"/>
        </w:rPr>
        <w:t xml:space="preserve">An </w:t>
      </w:r>
      <w:r w:rsidR="00360188" w:rsidRPr="00360188">
        <w:rPr>
          <w:rFonts w:ascii="Times New Roman" w:hAnsi="Times New Roman" w:cs="Times New Roman"/>
          <w:b/>
          <w:bCs/>
          <w:color w:val="4472C4" w:themeColor="accent1"/>
          <w:sz w:val="24"/>
          <w:szCs w:val="24"/>
        </w:rPr>
        <w:t xml:space="preserve">alternative </w:t>
      </w:r>
      <w:r w:rsidR="00360188" w:rsidRPr="00360188">
        <w:rPr>
          <w:rFonts w:ascii="Times New Roman" w:hAnsi="Times New Roman" w:cs="Times New Roman"/>
          <w:b/>
          <w:bCs/>
          <w:sz w:val="24"/>
          <w:szCs w:val="24"/>
        </w:rPr>
        <w:t xml:space="preserve">tool is a model-based method that identifies break points in fish size-at-age, which can then be used to aggregate data and estimate parameters related to somatic growth. </w:t>
      </w:r>
      <w:r w:rsidR="00360188" w:rsidRPr="00360188">
        <w:rPr>
          <w:rFonts w:ascii="Times New Roman" w:hAnsi="Times New Roman" w:cs="Times New Roman"/>
          <w:b/>
          <w:bCs/>
          <w:color w:val="4472C4" w:themeColor="accent1"/>
          <w:sz w:val="24"/>
          <w:szCs w:val="24"/>
        </w:rPr>
        <w:t xml:space="preserve">The significance of these breaks can be </w:t>
      </w:r>
      <w:del w:id="118" w:author="Punt, Andre (O&amp;A, Hobart)" w:date="2019-10-06T08:50:00Z">
        <w:r w:rsidR="00360188" w:rsidRPr="00360188" w:rsidDel="003E003D">
          <w:rPr>
            <w:rFonts w:ascii="Times New Roman" w:hAnsi="Times New Roman" w:cs="Times New Roman"/>
            <w:b/>
            <w:bCs/>
            <w:color w:val="4472C4" w:themeColor="accent1"/>
            <w:sz w:val="24"/>
            <w:szCs w:val="24"/>
          </w:rPr>
          <w:delText xml:space="preserve">falsified </w:delText>
        </w:r>
      </w:del>
      <w:ins w:id="119" w:author="Punt, Andre (O&amp;A, Hobart)" w:date="2019-10-06T08:50:00Z">
        <w:r w:rsidR="003E003D">
          <w:rPr>
            <w:rFonts w:ascii="Times New Roman" w:hAnsi="Times New Roman" w:cs="Times New Roman"/>
            <w:b/>
            <w:bCs/>
            <w:color w:val="4472C4" w:themeColor="accent1"/>
            <w:sz w:val="24"/>
            <w:szCs w:val="24"/>
          </w:rPr>
          <w:t>evaluated</w:t>
        </w:r>
        <w:r w:rsidR="003E003D" w:rsidRPr="00360188">
          <w:rPr>
            <w:rFonts w:ascii="Times New Roman" w:hAnsi="Times New Roman" w:cs="Times New Roman"/>
            <w:b/>
            <w:bCs/>
            <w:color w:val="4472C4" w:themeColor="accent1"/>
            <w:sz w:val="24"/>
            <w:szCs w:val="24"/>
          </w:rPr>
          <w:t xml:space="preserve"> </w:t>
        </w:r>
      </w:ins>
      <w:r w:rsidR="00360188" w:rsidRPr="00360188">
        <w:rPr>
          <w:rFonts w:ascii="Times New Roman" w:hAnsi="Times New Roman" w:cs="Times New Roman"/>
          <w:b/>
          <w:bCs/>
          <w:color w:val="4472C4" w:themeColor="accent1"/>
          <w:sz w:val="24"/>
          <w:szCs w:val="24"/>
        </w:rPr>
        <w:t>by comparing overlap in growth parameter estimates and tested against or among pre-specified breaks of interest (i.e. an area with a known ecosystem regime</w:t>
      </w:r>
      <w:proofErr w:type="gramStart"/>
      <w:r w:rsidR="00360188" w:rsidRPr="00360188">
        <w:rPr>
          <w:rFonts w:ascii="Times New Roman" w:hAnsi="Times New Roman" w:cs="Times New Roman"/>
          <w:b/>
          <w:bCs/>
          <w:color w:val="4472C4" w:themeColor="accent1"/>
          <w:sz w:val="24"/>
          <w:szCs w:val="24"/>
        </w:rPr>
        <w:t>).</w:t>
      </w:r>
      <w:bookmarkEnd w:id="117"/>
      <w:r w:rsidR="00360188" w:rsidRPr="00360188">
        <w:rPr>
          <w:rFonts w:ascii="Times New Roman" w:hAnsi="Times New Roman" w:cs="Times New Roman"/>
          <w:b/>
          <w:bCs/>
          <w:sz w:val="24"/>
          <w:szCs w:val="24"/>
        </w:rPr>
        <w:t xml:space="preserve"> </w:t>
      </w:r>
      <w:proofErr w:type="gramEnd"/>
      <w:del w:id="120" w:author="Punt, Andre (O&amp;A, Hobart)" w:date="2019-10-06T08:50:00Z">
        <w:r w:rsidR="00360188" w:rsidRPr="00360188" w:rsidDel="003E003D">
          <w:rPr>
            <w:rFonts w:ascii="Times New Roman" w:hAnsi="Times New Roman" w:cs="Times New Roman"/>
            <w:b/>
            <w:bCs/>
            <w:sz w:val="24"/>
            <w:szCs w:val="24"/>
          </w:rPr>
          <w:delText xml:space="preserve"> </w:delText>
        </w:r>
      </w:del>
      <w:r w:rsidR="008D165D" w:rsidRPr="00360188">
        <w:rPr>
          <w:rFonts w:ascii="Times New Roman" w:hAnsi="Times New Roman" w:cs="Times New Roman"/>
          <w:b/>
          <w:bCs/>
          <w:sz w:val="24"/>
          <w:szCs w:val="24"/>
        </w:rPr>
        <w:t>”</w:t>
      </w:r>
    </w:p>
    <w:p w14:paraId="5B0163DD" w14:textId="77777777" w:rsidR="00B3003F" w:rsidRDefault="00494D95" w:rsidP="003E003D">
      <w:pPr>
        <w:spacing w:after="0" w:line="240" w:lineRule="auto"/>
        <w:jc w:val="both"/>
        <w:rPr>
          <w:rFonts w:ascii="Times New Roman" w:hAnsi="Times New Roman" w:cs="Times New Roman"/>
          <w:color w:val="222222"/>
          <w:sz w:val="24"/>
          <w:szCs w:val="24"/>
          <w:shd w:val="clear" w:color="auto" w:fill="FFFFFF"/>
        </w:rPr>
        <w:pPrChange w:id="121" w:author="Punt, Andre (O&amp;A, Hobart)" w:date="2019-10-06T08:51: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p>
    <w:p w14:paraId="0C4D572D" w14:textId="77777777" w:rsidR="003E003D" w:rsidRDefault="00AD79CE" w:rsidP="003E003D">
      <w:pPr>
        <w:spacing w:after="0" w:line="240" w:lineRule="auto"/>
        <w:jc w:val="both"/>
        <w:rPr>
          <w:ins w:id="122" w:author="Punt, Andre (O&amp;A, Hobart)" w:date="2019-10-06T08:50:00Z"/>
          <w:rFonts w:ascii="Times New Roman" w:hAnsi="Times New Roman" w:cs="Times New Roman"/>
          <w:b/>
          <w:bCs/>
          <w:color w:val="222222"/>
          <w:sz w:val="24"/>
          <w:szCs w:val="24"/>
          <w:shd w:val="clear" w:color="auto" w:fill="FFFFFF"/>
        </w:rPr>
        <w:pPrChange w:id="123" w:author="Punt, Andre (O&amp;A, Hobart)" w:date="2019-10-06T08:51:00Z">
          <w:pPr>
            <w:spacing w:line="240" w:lineRule="auto"/>
            <w:jc w:val="both"/>
          </w:pPr>
        </w:pPrChange>
      </w:pPr>
      <w:r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Pr="004F194E">
        <w:rPr>
          <w:rFonts w:ascii="Times New Roman" w:hAnsi="Times New Roman" w:cs="Times New Roman"/>
          <w:b/>
          <w:bCs/>
          <w:color w:val="222222"/>
          <w:sz w:val="24"/>
          <w:szCs w:val="24"/>
          <w:shd w:val="clear" w:color="auto" w:fill="FFFFFF"/>
        </w:rPr>
        <w:t xml:space="preserve"> GAM-based method”.</w:t>
      </w:r>
    </w:p>
    <w:p w14:paraId="259CE678" w14:textId="0E160928" w:rsidR="00B3003F" w:rsidRDefault="00494D95" w:rsidP="003E003D">
      <w:pPr>
        <w:spacing w:after="0" w:line="240" w:lineRule="auto"/>
        <w:jc w:val="both"/>
        <w:rPr>
          <w:rFonts w:ascii="Times New Roman" w:hAnsi="Times New Roman" w:cs="Times New Roman"/>
          <w:color w:val="222222"/>
          <w:sz w:val="24"/>
          <w:szCs w:val="24"/>
          <w:shd w:val="clear" w:color="auto" w:fill="FFFFFF"/>
        </w:rPr>
        <w:pPrChange w:id="124" w:author="Punt, Andre (O&amp;A, Hobart)" w:date="2019-10-06T08:51:00Z">
          <w:pPr>
            <w:spacing w:line="240" w:lineRule="auto"/>
            <w:jc w:val="both"/>
          </w:pPr>
        </w:pPrChange>
      </w:pPr>
      <w:del w:id="125" w:author="Punt, Andre (O&amp;A, Hobart)" w:date="2019-10-06T08:51: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L106. This should start a new paragraph. In any case, what is presented here could also be deleted since it is not </w:t>
      </w:r>
      <w:proofErr w:type="gramStart"/>
      <w:r w:rsidRPr="004F194E">
        <w:rPr>
          <w:rFonts w:ascii="Times New Roman" w:hAnsi="Times New Roman" w:cs="Times New Roman"/>
          <w:color w:val="222222"/>
          <w:sz w:val="24"/>
          <w:szCs w:val="24"/>
          <w:shd w:val="clear" w:color="auto" w:fill="FFFFFF"/>
        </w:rPr>
        <w:t>really about</w:t>
      </w:r>
      <w:proofErr w:type="gramEnd"/>
      <w:r w:rsidRPr="004F194E">
        <w:rPr>
          <w:rFonts w:ascii="Times New Roman" w:hAnsi="Times New Roman" w:cs="Times New Roman"/>
          <w:color w:val="222222"/>
          <w:sz w:val="24"/>
          <w:szCs w:val="24"/>
          <w:shd w:val="clear" w:color="auto" w:fill="FFFFFF"/>
        </w:rPr>
        <w:t xml:space="preserve"> detecting spatial patterns in fish growth parameters.</w:t>
      </w:r>
    </w:p>
    <w:p w14:paraId="452FB6D7" w14:textId="77777777" w:rsidR="003E003D" w:rsidRDefault="003A2860" w:rsidP="003E003D">
      <w:pPr>
        <w:spacing w:after="0" w:line="240" w:lineRule="auto"/>
        <w:jc w:val="both"/>
        <w:rPr>
          <w:ins w:id="126" w:author="Punt, Andre (O&amp;A, Hobart)" w:date="2019-10-06T08:50:00Z"/>
          <w:rFonts w:ascii="Times New Roman" w:hAnsi="Times New Roman" w:cs="Times New Roman"/>
          <w:b/>
          <w:bCs/>
          <w:color w:val="222222"/>
          <w:sz w:val="24"/>
          <w:szCs w:val="24"/>
          <w:shd w:val="clear" w:color="auto" w:fill="FFFFFF"/>
        </w:rPr>
        <w:pPrChange w:id="127" w:author="Punt, Andre (O&amp;A, Hobart)" w:date="2019-10-06T08:51:00Z">
          <w:pPr>
            <w:spacing w:line="240" w:lineRule="auto"/>
            <w:jc w:val="both"/>
          </w:pPr>
        </w:pPrChange>
      </w:pPr>
      <w:r w:rsidRPr="004F194E">
        <w:rPr>
          <w:rFonts w:ascii="Times New Roman" w:hAnsi="Times New Roman" w:cs="Times New Roman"/>
          <w:b/>
          <w:bCs/>
          <w:color w:val="222222"/>
          <w:sz w:val="24"/>
          <w:szCs w:val="24"/>
          <w:shd w:val="clear" w:color="auto" w:fill="FFFFFF"/>
        </w:rPr>
        <w:lastRenderedPageBreak/>
        <w:t>We have deleted this intro</w:t>
      </w:r>
      <w:r w:rsidR="00FC77E9">
        <w:rPr>
          <w:rFonts w:ascii="Times New Roman" w:hAnsi="Times New Roman" w:cs="Times New Roman"/>
          <w:b/>
          <w:bCs/>
          <w:color w:val="222222"/>
          <w:sz w:val="24"/>
          <w:szCs w:val="24"/>
          <w:shd w:val="clear" w:color="auto" w:fill="FFFFFF"/>
        </w:rPr>
        <w:t>ductory</w:t>
      </w:r>
      <w:r w:rsidRPr="004F194E">
        <w:rPr>
          <w:rFonts w:ascii="Times New Roman" w:hAnsi="Times New Roman" w:cs="Times New Roman"/>
          <w:b/>
          <w:bCs/>
          <w:color w:val="222222"/>
          <w:sz w:val="24"/>
          <w:szCs w:val="24"/>
          <w:shd w:val="clear" w:color="auto" w:fill="FFFFFF"/>
        </w:rPr>
        <w:t xml:space="preserve"> paragraph as suggested above.</w:t>
      </w:r>
    </w:p>
    <w:p w14:paraId="6A6D57DD" w14:textId="528640E1" w:rsidR="00B3003F" w:rsidRDefault="00494D95" w:rsidP="00C84ED5">
      <w:pPr>
        <w:spacing w:after="0" w:line="240" w:lineRule="auto"/>
        <w:jc w:val="both"/>
        <w:rPr>
          <w:rFonts w:ascii="Times New Roman" w:hAnsi="Times New Roman" w:cs="Times New Roman"/>
          <w:color w:val="222222"/>
          <w:sz w:val="24"/>
          <w:szCs w:val="24"/>
          <w:shd w:val="clear" w:color="auto" w:fill="FFFFFF"/>
        </w:rPr>
        <w:pPrChange w:id="128" w:author="Punt, Andre (O&amp;A, Hobart)" w:date="2019-10-06T08:51:00Z">
          <w:pPr>
            <w:spacing w:line="240" w:lineRule="auto"/>
            <w:jc w:val="both"/>
          </w:pPr>
        </w:pPrChange>
      </w:pPr>
      <w:del w:id="129" w:author="Punt, Andre (O&amp;A, Hobart)" w:date="2019-10-06T08:50:00Z">
        <w:r w:rsidRPr="004F194E" w:rsidDel="003E003D">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Why would spatial trends in size-at-age imply stock structure when (</w:t>
      </w:r>
      <w:proofErr w:type="spellStart"/>
      <w:r w:rsidRPr="004F194E">
        <w:rPr>
          <w:rFonts w:ascii="Times New Roman" w:hAnsi="Times New Roman" w:cs="Times New Roman"/>
          <w:color w:val="222222"/>
          <w:sz w:val="24"/>
          <w:szCs w:val="24"/>
          <w:shd w:val="clear" w:color="auto" w:fill="FFFFFF"/>
        </w:rPr>
        <w:t>i</w:t>
      </w:r>
      <w:proofErr w:type="spellEnd"/>
      <w:r w:rsidRPr="004F194E">
        <w:rPr>
          <w:rFonts w:ascii="Times New Roman" w:hAnsi="Times New Roman" w:cs="Times New Roman"/>
          <w:color w:val="222222"/>
          <w:sz w:val="24"/>
          <w:szCs w:val="24"/>
          <w:shd w:val="clear" w:color="auto" w:fill="FFFFFF"/>
        </w:rPr>
        <w:t>) sablefish are highly mobile and (ii) there is already no genetic evidence of differentiation?</w:t>
      </w:r>
      <w:r w:rsidR="003A2860" w:rsidRPr="004F194E">
        <w:rPr>
          <w:rFonts w:ascii="Times New Roman" w:hAnsi="Times New Roman" w:cs="Times New Roman"/>
          <w:color w:val="222222"/>
          <w:sz w:val="24"/>
          <w:szCs w:val="24"/>
          <w:shd w:val="clear" w:color="auto" w:fill="FFFFFF"/>
        </w:rPr>
        <w:t xml:space="preserve"> </w:t>
      </w:r>
    </w:p>
    <w:p w14:paraId="2DF4D8D5" w14:textId="77777777" w:rsidR="00C84ED5" w:rsidRDefault="003A2860" w:rsidP="00C84ED5">
      <w:pPr>
        <w:spacing w:after="0" w:line="240" w:lineRule="auto"/>
        <w:jc w:val="both"/>
        <w:rPr>
          <w:ins w:id="130" w:author="Punt, Andre (O&amp;A, Hobart)" w:date="2019-10-06T08:51:00Z"/>
          <w:rFonts w:ascii="Times New Roman" w:hAnsi="Times New Roman" w:cs="Times New Roman"/>
          <w:b/>
          <w:bCs/>
          <w:color w:val="222222"/>
          <w:sz w:val="24"/>
          <w:szCs w:val="24"/>
          <w:shd w:val="clear" w:color="auto" w:fill="FFFFFF"/>
        </w:rPr>
        <w:pPrChange w:id="131" w:author="Punt, Andre (O&amp;A, Hobart)" w:date="2019-10-06T08:51:00Z">
          <w:pPr>
            <w:spacing w:line="240" w:lineRule="auto"/>
            <w:jc w:val="both"/>
          </w:pPr>
        </w:pPrChange>
      </w:pPr>
      <w:r w:rsidRPr="004F194E">
        <w:rPr>
          <w:rFonts w:ascii="Times New Roman" w:hAnsi="Times New Roman" w:cs="Times New Roman"/>
          <w:b/>
          <w:bCs/>
          <w:color w:val="222222"/>
          <w:sz w:val="24"/>
          <w:szCs w:val="24"/>
          <w:shd w:val="clear" w:color="auto" w:fill="FFFFFF"/>
        </w:rPr>
        <w:t xml:space="preserve">Agreed </w:t>
      </w:r>
      <w:proofErr w:type="gramStart"/>
      <w:r w:rsidRPr="004F194E">
        <w:rPr>
          <w:rFonts w:ascii="Times New Roman" w:hAnsi="Times New Roman" w:cs="Times New Roman"/>
          <w:b/>
          <w:bCs/>
          <w:color w:val="222222"/>
          <w:sz w:val="24"/>
          <w:szCs w:val="24"/>
          <w:shd w:val="clear" w:color="auto" w:fill="FFFFFF"/>
        </w:rPr>
        <w:t>–  we</w:t>
      </w:r>
      <w:proofErr w:type="gramEnd"/>
      <w:r w:rsidRPr="004F194E">
        <w:rPr>
          <w:rFonts w:ascii="Times New Roman" w:hAnsi="Times New Roman" w:cs="Times New Roman"/>
          <w:b/>
          <w:bCs/>
          <w:color w:val="222222"/>
          <w:sz w:val="24"/>
          <w:szCs w:val="24"/>
          <w:shd w:val="clear" w:color="auto" w:fill="FFFFFF"/>
        </w:rPr>
        <w:t xml:space="preserve"> have replaced </w:t>
      </w:r>
      <w:r w:rsidR="00EF1254" w:rsidRPr="004F194E">
        <w:rPr>
          <w:rFonts w:ascii="Times New Roman" w:hAnsi="Times New Roman" w:cs="Times New Roman"/>
          <w:b/>
          <w:bCs/>
          <w:color w:val="222222"/>
          <w:sz w:val="24"/>
          <w:szCs w:val="24"/>
          <w:shd w:val="clear" w:color="auto" w:fill="FFFFFF"/>
        </w:rPr>
        <w:t>the mention</w:t>
      </w:r>
      <w:r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spatial variation in stock straits’</w:t>
      </w:r>
      <w:r w:rsidR="00A8530D">
        <w:rPr>
          <w:rFonts w:ascii="Times New Roman" w:hAnsi="Times New Roman" w:cs="Times New Roman"/>
          <w:b/>
          <w:bCs/>
          <w:sz w:val="24"/>
          <w:szCs w:val="24"/>
        </w:rPr>
        <w:t xml:space="preserve"> on L60</w:t>
      </w:r>
      <w:r w:rsidR="00EF1254" w:rsidRPr="004F194E">
        <w:rPr>
          <w:rFonts w:ascii="Times New Roman" w:hAnsi="Times New Roman" w:cs="Times New Roman"/>
          <w:b/>
          <w:bCs/>
          <w:sz w:val="24"/>
          <w:szCs w:val="24"/>
        </w:rPr>
        <w:t xml:space="preserve"> </w:t>
      </w:r>
      <w:r w:rsidRPr="004F194E">
        <w:rPr>
          <w:rFonts w:ascii="Times New Roman" w:hAnsi="Times New Roman" w:cs="Times New Roman"/>
          <w:b/>
          <w:bCs/>
          <w:color w:val="222222"/>
          <w:sz w:val="24"/>
          <w:szCs w:val="24"/>
          <w:shd w:val="clear" w:color="auto" w:fill="FFFFFF"/>
        </w:rPr>
        <w:t>– as it should be considered in operating model development, but as you correctly point out doesn’t mean that these are independent sup-populations.</w:t>
      </w:r>
    </w:p>
    <w:p w14:paraId="0475AE14" w14:textId="77777777" w:rsidR="00C84ED5" w:rsidRDefault="00494D95" w:rsidP="00C84ED5">
      <w:pPr>
        <w:spacing w:after="0" w:line="240" w:lineRule="auto"/>
        <w:jc w:val="both"/>
        <w:rPr>
          <w:ins w:id="132" w:author="Punt, Andre (O&amp;A, Hobart)" w:date="2019-10-06T08:51:00Z"/>
          <w:rFonts w:ascii="Times New Roman" w:hAnsi="Times New Roman" w:cs="Times New Roman"/>
          <w:color w:val="222222"/>
          <w:sz w:val="24"/>
          <w:szCs w:val="24"/>
          <w:shd w:val="clear" w:color="auto" w:fill="FFFFFF"/>
        </w:rPr>
      </w:pPr>
      <w:del w:id="133" w:author="Punt, Andre (O&amp;A, Hobart)" w:date="2019-10-06T08:51: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Methods</w:t>
      </w:r>
      <w:r w:rsidRPr="004F194E">
        <w:rPr>
          <w:rFonts w:ascii="Times New Roman" w:hAnsi="Times New Roman" w:cs="Times New Roman"/>
          <w:color w:val="222222"/>
          <w:sz w:val="24"/>
          <w:szCs w:val="24"/>
        </w:rPr>
        <w:br/>
      </w:r>
      <w:del w:id="134" w:author="Punt, Andre (O&amp;A, Hobart)" w:date="2019-10-06T08:51: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p>
    <w:p w14:paraId="1DD7F438" w14:textId="5F1B4468" w:rsidR="0042280F" w:rsidRPr="004F194E" w:rsidRDefault="00494D95" w:rsidP="00C84ED5">
      <w:pPr>
        <w:spacing w:after="0" w:line="240" w:lineRule="auto"/>
        <w:jc w:val="both"/>
        <w:rPr>
          <w:rFonts w:ascii="Times New Roman" w:hAnsi="Times New Roman" w:cs="Times New Roman"/>
          <w:b/>
          <w:bCs/>
          <w:color w:val="222222"/>
          <w:sz w:val="24"/>
          <w:szCs w:val="24"/>
        </w:rPr>
        <w:pPrChange w:id="135" w:author="Punt, Andre (O&amp;A, Hobart)" w:date="2019-10-06T08:51:00Z">
          <w:pPr>
            <w:spacing w:line="240" w:lineRule="auto"/>
            <w:jc w:val="both"/>
          </w:pPr>
        </w:pPrChange>
      </w:pPr>
      <w:del w:id="136" w:author="Punt, Andre (O&amp;A, Hobart)" w:date="2019-10-06T08:51:00Z">
        <w:r w:rsidRPr="004F194E" w:rsidDel="00C84ED5">
          <w:rPr>
            <w:rFonts w:ascii="Times New Roman" w:hAnsi="Times New Roman" w:cs="Times New Roman"/>
            <w:color w:val="222222"/>
            <w:sz w:val="24"/>
            <w:szCs w:val="24"/>
          </w:rPr>
          <w:br/>
        </w:r>
        <w:r w:rsidRPr="004F194E" w:rsidDel="00C84ED5">
          <w:rPr>
            <w:rFonts w:ascii="Times New Roman" w:hAnsi="Times New Roman" w:cs="Times New Roman"/>
            <w:color w:val="222222"/>
            <w:sz w:val="24"/>
            <w:szCs w:val="24"/>
          </w:rPr>
          <w:br/>
        </w:r>
      </w:del>
      <w:r w:rsidR="0042280F" w:rsidRPr="004F194E">
        <w:rPr>
          <w:rFonts w:ascii="Times New Roman" w:hAnsi="Times New Roman" w:cs="Times New Roman"/>
          <w:b/>
          <w:bCs/>
          <w:color w:val="222222"/>
          <w:sz w:val="24"/>
          <w:szCs w:val="24"/>
        </w:rPr>
        <w:t>The IBM was repurposed from more complex assessment studies by the</w:t>
      </w:r>
      <w:r w:rsidR="007A55A3">
        <w:rPr>
          <w:rFonts w:ascii="Times New Roman" w:hAnsi="Times New Roman" w:cs="Times New Roman"/>
          <w:b/>
          <w:bCs/>
          <w:color w:val="222222"/>
          <w:sz w:val="24"/>
          <w:szCs w:val="24"/>
        </w:rPr>
        <w:t xml:space="preserve"> first</w:t>
      </w:r>
      <w:r w:rsidR="0042280F" w:rsidRPr="004F194E">
        <w:rPr>
          <w:rFonts w:ascii="Times New Roman" w:hAnsi="Times New Roman" w:cs="Times New Roman"/>
          <w:b/>
          <w:bCs/>
          <w:color w:val="222222"/>
          <w:sz w:val="24"/>
          <w:szCs w:val="24"/>
        </w:rPr>
        <w:t xml:space="preserve"> author for this work; the stock-recruit </w:t>
      </w:r>
      <w:ins w:id="137" w:author="Punt, Andre (O&amp;A, Hobart)" w:date="2019-10-06T08:51:00Z">
        <w:r w:rsidR="00C84ED5">
          <w:rPr>
            <w:rFonts w:ascii="Times New Roman" w:hAnsi="Times New Roman" w:cs="Times New Roman"/>
            <w:b/>
            <w:bCs/>
            <w:color w:val="222222"/>
            <w:sz w:val="24"/>
            <w:szCs w:val="24"/>
          </w:rPr>
          <w:t xml:space="preserve">relationship </w:t>
        </w:r>
      </w:ins>
      <w:r w:rsidR="0042280F" w:rsidRPr="004F194E">
        <w:rPr>
          <w:rFonts w:ascii="Times New Roman" w:hAnsi="Times New Roman" w:cs="Times New Roman"/>
          <w:b/>
          <w:bCs/>
          <w:color w:val="222222"/>
          <w:sz w:val="24"/>
          <w:szCs w:val="24"/>
        </w:rPr>
        <w:t xml:space="preserve">was simply an efficient way to generate new individuals in an accepted manner. We attempted to keep </w:t>
      </w:r>
      <w:del w:id="138" w:author="Punt, Andre (O&amp;A, Hobart)" w:date="2019-10-06T08:51:00Z">
        <w:r w:rsidR="0042280F" w:rsidRPr="004F194E" w:rsidDel="00C84ED5">
          <w:rPr>
            <w:rFonts w:ascii="Times New Roman" w:hAnsi="Times New Roman" w:cs="Times New Roman"/>
            <w:b/>
            <w:bCs/>
            <w:color w:val="222222"/>
            <w:sz w:val="24"/>
            <w:szCs w:val="24"/>
          </w:rPr>
          <w:delText xml:space="preserve">it </w:delText>
        </w:r>
      </w:del>
      <w:ins w:id="139" w:author="Punt, Andre (O&amp;A, Hobart)" w:date="2019-10-06T08:51:00Z">
        <w:r w:rsidR="00C84ED5">
          <w:rPr>
            <w:rFonts w:ascii="Times New Roman" w:hAnsi="Times New Roman" w:cs="Times New Roman"/>
            <w:b/>
            <w:bCs/>
            <w:color w:val="222222"/>
            <w:sz w:val="24"/>
            <w:szCs w:val="24"/>
          </w:rPr>
          <w:t>the IBM</w:t>
        </w:r>
        <w:r w:rsidR="00C84ED5" w:rsidRPr="004F194E">
          <w:rPr>
            <w:rFonts w:ascii="Times New Roman" w:hAnsi="Times New Roman" w:cs="Times New Roman"/>
            <w:b/>
            <w:bCs/>
            <w:color w:val="222222"/>
            <w:sz w:val="24"/>
            <w:szCs w:val="24"/>
          </w:rPr>
          <w:t xml:space="preserve"> </w:t>
        </w:r>
      </w:ins>
      <w:r w:rsidR="0042280F" w:rsidRPr="004F194E">
        <w:rPr>
          <w:rFonts w:ascii="Times New Roman" w:hAnsi="Times New Roman" w:cs="Times New Roman"/>
          <w:b/>
          <w:bCs/>
          <w:color w:val="222222"/>
          <w:sz w:val="24"/>
          <w:szCs w:val="24"/>
        </w:rPr>
        <w:t>simple by having the population remain unfished and without sampling bias</w:t>
      </w:r>
      <w:r w:rsidR="0042280F" w:rsidRPr="004F194E">
        <w:rPr>
          <w:rFonts w:ascii="Times New Roman" w:hAnsi="Times New Roman" w:cs="Times New Roman"/>
          <w:b/>
          <w:bCs/>
          <w:color w:val="4472C4" w:themeColor="accent1"/>
          <w:sz w:val="24"/>
          <w:szCs w:val="24"/>
        </w:rPr>
        <w:t xml:space="preserve">. </w:t>
      </w:r>
      <w:r w:rsidR="005A2697" w:rsidRPr="005A2697">
        <w:rPr>
          <w:rFonts w:ascii="Times New Roman" w:hAnsi="Times New Roman" w:cs="Times New Roman"/>
          <w:b/>
          <w:bCs/>
          <w:sz w:val="24"/>
          <w:szCs w:val="24"/>
        </w:rPr>
        <w:t>Below we describe how we’ve modified the analysis to account for selectivity in BC data during growth estimation.</w:t>
      </w:r>
    </w:p>
    <w:p w14:paraId="2AD4B784" w14:textId="1BFEED07" w:rsidR="004049D4" w:rsidRPr="004F194E" w:rsidRDefault="00494D95" w:rsidP="00C84ED5">
      <w:pPr>
        <w:spacing w:after="0" w:line="240" w:lineRule="auto"/>
        <w:jc w:val="both"/>
        <w:rPr>
          <w:rFonts w:ascii="Times New Roman" w:hAnsi="Times New Roman" w:cs="Times New Roman"/>
          <w:color w:val="222222"/>
          <w:sz w:val="24"/>
          <w:szCs w:val="24"/>
          <w:shd w:val="clear" w:color="auto" w:fill="FFFFFF"/>
        </w:rPr>
        <w:pPrChange w:id="140" w:author="Punt, Andre (O&amp;A, Hobart)" w:date="2019-10-06T08:52: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47C24010" w14:textId="721C29D7" w:rsidR="007A55A3" w:rsidRPr="007A55A3" w:rsidDel="00C84ED5" w:rsidRDefault="007A55A3" w:rsidP="00C84ED5">
      <w:pPr>
        <w:spacing w:after="0" w:line="240" w:lineRule="auto"/>
        <w:jc w:val="both"/>
        <w:rPr>
          <w:del w:id="141" w:author="Punt, Andre (O&amp;A, Hobart)" w:date="2019-10-06T08:52:00Z"/>
          <w:rFonts w:ascii="Times New Roman" w:eastAsia="Times New Roman" w:hAnsi="Times New Roman" w:cs="Times New Roman"/>
          <w:sz w:val="24"/>
          <w:szCs w:val="24"/>
        </w:rPr>
        <w:pPrChange w:id="142" w:author="Punt, Andre (O&amp;A, Hobart)" w:date="2019-10-06T08:52:00Z">
          <w:pPr>
            <w:spacing w:line="240" w:lineRule="auto"/>
            <w:jc w:val="both"/>
          </w:pPr>
        </w:pPrChange>
      </w:pPr>
      <w:r w:rsidRPr="007A55A3">
        <w:rPr>
          <w:rFonts w:ascii="Times New Roman" w:eastAsia="Times New Roman" w:hAnsi="Times New Roman" w:cs="Times New Roman"/>
          <w:b/>
          <w:bCs/>
          <w:color w:val="000000"/>
          <w:sz w:val="24"/>
          <w:szCs w:val="24"/>
          <w:shd w:val="clear" w:color="auto" w:fill="FFFFFF"/>
        </w:rPr>
        <w:t>We understand this issue. Currently, selectivity is a</w:t>
      </w:r>
      <w:r w:rsidR="001C06AD">
        <w:rPr>
          <w:rFonts w:ascii="Times New Roman" w:eastAsia="Times New Roman" w:hAnsi="Times New Roman" w:cs="Times New Roman"/>
          <w:b/>
          <w:bCs/>
          <w:color w:val="000000"/>
          <w:sz w:val="24"/>
          <w:szCs w:val="24"/>
          <w:shd w:val="clear" w:color="auto" w:fill="FFFFFF"/>
        </w:rPr>
        <w:t xml:space="preserve">n independent </w:t>
      </w:r>
      <w:r w:rsidRPr="007A55A3">
        <w:rPr>
          <w:rFonts w:ascii="Times New Roman" w:eastAsia="Times New Roman" w:hAnsi="Times New Roman" w:cs="Times New Roman"/>
          <w:b/>
          <w:bCs/>
          <w:color w:val="000000"/>
          <w:sz w:val="24"/>
          <w:szCs w:val="24"/>
          <w:shd w:val="clear" w:color="auto" w:fill="FFFFFF"/>
        </w:rPr>
        <w:t>function of length for both Alaska and the West Coast, and the revised operating model for BC also does not account for size-selectivity in sampling the population</w:t>
      </w:r>
      <w:r w:rsidR="00830AA4">
        <w:rPr>
          <w:rFonts w:ascii="Times New Roman" w:eastAsia="Times New Roman" w:hAnsi="Times New Roman" w:cs="Times New Roman"/>
          <w:b/>
          <w:bCs/>
          <w:color w:val="000000"/>
          <w:sz w:val="24"/>
          <w:szCs w:val="24"/>
          <w:shd w:val="clear" w:color="auto" w:fill="FFFFFF"/>
        </w:rPr>
        <w:t xml:space="preserve"> (which was the source of our confusion)</w:t>
      </w:r>
      <w:r w:rsidRPr="007A55A3">
        <w:rPr>
          <w:rFonts w:ascii="Times New Roman" w:eastAsia="Times New Roman" w:hAnsi="Times New Roman" w:cs="Times New Roman"/>
          <w:b/>
          <w:bCs/>
          <w:color w:val="000000"/>
          <w:sz w:val="24"/>
          <w:szCs w:val="24"/>
          <w:shd w:val="clear" w:color="auto" w:fill="FFFFFF"/>
        </w:rPr>
        <w:t xml:space="preserve">.  We agree that there may </w:t>
      </w:r>
      <w:del w:id="143" w:author="Punt, Andre (O&amp;A, Hobart)" w:date="2019-10-06T08:52:00Z">
        <w:r w:rsidRPr="007A55A3" w:rsidDel="00C84ED5">
          <w:rPr>
            <w:rFonts w:ascii="Times New Roman" w:eastAsia="Times New Roman" w:hAnsi="Times New Roman" w:cs="Times New Roman"/>
            <w:b/>
            <w:bCs/>
            <w:color w:val="000000"/>
            <w:sz w:val="24"/>
            <w:szCs w:val="24"/>
            <w:shd w:val="clear" w:color="auto" w:fill="FFFFFF"/>
          </w:rPr>
          <w:delText xml:space="preserve">in fact </w:delText>
        </w:r>
      </w:del>
      <w:r w:rsidRPr="007A55A3">
        <w:rPr>
          <w:rFonts w:ascii="Times New Roman" w:eastAsia="Times New Roman" w:hAnsi="Times New Roman" w:cs="Times New Roman"/>
          <w:b/>
          <w:bCs/>
          <w:color w:val="000000"/>
          <w:sz w:val="24"/>
          <w:szCs w:val="24"/>
          <w:shd w:val="clear" w:color="auto" w:fill="FFFFFF"/>
        </w:rPr>
        <w:t xml:space="preserve">be spatial differences in gear </w:t>
      </w:r>
      <w:proofErr w:type="spellStart"/>
      <w:r w:rsidRPr="007A55A3">
        <w:rPr>
          <w:rFonts w:ascii="Times New Roman" w:eastAsia="Times New Roman" w:hAnsi="Times New Roman" w:cs="Times New Roman"/>
          <w:b/>
          <w:bCs/>
          <w:color w:val="000000"/>
          <w:sz w:val="24"/>
          <w:szCs w:val="24"/>
          <w:shd w:val="clear" w:color="auto" w:fill="FFFFFF"/>
        </w:rPr>
        <w:t>selectivities</w:t>
      </w:r>
      <w:proofErr w:type="spellEnd"/>
      <w:r w:rsidRPr="007A55A3">
        <w:rPr>
          <w:rFonts w:ascii="Times New Roman" w:eastAsia="Times New Roman" w:hAnsi="Times New Roman" w:cs="Times New Roman"/>
          <w:b/>
          <w:bCs/>
          <w:color w:val="000000"/>
          <w:sz w:val="24"/>
          <w:szCs w:val="24"/>
          <w:shd w:val="clear" w:color="auto" w:fill="FFFFFF"/>
        </w:rPr>
        <w:t xml:space="preserve"> leading to different ages sampled in the dataset, and we attempted to address this using the sub-sampling regime (to ensure even sampling across regions and ages when fitting the GAM) and only fitting the GAM to a single age and sex. </w:t>
      </w:r>
    </w:p>
    <w:p w14:paraId="512C06AE" w14:textId="5D76A26C" w:rsidR="00BE08B3" w:rsidRDefault="007A55A3" w:rsidP="00C84ED5">
      <w:pPr>
        <w:spacing w:after="0" w:line="240" w:lineRule="auto"/>
        <w:jc w:val="both"/>
        <w:rPr>
          <w:rFonts w:ascii="Times New Roman" w:eastAsia="Times New Roman" w:hAnsi="Times New Roman" w:cs="Times New Roman"/>
          <w:b/>
          <w:bCs/>
          <w:color w:val="4472C4"/>
          <w:sz w:val="24"/>
          <w:szCs w:val="24"/>
          <w:shd w:val="clear" w:color="auto" w:fill="FFFFFF"/>
        </w:rPr>
        <w:pPrChange w:id="144" w:author="Punt, Andre (O&amp;A, Hobart)" w:date="2019-10-06T08:52:00Z">
          <w:pPr>
            <w:spacing w:line="240" w:lineRule="auto"/>
            <w:jc w:val="both"/>
          </w:pPr>
        </w:pPrChange>
      </w:pPr>
      <w:r w:rsidRPr="003E5161">
        <w:rPr>
          <w:rFonts w:ascii="Times New Roman" w:eastAsia="Times New Roman" w:hAnsi="Times New Roman" w:cs="Times New Roman"/>
          <w:b/>
          <w:bCs/>
          <w:sz w:val="24"/>
          <w:szCs w:val="24"/>
          <w:shd w:val="clear" w:color="auto" w:fill="FFFFFF"/>
        </w:rPr>
        <w:t>However, to address the fact that the BC model is still in development, we</w:t>
      </w:r>
      <w:r w:rsidR="00BE08B3" w:rsidRPr="003E5161">
        <w:rPr>
          <w:rFonts w:ascii="Times New Roman" w:eastAsia="Times New Roman" w:hAnsi="Times New Roman" w:cs="Times New Roman"/>
          <w:b/>
          <w:bCs/>
          <w:sz w:val="24"/>
          <w:szCs w:val="24"/>
          <w:shd w:val="clear" w:color="auto" w:fill="FFFFFF"/>
        </w:rPr>
        <w:t xml:space="preserve"> have modified the length estimation procedure to represent the length-based selectivity inherent in BC sampling practices and updated the text accordingly</w:t>
      </w:r>
      <w:r w:rsidR="00C4640F">
        <w:rPr>
          <w:rFonts w:ascii="Times New Roman" w:eastAsia="Times New Roman" w:hAnsi="Times New Roman" w:cs="Times New Roman"/>
          <w:b/>
          <w:bCs/>
          <w:sz w:val="24"/>
          <w:szCs w:val="24"/>
          <w:shd w:val="clear" w:color="auto" w:fill="FFFFFF"/>
        </w:rPr>
        <w:t>, which included removing the now-irrelevant speculation on selectivity from the discussion.</w:t>
      </w:r>
    </w:p>
    <w:p w14:paraId="74FDD7CA" w14:textId="1A78FC71" w:rsidR="00BE08B3" w:rsidRPr="00C4640F" w:rsidRDefault="00BE08B3" w:rsidP="003A20D6">
      <w:pPr>
        <w:spacing w:line="240" w:lineRule="auto"/>
        <w:jc w:val="both"/>
        <w:rPr>
          <w:rFonts w:ascii="Times New Roman" w:eastAsia="Times New Roman" w:hAnsi="Times New Roman" w:cs="Times New Roman"/>
          <w:b/>
          <w:bCs/>
          <w:sz w:val="24"/>
          <w:szCs w:val="24"/>
          <w:shd w:val="clear" w:color="auto" w:fill="FFFFFF"/>
        </w:rPr>
      </w:pPr>
      <w:r w:rsidRPr="00C4640F">
        <w:rPr>
          <w:rFonts w:ascii="Times New Roman" w:eastAsia="Times New Roman" w:hAnsi="Times New Roman" w:cs="Times New Roman"/>
          <w:b/>
          <w:bCs/>
          <w:sz w:val="24"/>
          <w:szCs w:val="24"/>
          <w:shd w:val="clear" w:color="auto" w:fill="FFFFFF"/>
        </w:rPr>
        <w:t xml:space="preserve">The methods section </w:t>
      </w:r>
      <w:r w:rsidR="00C4640F">
        <w:rPr>
          <w:rFonts w:ascii="Times New Roman" w:eastAsia="Times New Roman" w:hAnsi="Times New Roman" w:cs="Times New Roman"/>
          <w:b/>
          <w:bCs/>
          <w:sz w:val="24"/>
          <w:szCs w:val="24"/>
          <w:shd w:val="clear" w:color="auto" w:fill="FFFFFF"/>
        </w:rPr>
        <w:t>L279</w:t>
      </w:r>
      <w:r w:rsidRPr="00C4640F">
        <w:rPr>
          <w:rFonts w:ascii="Times New Roman" w:eastAsia="Times New Roman" w:hAnsi="Times New Roman" w:cs="Times New Roman"/>
          <w:b/>
          <w:bCs/>
          <w:sz w:val="24"/>
          <w:szCs w:val="24"/>
          <w:shd w:val="clear" w:color="auto" w:fill="FFFFFF"/>
        </w:rPr>
        <w:t xml:space="preserve"> describing this change now reads:</w:t>
      </w:r>
    </w:p>
    <w:p w14:paraId="3A179AE0" w14:textId="5A578686"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“To account for length-based selectivity, which is implemented only for the British Columbia data, we applied a penalty to the likelihood function as follows:</w:t>
      </w:r>
    </w:p>
    <w:p w14:paraId="0A689A5F" w14:textId="77777777" w:rsidR="00E56D37" w:rsidRPr="00C4640F" w:rsidRDefault="00BE08B3" w:rsidP="003A20D6">
      <w:pPr>
        <w:pStyle w:val="Caption"/>
        <w:jc w:val="both"/>
        <w:rPr>
          <w:b/>
          <w:bCs/>
          <w:color w:val="4472C4" w:themeColor="accent1"/>
          <w:szCs w:val="24"/>
        </w:rPr>
      </w:pPr>
      <w:r w:rsidRPr="00C4640F">
        <w:rPr>
          <w:b/>
          <w:bCs/>
          <w:color w:val="4472C4" w:themeColor="accent1"/>
          <w:szCs w:val="24"/>
        </w:rPr>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6</w:t>
      </w:r>
      <w:r w:rsidRPr="00C4640F">
        <w:rPr>
          <w:b/>
          <w:bCs/>
          <w:color w:val="4472C4" w:themeColor="accent1"/>
          <w:szCs w:val="24"/>
        </w:rPr>
        <w:fldChar w:fldCharType="end"/>
      </w:r>
      <w:r w:rsidRPr="00C4640F">
        <w:rPr>
          <w:b/>
          <w:bCs/>
          <w:color w:val="4472C4" w:themeColor="accent1"/>
          <w:szCs w:val="24"/>
        </w:rPr>
        <w:tab/>
      </w:r>
      <m:oMath>
        <m:r>
          <w:rPr>
            <w:rFonts w:ascii="Cambria Math" w:eastAsiaTheme="minorEastAsia"/>
            <w:color w:val="4472C4" w:themeColor="accent1"/>
          </w:rPr>
          <m:t>L(D|θ)=</m:t>
        </m:r>
        <m:nary>
          <m:naryPr>
            <m:chr m:val="∏"/>
            <m:supHide m:val="1"/>
            <m:ctrlPr>
              <w:rPr>
                <w:rFonts w:ascii="Cambria Math" w:eastAsiaTheme="minorEastAsia" w:hAnsi="Cambria Math"/>
                <w:i/>
                <w:color w:val="4472C4" w:themeColor="accent1"/>
              </w:rPr>
            </m:ctrlPr>
          </m:naryPr>
          <m:sub>
            <m:r>
              <w:rPr>
                <w:rFonts w:ascii="Cambria Math" w:eastAsiaTheme="minorEastAsia"/>
                <w:color w:val="4472C4" w:themeColor="accent1"/>
              </w:rPr>
              <m:t>i</m:t>
            </m:r>
          </m:sub>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r>
              <w:rPr>
                <w:rFonts w:ascii="Cambria Math" w:eastAsiaTheme="minorEastAsia"/>
                <w:color w:val="4472C4" w:themeColor="accent1"/>
              </w:rPr>
              <m:t>/</m:t>
            </m:r>
            <m:nary>
              <m:naryPr>
                <m:ctrlPr>
                  <w:rPr>
                    <w:rFonts w:ascii="Cambria Math" w:eastAsiaTheme="minorEastAsia" w:hAnsi="Cambria Math"/>
                    <w:i/>
                    <w:color w:val="4472C4" w:themeColor="accent1"/>
                  </w:rPr>
                </m:ctrlPr>
              </m:naryPr>
              <m:sub>
                <m:r>
                  <w:rPr>
                    <w:rFonts w:ascii="Cambria Math" w:eastAsiaTheme="minorEastAsia"/>
                    <w:color w:val="4472C4" w:themeColor="accent1"/>
                  </w:rPr>
                  <m:t>-∞</m:t>
                </m:r>
              </m:sub>
              <m:sup>
                <m:r>
                  <w:rPr>
                    <w:rFonts w:ascii="Cambria Math" w:eastAsiaTheme="minorEastAsia"/>
                    <w:color w:val="4472C4" w:themeColor="accent1"/>
                  </w:rPr>
                  <m:t>∞</m:t>
                </m:r>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r>
                      <w:rPr>
                        <w:rFonts w:ascii="Cambria Math" w:eastAsiaTheme="minorEastAsia"/>
                        <w:color w:val="4472C4" w:themeColor="accent1"/>
                      </w:rPr>
                      <m:t>l</m:t>
                    </m:r>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m:t>
                    </m:r>
                    <m:r>
                      <w:rPr>
                        <w:rFonts w:ascii="Cambria Math" w:eastAsiaTheme="minorEastAsia"/>
                        <w:color w:val="4472C4" w:themeColor="accent1"/>
                      </w:rPr>
                      <m:t>l)/(2[σ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e>
            </m:nary>
            <m:r>
              <w:rPr>
                <w:rFonts w:ascii="Cambria Math" w:eastAsiaTheme="minorEastAsia"/>
                <w:color w:val="4472C4" w:themeColor="accent1"/>
              </w:rPr>
              <m:t>dl</m:t>
            </m:r>
          </m:e>
        </m:nary>
      </m:oMath>
    </w:p>
    <w:p w14:paraId="4C47AD16" w14:textId="295F9B12" w:rsidR="00BE08B3" w:rsidRPr="00C4640F" w:rsidRDefault="00BE08B3" w:rsidP="003A20D6">
      <w:pPr>
        <w:pStyle w:val="Caption"/>
        <w:jc w:val="both"/>
        <w:rPr>
          <w:b/>
          <w:bCs/>
          <w:color w:val="4472C4" w:themeColor="accent1"/>
          <w:szCs w:val="24"/>
        </w:rPr>
      </w:pPr>
      <w:del w:id="145" w:author="Punt, Andre (O&amp;A, Hobart)" w:date="2019-10-06T08:52:00Z">
        <w:r w:rsidRPr="00C4640F" w:rsidDel="00C84ED5">
          <w:rPr>
            <w:b/>
            <w:bCs/>
            <w:color w:val="4472C4" w:themeColor="accent1"/>
            <w:szCs w:val="24"/>
          </w:rPr>
          <w:delText>W</w:delText>
        </w:r>
      </w:del>
      <w:ins w:id="146" w:author="Punt, Andre (O&amp;A, Hobart)" w:date="2019-10-06T08:52:00Z">
        <w:r w:rsidR="00C84ED5">
          <w:rPr>
            <w:b/>
            <w:bCs/>
            <w:color w:val="4472C4" w:themeColor="accent1"/>
            <w:szCs w:val="24"/>
          </w:rPr>
          <w:t>w</w:t>
        </w:r>
      </w:ins>
      <w:r w:rsidRPr="00C4640F">
        <w:rPr>
          <w:b/>
          <w:bCs/>
          <w:color w:val="4472C4" w:themeColor="accent1"/>
          <w:szCs w:val="24"/>
        </w:rPr>
        <w:t xml:space="preserve">here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observed length at a given age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a</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w:t>
      </w:r>
      <m:oMath>
        <m:sSub>
          <m:sSubPr>
            <m:ctrlPr>
              <w:rPr>
                <w:rFonts w:ascii="Cambria Math" w:hAnsi="Cambria Math"/>
                <w:b/>
                <w:bCs/>
                <w:i/>
                <w:color w:val="4472C4" w:themeColor="accent1"/>
                <w:szCs w:val="24"/>
              </w:rPr>
            </m:ctrlPr>
          </m:sSubPr>
          <m:e>
            <m:acc>
              <m:accPr>
                <m:ctrlPr>
                  <w:rPr>
                    <w:rFonts w:ascii="Cambria Math" w:hAnsi="Cambria Math"/>
                    <w:b/>
                    <w:bCs/>
                    <w:i/>
                    <w:color w:val="4472C4" w:themeColor="accent1"/>
                    <w:szCs w:val="24"/>
                  </w:rPr>
                </m:ctrlPr>
              </m:accPr>
              <m:e>
                <m:r>
                  <m:rPr>
                    <m:sty m:val="bi"/>
                  </m:rPr>
                  <w:rPr>
                    <w:rFonts w:ascii="Cambria Math" w:hAnsi="Cambria Math"/>
                    <w:color w:val="4472C4" w:themeColor="accent1"/>
                    <w:szCs w:val="24"/>
                  </w:rPr>
                  <m:t>L</m:t>
                </m:r>
              </m:e>
            </m:acc>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corresponding estimated based on VBGF parameters </w:t>
      </w:r>
      <m:oMath>
        <m:r>
          <m:rPr>
            <m:sty m:val="bi"/>
          </m:rPr>
          <w:rPr>
            <w:rFonts w:ascii="Cambria Math" w:hAnsi="Cambria Math"/>
            <w:color w:val="4472C4" w:themeColor="accent1"/>
            <w:szCs w:val="24"/>
          </w:rPr>
          <m:t>θ</m:t>
        </m:r>
      </m:oMath>
      <w:r w:rsidRPr="00C4640F">
        <w:rPr>
          <w:rFonts w:eastAsiaTheme="minorEastAsia"/>
          <w:b/>
          <w:bCs/>
          <w:color w:val="4472C4" w:themeColor="accent1"/>
          <w:szCs w:val="24"/>
        </w:rPr>
        <w:t xml:space="preserve">, </w:t>
      </w:r>
      <w:r w:rsidRPr="00C4640F">
        <w:rPr>
          <w:rFonts w:eastAsiaTheme="minorEastAsia"/>
          <w:b/>
          <w:bCs/>
          <w:i/>
          <w:color w:val="4472C4" w:themeColor="accent1"/>
          <w:szCs w:val="24"/>
        </w:rPr>
        <w:t>S</w:t>
      </w:r>
      <w:r w:rsidRPr="00C4640F">
        <w:rPr>
          <w:rFonts w:eastAsiaTheme="minorEastAsia"/>
          <w:b/>
          <w:bCs/>
          <w:color w:val="4472C4" w:themeColor="accent1"/>
          <w:szCs w:val="24"/>
        </w:rPr>
        <w:t xml:space="preserve"> is a logistic selectivity function with parameter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oMath>
      <w:r w:rsidRPr="00C4640F">
        <w:rPr>
          <w:rFonts w:eastAsiaTheme="minorEastAsia"/>
          <w:b/>
          <w:bCs/>
          <w:color w:val="4472C4" w:themeColor="accent1"/>
          <w:szCs w:val="24"/>
        </w:rPr>
        <w:t xml:space="preserve">, the length at which 50% of individuals (male or female) are fully selected, set to 52.976 cm (Samuel Johnson, SFU, pers. comm.) </w:t>
      </w:r>
    </w:p>
    <w:p w14:paraId="74C7FD54" w14:textId="3DEC6BE8" w:rsidR="00BE08B3" w:rsidRPr="00C4640F" w:rsidRDefault="00BE08B3" w:rsidP="003A20D6">
      <w:pPr>
        <w:pStyle w:val="Caption"/>
        <w:jc w:val="both"/>
        <w:rPr>
          <w:b/>
          <w:bCs/>
          <w:color w:val="4472C4" w:themeColor="accent1"/>
          <w:szCs w:val="24"/>
        </w:rPr>
      </w:pPr>
      <w:r w:rsidRPr="00C4640F">
        <w:rPr>
          <w:b/>
          <w:bCs/>
          <w:color w:val="4472C4" w:themeColor="accent1"/>
          <w:szCs w:val="24"/>
        </w:rPr>
        <w:lastRenderedPageBreak/>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7</w:t>
      </w:r>
      <w:r w:rsidRPr="00C4640F">
        <w:rPr>
          <w:b/>
          <w:bCs/>
          <w:color w:val="4472C4" w:themeColor="accent1"/>
          <w:szCs w:val="24"/>
        </w:rPr>
        <w:fldChar w:fldCharType="end"/>
      </w:r>
      <w:r w:rsidRPr="00C4640F">
        <w:rPr>
          <w:b/>
          <w:bCs/>
          <w:color w:val="4472C4" w:themeColor="accent1"/>
          <w:szCs w:val="24"/>
        </w:rPr>
        <w:t xml:space="preserv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S</m:t>
            </m:r>
          </m:e>
          <m:sub>
            <m:r>
              <m:rPr>
                <m:sty m:val="bi"/>
              </m:rPr>
              <w:rPr>
                <w:rFonts w:ascii="Cambria Math" w:hAnsi="Cambria Math"/>
                <w:color w:val="4472C4" w:themeColor="accent1"/>
                <w:szCs w:val="24"/>
              </w:rPr>
              <m:t>L</m:t>
            </m:r>
          </m:sub>
        </m:sSub>
        <m:r>
          <m:rPr>
            <m:sty m:val="bi"/>
          </m:rPr>
          <w:rPr>
            <w:rFonts w:ascii="Cambria Math" w:hAnsi="Cambria Math"/>
            <w:color w:val="4472C4" w:themeColor="accent1"/>
            <w:szCs w:val="24"/>
          </w:rPr>
          <m:t>=</m:t>
        </m:r>
        <m:f>
          <m:fPr>
            <m:ctrlPr>
              <w:rPr>
                <w:rFonts w:ascii="Cambria Math" w:hAnsi="Cambria Math"/>
                <w:b/>
                <w:bCs/>
                <w:i/>
                <w:color w:val="4472C4" w:themeColor="accent1"/>
                <w:szCs w:val="24"/>
              </w:rPr>
            </m:ctrlPr>
          </m:fPr>
          <m:num>
            <m:r>
              <m:rPr>
                <m:sty m:val="bi"/>
              </m:rPr>
              <w:rPr>
                <w:rFonts w:ascii="Cambria Math" w:hAnsi="Cambria Math"/>
                <w:color w:val="4472C4" w:themeColor="accent1"/>
                <w:szCs w:val="24"/>
              </w:rPr>
              <m:t>1</m:t>
            </m:r>
          </m:num>
          <m:den>
            <m:r>
              <m:rPr>
                <m:sty m:val="bi"/>
              </m:rPr>
              <w:rPr>
                <w:rFonts w:ascii="Cambria Math" w:hAnsi="Cambria Math"/>
                <w:color w:val="4472C4" w:themeColor="accent1"/>
                <w:szCs w:val="24"/>
              </w:rPr>
              <m:t>1+</m:t>
            </m:r>
            <m:r>
              <m:rPr>
                <m:sty m:val="b"/>
              </m:rPr>
              <w:rPr>
                <w:rFonts w:ascii="Cambria Math" w:hAnsi="Cambria Math"/>
                <w:color w:val="4472C4" w:themeColor="accent1"/>
                <w:szCs w:val="24"/>
              </w:rPr>
              <m:t>exp⁡</m:t>
            </m:r>
            <m:r>
              <m:rPr>
                <m:sty m:val="bi"/>
              </m:rPr>
              <w:rPr>
                <w:rFonts w:ascii="Cambria Math" w:hAnsi="Cambria Math"/>
                <w:color w:val="4472C4" w:themeColor="accent1"/>
                <w:szCs w:val="24"/>
              </w:rPr>
              <m:t>(</m:t>
            </m:r>
            <m:sSub>
              <m:sSubPr>
                <m:ctrlPr>
                  <w:rPr>
                    <w:rFonts w:ascii="Cambria Math" w:hAnsi="Cambria Math"/>
                    <w:b/>
                    <w:bCs/>
                    <w:i/>
                    <w:iCs w:val="0"/>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r>
              <m:rPr>
                <m:sty m:val="bi"/>
              </m:rPr>
              <w:rPr>
                <w:rFonts w:ascii="Cambria Math" w:hAnsi="Cambria Math"/>
                <w:color w:val="4472C4" w:themeColor="accent1"/>
                <w:szCs w:val="24"/>
              </w:rPr>
              <m:t>-L)</m:t>
            </m:r>
          </m:den>
        </m:f>
      </m:oMath>
    </w:p>
    <w:p w14:paraId="374E85A3" w14:textId="20F00231"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 xml:space="preserve">As length-based selectivity is assumed constant in both the California Current and Alaskan assessments, </w:t>
      </w:r>
      <m:oMath>
        <m:sSub>
          <m:sSubPr>
            <m:ctrlPr>
              <w:rPr>
                <w:rFonts w:ascii="Cambria Math" w:hAnsi="Cambria Math" w:cs="Times New Roman"/>
                <w:b/>
                <w:bCs/>
                <w:i/>
                <w:iCs/>
                <w:color w:val="4472C4" w:themeColor="accent1"/>
                <w:sz w:val="24"/>
                <w:szCs w:val="24"/>
              </w:rPr>
            </m:ctrlPr>
          </m:sSubPr>
          <m:e>
            <m:r>
              <m:rPr>
                <m:sty m:val="bi"/>
              </m:rPr>
              <w:rPr>
                <w:rFonts w:ascii="Cambria Math" w:hAnsi="Cambria Math" w:cs="Times New Roman"/>
                <w:color w:val="4472C4" w:themeColor="accent1"/>
                <w:sz w:val="24"/>
                <w:szCs w:val="24"/>
              </w:rPr>
              <m:t>S</m:t>
            </m:r>
          </m:e>
          <m:sub>
            <m:r>
              <m:rPr>
                <m:sty m:val="bi"/>
              </m:rPr>
              <w:rPr>
                <w:rFonts w:ascii="Cambria Math" w:hAnsi="Cambria Math" w:cs="Times New Roman"/>
                <w:color w:val="4472C4" w:themeColor="accent1"/>
                <w:sz w:val="24"/>
                <w:szCs w:val="24"/>
              </w:rPr>
              <m:t>L</m:t>
            </m:r>
          </m:sub>
        </m:sSub>
      </m:oMath>
      <w:r w:rsidRPr="00C4640F">
        <w:rPr>
          <w:rFonts w:ascii="Times New Roman" w:eastAsiaTheme="minorEastAsia" w:hAnsi="Times New Roman" w:cs="Times New Roman"/>
          <w:b/>
          <w:bCs/>
          <w:iCs/>
          <w:color w:val="4472C4" w:themeColor="accent1"/>
          <w:sz w:val="24"/>
          <w:szCs w:val="24"/>
        </w:rPr>
        <w:t xml:space="preserve"> is set to 1.0 when fitting data points from those regions.”</w:t>
      </w:r>
    </w:p>
    <w:p w14:paraId="022078E9" w14:textId="60B5F558" w:rsidR="007A55A3" w:rsidRPr="007A55A3" w:rsidRDefault="007A55A3" w:rsidP="00C84ED5">
      <w:pPr>
        <w:spacing w:after="0" w:line="240" w:lineRule="auto"/>
        <w:jc w:val="both"/>
        <w:rPr>
          <w:rFonts w:ascii="Times New Roman" w:eastAsia="Times New Roman" w:hAnsi="Times New Roman" w:cs="Times New Roman"/>
          <w:sz w:val="24"/>
          <w:szCs w:val="24"/>
        </w:rPr>
        <w:pPrChange w:id="147" w:author="Punt, Andre (O&amp;A, Hobart)" w:date="2019-10-06T08:52:00Z">
          <w:pPr>
            <w:spacing w:line="240" w:lineRule="auto"/>
            <w:jc w:val="both"/>
          </w:pPr>
        </w:pPrChange>
      </w:pPr>
    </w:p>
    <w:p w14:paraId="60454D01" w14:textId="1E9B9385" w:rsidR="00BE08B3" w:rsidRDefault="00830AA4" w:rsidP="00C84ED5">
      <w:pPr>
        <w:spacing w:after="0" w:line="240" w:lineRule="auto"/>
        <w:jc w:val="both"/>
        <w:rPr>
          <w:rFonts w:ascii="Times New Roman" w:eastAsia="Times New Roman" w:hAnsi="Times New Roman" w:cs="Times New Roman"/>
          <w:color w:val="4472C4"/>
          <w:sz w:val="24"/>
          <w:szCs w:val="24"/>
        </w:rPr>
        <w:pPrChange w:id="148" w:author="Punt, Andre (O&amp;A, Hobart)" w:date="2019-10-06T08:53:00Z">
          <w:pPr>
            <w:spacing w:line="240" w:lineRule="auto"/>
            <w:jc w:val="both"/>
          </w:pPr>
        </w:pPrChange>
      </w:pPr>
      <w:r w:rsidRPr="00830AA4">
        <w:rPr>
          <w:rFonts w:ascii="Times New Roman" w:eastAsia="Times New Roman" w:hAnsi="Times New Roman" w:cs="Times New Roman"/>
          <w:b/>
          <w:bCs/>
          <w:sz w:val="24"/>
          <w:szCs w:val="24"/>
        </w:rPr>
        <w:t xml:space="preserve">Cited: </w:t>
      </w:r>
      <w:r w:rsidR="007A55A3" w:rsidRPr="00830AA4">
        <w:rPr>
          <w:rFonts w:ascii="Times New Roman" w:eastAsia="Times New Roman" w:hAnsi="Times New Roman" w:cs="Times New Roman"/>
          <w:b/>
          <w:bCs/>
          <w:sz w:val="24"/>
          <w:szCs w:val="24"/>
        </w:rPr>
        <w:t>Department of Fisheries and Oceans. (2016). A Revised Operating Model for Sablefish (</w:t>
      </w:r>
      <w:proofErr w:type="spellStart"/>
      <w:r w:rsidR="007A55A3" w:rsidRPr="00830AA4">
        <w:rPr>
          <w:rFonts w:ascii="Times New Roman" w:eastAsia="Times New Roman" w:hAnsi="Times New Roman" w:cs="Times New Roman"/>
          <w:b/>
          <w:bCs/>
          <w:sz w:val="24"/>
          <w:szCs w:val="24"/>
        </w:rPr>
        <w:t>Anoplopoma</w:t>
      </w:r>
      <w:proofErr w:type="spellEnd"/>
      <w:r w:rsidR="007A55A3" w:rsidRPr="00830AA4">
        <w:rPr>
          <w:rFonts w:ascii="Times New Roman" w:eastAsia="Times New Roman" w:hAnsi="Times New Roman" w:cs="Times New Roman"/>
          <w:b/>
          <w:bCs/>
          <w:sz w:val="24"/>
          <w:szCs w:val="24"/>
        </w:rPr>
        <w:t xml:space="preserve"> Fimbria) in British Columbia, Canada. </w:t>
      </w:r>
      <w:r w:rsidR="007A55A3" w:rsidRPr="00830AA4">
        <w:rPr>
          <w:rFonts w:ascii="Times New Roman" w:eastAsia="Times New Roman" w:hAnsi="Times New Roman" w:cs="Times New Roman"/>
          <w:b/>
          <w:bCs/>
          <w:i/>
          <w:iCs/>
          <w:sz w:val="24"/>
          <w:szCs w:val="24"/>
        </w:rPr>
        <w:t>Department of Fisheries and Oceans, Canada, 3190 Hammond Bay Road Nanaimo, BC V9T 6N7</w:t>
      </w:r>
      <w:r w:rsidR="007A55A3" w:rsidRPr="00830AA4">
        <w:rPr>
          <w:rFonts w:ascii="Times New Roman" w:eastAsia="Times New Roman" w:hAnsi="Times New Roman" w:cs="Times New Roman"/>
          <w:b/>
          <w:bCs/>
          <w:sz w:val="24"/>
          <w:szCs w:val="24"/>
        </w:rPr>
        <w:t xml:space="preserve">, (April). </w:t>
      </w:r>
      <w:r w:rsidR="006C1D95">
        <w:fldChar w:fldCharType="begin"/>
      </w:r>
      <w:r w:rsidR="006C1D95">
        <w:instrText xml:space="preserve"> HYPERLINK "https://doi.org/http://www.dfo-mpo.gc.ca/csas-sccs/" </w:instrText>
      </w:r>
      <w:r w:rsidR="006C1D95">
        <w:fldChar w:fldCharType="separate"/>
      </w:r>
      <w:r w:rsidR="00BE08B3" w:rsidRPr="00A06B6D">
        <w:rPr>
          <w:rStyle w:val="Hyperlink"/>
          <w:rFonts w:ascii="Times New Roman" w:eastAsia="Times New Roman" w:hAnsi="Times New Roman" w:cs="Times New Roman"/>
          <w:b/>
          <w:bCs/>
          <w:sz w:val="24"/>
          <w:szCs w:val="24"/>
        </w:rPr>
        <w:t>https://doi.org/http://www.dfo-mpo.gc.ca/csas-sccs</w:t>
      </w:r>
      <w:r w:rsidR="00BE08B3" w:rsidRPr="00A06B6D">
        <w:rPr>
          <w:rStyle w:val="Hyperlink"/>
          <w:rFonts w:ascii="Times New Roman" w:eastAsia="Times New Roman" w:hAnsi="Times New Roman" w:cs="Times New Roman"/>
          <w:sz w:val="24"/>
          <w:szCs w:val="24"/>
        </w:rPr>
        <w:t>/</w:t>
      </w:r>
      <w:r w:rsidR="006C1D95">
        <w:rPr>
          <w:rStyle w:val="Hyperlink"/>
          <w:rFonts w:ascii="Times New Roman" w:eastAsia="Times New Roman" w:hAnsi="Times New Roman" w:cs="Times New Roman"/>
          <w:sz w:val="24"/>
          <w:szCs w:val="24"/>
        </w:rPr>
        <w:fldChar w:fldCharType="end"/>
      </w:r>
    </w:p>
    <w:p w14:paraId="031169FA" w14:textId="77777777" w:rsidR="00C84ED5" w:rsidRDefault="00494D95" w:rsidP="00C84ED5">
      <w:pPr>
        <w:spacing w:after="0" w:line="240" w:lineRule="auto"/>
        <w:ind w:firstLine="360"/>
        <w:jc w:val="both"/>
        <w:rPr>
          <w:ins w:id="149" w:author="Punt, Andre (O&amp;A, Hobart)" w:date="2019-10-06T08:52:00Z"/>
          <w:rFonts w:ascii="Times New Roman" w:hAnsi="Times New Roman" w:cs="Times New Roman"/>
          <w:color w:val="222222"/>
          <w:sz w:val="24"/>
          <w:szCs w:val="24"/>
          <w:shd w:val="clear" w:color="auto" w:fill="FFFFFF"/>
        </w:rPr>
        <w:pPrChange w:id="150" w:author="Punt, Andre (O&amp;A, Hobart)" w:date="2019-10-06T08:53:00Z">
          <w:pPr>
            <w:spacing w:after="0" w:line="240" w:lineRule="auto"/>
            <w:ind w:firstLine="360"/>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p>
    <w:p w14:paraId="0A02B9AC" w14:textId="77777777" w:rsidR="00C84ED5" w:rsidRDefault="00E27A4E" w:rsidP="00C84ED5">
      <w:pPr>
        <w:spacing w:after="0" w:line="240" w:lineRule="auto"/>
        <w:jc w:val="both"/>
        <w:rPr>
          <w:ins w:id="151" w:author="Punt, Andre (O&amp;A, Hobart)" w:date="2019-10-06T08:53:00Z"/>
          <w:rFonts w:ascii="Times New Roman" w:hAnsi="Times New Roman" w:cs="Times New Roman"/>
          <w:b/>
          <w:bCs/>
          <w:sz w:val="24"/>
          <w:szCs w:val="24"/>
          <w:shd w:val="clear" w:color="auto" w:fill="FFFFFF"/>
        </w:rPr>
        <w:pPrChange w:id="152" w:author="Punt, Andre (O&amp;A, Hobart)" w:date="2019-10-06T08:53:00Z">
          <w:pPr>
            <w:spacing w:after="0" w:line="240" w:lineRule="auto"/>
            <w:jc w:val="both"/>
          </w:pPr>
        </w:pPrChange>
      </w:pPr>
      <w:r w:rsidRPr="004F194E">
        <w:rPr>
          <w:rFonts w:ascii="Times New Roman" w:hAnsi="Times New Roman" w:cs="Times New Roman"/>
          <w:b/>
          <w:bCs/>
          <w:sz w:val="24"/>
          <w:szCs w:val="24"/>
          <w:shd w:val="clear" w:color="auto" w:fill="FFFFFF"/>
        </w:rPr>
        <w:t xml:space="preserve">Thanks, we have updated </w:t>
      </w:r>
      <w:r w:rsidR="00C870F5">
        <w:rPr>
          <w:rFonts w:ascii="Times New Roman" w:hAnsi="Times New Roman" w:cs="Times New Roman"/>
          <w:b/>
          <w:bCs/>
          <w:sz w:val="24"/>
          <w:szCs w:val="24"/>
          <w:shd w:val="clear" w:color="auto" w:fill="FFFFFF"/>
        </w:rPr>
        <w:t>L197</w:t>
      </w:r>
      <w:r w:rsidRPr="004F194E">
        <w:rPr>
          <w:rFonts w:ascii="Times New Roman" w:hAnsi="Times New Roman" w:cs="Times New Roman"/>
          <w:b/>
          <w:bCs/>
          <w:sz w:val="24"/>
          <w:szCs w:val="24"/>
          <w:shd w:val="clear" w:color="auto" w:fill="FFFFFF"/>
        </w:rPr>
        <w:t>.</w:t>
      </w:r>
    </w:p>
    <w:p w14:paraId="4050B282" w14:textId="77777777" w:rsidR="00C84ED5" w:rsidRDefault="00494D95" w:rsidP="00C84ED5">
      <w:pPr>
        <w:spacing w:after="0" w:line="240" w:lineRule="auto"/>
        <w:jc w:val="both"/>
        <w:rPr>
          <w:ins w:id="153" w:author="Punt, Andre (O&amp;A, Hobart)" w:date="2019-10-06T08:53:00Z"/>
          <w:rFonts w:ascii="Times New Roman" w:hAnsi="Times New Roman" w:cs="Times New Roman"/>
          <w:color w:val="222222"/>
          <w:sz w:val="24"/>
          <w:szCs w:val="24"/>
          <w:shd w:val="clear" w:color="auto" w:fill="FFFFFF"/>
        </w:rPr>
      </w:pPr>
      <w:del w:id="154" w:author="Punt, Andre (O&amp;A, Hobart)" w:date="2019-10-06T08:53: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p>
    <w:p w14:paraId="386FA1CC" w14:textId="72DCF206" w:rsidR="00C84ED5" w:rsidRDefault="00466796" w:rsidP="00C84ED5">
      <w:pPr>
        <w:spacing w:after="0" w:line="240" w:lineRule="auto"/>
        <w:jc w:val="both"/>
        <w:rPr>
          <w:ins w:id="155" w:author="Punt, Andre (O&amp;A, Hobart)" w:date="2019-10-06T08:53:00Z"/>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Thanks, clarified</w:t>
      </w:r>
      <w:r w:rsidR="00481E8A">
        <w:rPr>
          <w:rFonts w:ascii="Times New Roman" w:hAnsi="Times New Roman" w:cs="Times New Roman"/>
          <w:b/>
          <w:bCs/>
          <w:sz w:val="24"/>
          <w:szCs w:val="24"/>
          <w:shd w:val="clear" w:color="auto" w:fill="FFFFFF"/>
        </w:rPr>
        <w:t xml:space="preserve"> on </w:t>
      </w:r>
      <w:r w:rsidR="00481E8A" w:rsidRPr="00481E8A">
        <w:rPr>
          <w:rFonts w:ascii="Times New Roman" w:hAnsi="Times New Roman" w:cs="Times New Roman"/>
          <w:b/>
          <w:bCs/>
          <w:sz w:val="24"/>
          <w:szCs w:val="24"/>
          <w:shd w:val="clear" w:color="auto" w:fill="FFFFFF"/>
        </w:rPr>
        <w:t>L132: “</w:t>
      </w:r>
      <w:r w:rsidR="00481E8A" w:rsidRPr="00481E8A">
        <w:rPr>
          <w:rFonts w:ascii="Times New Roman" w:hAnsi="Times New Roman" w:cs="Times New Roman"/>
          <w:b/>
          <w:bCs/>
          <w:color w:val="4472C4" w:themeColor="accent1"/>
          <w:sz w:val="24"/>
          <w:szCs w:val="24"/>
        </w:rPr>
        <w:t>The standard error</w:t>
      </w:r>
      <w:ins w:id="156" w:author="Punt, Andre (O&amp;A, Hobart)" w:date="2019-10-06T08:53:00Z">
        <w:r w:rsidR="00C84ED5">
          <w:rPr>
            <w:rFonts w:ascii="Times New Roman" w:hAnsi="Times New Roman" w:cs="Times New Roman"/>
            <w:b/>
            <w:bCs/>
            <w:color w:val="4472C4" w:themeColor="accent1"/>
            <w:sz w:val="24"/>
            <w:szCs w:val="24"/>
          </w:rPr>
          <w:t>s</w:t>
        </w:r>
      </w:ins>
      <w:r w:rsidR="00481E8A" w:rsidRPr="00481E8A">
        <w:rPr>
          <w:rFonts w:ascii="Times New Roman" w:hAnsi="Times New Roman" w:cs="Times New Roman"/>
          <w:b/>
          <w:bCs/>
          <w:color w:val="4472C4" w:themeColor="accent1"/>
          <w:sz w:val="24"/>
          <w:szCs w:val="24"/>
        </w:rPr>
        <w:t xml:space="preserve"> of the derivative </w:t>
      </w:r>
      <w:r w:rsidR="00481E8A" w:rsidRPr="00481E8A">
        <w:rPr>
          <w:rFonts w:ascii="Times New Roman" w:hAnsi="Times New Roman" w:cs="Times New Roman"/>
          <w:b/>
          <w:bCs/>
          <w:sz w:val="24"/>
          <w:szCs w:val="24"/>
        </w:rPr>
        <w:t>estimates are computed as…</w:t>
      </w:r>
      <w:r w:rsidR="00481E8A" w:rsidRPr="00481E8A">
        <w:rPr>
          <w:rFonts w:ascii="Times New Roman" w:hAnsi="Times New Roman" w:cs="Times New Roman"/>
          <w:b/>
          <w:bCs/>
          <w:sz w:val="24"/>
          <w:szCs w:val="24"/>
          <w:shd w:val="clear" w:color="auto" w:fill="FFFFFF"/>
        </w:rPr>
        <w:t>”</w:t>
      </w:r>
    </w:p>
    <w:p w14:paraId="52AE005F" w14:textId="77777777" w:rsidR="00C84ED5" w:rsidRDefault="00494D95" w:rsidP="00C84ED5">
      <w:pPr>
        <w:spacing w:after="0" w:line="240" w:lineRule="auto"/>
        <w:jc w:val="both"/>
        <w:rPr>
          <w:ins w:id="157" w:author="Punt, Andre (O&amp;A, Hobart)" w:date="2019-10-06T08:53:00Z"/>
          <w:rFonts w:ascii="Times New Roman" w:hAnsi="Times New Roman" w:cs="Times New Roman"/>
          <w:color w:val="222222"/>
          <w:sz w:val="24"/>
          <w:szCs w:val="24"/>
          <w:shd w:val="clear" w:color="auto" w:fill="FFFFFF"/>
        </w:rPr>
      </w:pPr>
      <w:del w:id="158" w:author="Punt, Andre (O&amp;A, Hobart)" w:date="2019-10-06T08:53:00Z">
        <w:r w:rsidRPr="004F194E" w:rsidDel="00C84ED5">
          <w:rPr>
            <w:rFonts w:ascii="Times New Roman" w:hAnsi="Times New Roman" w:cs="Times New Roman"/>
            <w:sz w:val="24"/>
            <w:szCs w:val="24"/>
          </w:rPr>
          <w:br/>
        </w:r>
        <w:r w:rsidRPr="004F194E" w:rsidDel="00C84ED5">
          <w:rPr>
            <w:rFonts w:ascii="Times New Roman" w:hAnsi="Times New Roman" w:cs="Times New Roman"/>
            <w:color w:val="222222"/>
            <w:sz w:val="24"/>
            <w:szCs w:val="24"/>
          </w:rPr>
          <w:br/>
        </w:r>
      </w:del>
    </w:p>
    <w:p w14:paraId="71B75FB4" w14:textId="04E7FBA8"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59" w:author="Punt, Andre (O&amp;A, Hobart)" w:date="2019-10-06T08:53:00Z">
          <w:pPr>
            <w:spacing w:after="0" w:line="240" w:lineRule="auto"/>
            <w:ind w:firstLine="360"/>
            <w:jc w:val="both"/>
          </w:pPr>
        </w:pPrChange>
      </w:pPr>
      <w:r w:rsidRPr="004F194E">
        <w:rPr>
          <w:rFonts w:ascii="Times New Roman" w:hAnsi="Times New Roman" w:cs="Times New Roman"/>
          <w:color w:val="222222"/>
          <w:sz w:val="24"/>
          <w:szCs w:val="24"/>
          <w:shd w:val="clear" w:color="auto" w:fill="FFFFFF"/>
        </w:rPr>
        <w:t>L152: I don't understand the "95% confidence interval does not include zero". Aren't you estimating a latitudinal break-point? Maybe I am getting confused between estimation using actual data vs simulations. If so, then I suggest separating the two - i.e., don't even mention the simulation study until section 2.2. (note: reading the simulation section didn't clarify this question. L222 describes how breakpoints were detected?)</w:t>
      </w:r>
    </w:p>
    <w:p w14:paraId="6EC212BF" w14:textId="77777777" w:rsidR="00C7376D" w:rsidRDefault="00C7376D" w:rsidP="003A20D6">
      <w:pPr>
        <w:spacing w:after="0" w:line="240" w:lineRule="auto"/>
        <w:ind w:firstLine="360"/>
        <w:jc w:val="both"/>
        <w:rPr>
          <w:rFonts w:ascii="Times New Roman" w:hAnsi="Times New Roman" w:cs="Times New Roman"/>
          <w:color w:val="222222"/>
          <w:sz w:val="24"/>
          <w:szCs w:val="24"/>
          <w:shd w:val="clear" w:color="auto" w:fill="FFFFFF"/>
        </w:rPr>
      </w:pPr>
    </w:p>
    <w:p w14:paraId="018629A5" w14:textId="359FD042" w:rsidR="00770F2D" w:rsidRDefault="00770F2D" w:rsidP="003A20D6">
      <w:pPr>
        <w:spacing w:after="0"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Pr="004F194E">
        <w:rPr>
          <w:rFonts w:ascii="Times New Roman" w:hAnsi="Times New Roman" w:cs="Times New Roman"/>
          <w:b/>
          <w:bCs/>
          <w:sz w:val="24"/>
          <w:szCs w:val="24"/>
          <w:shd w:val="clear" w:color="auto" w:fill="FFFFFF"/>
        </w:rPr>
        <w:t>; the same approach</w:t>
      </w:r>
      <w:r w:rsidR="00BE08B3">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for detecting breakpoints and estimating growth parameters</w:t>
      </w:r>
      <w:r w:rsidR="00BE08B3">
        <w:rPr>
          <w:rFonts w:ascii="Times New Roman" w:hAnsi="Times New Roman" w:cs="Times New Roman"/>
          <w:b/>
          <w:bCs/>
          <w:sz w:val="24"/>
          <w:szCs w:val="24"/>
          <w:shd w:val="clear" w:color="auto" w:fill="FFFFFF"/>
        </w:rPr>
        <w:t xml:space="preserve"> (aside from the selectivity change described above)</w:t>
      </w:r>
      <w:r w:rsidR="00BE08B3" w:rsidRPr="004F194E">
        <w:rPr>
          <w:rFonts w:ascii="Times New Roman" w:hAnsi="Times New Roman" w:cs="Times New Roman"/>
          <w:b/>
          <w:bCs/>
          <w:sz w:val="24"/>
          <w:szCs w:val="24"/>
          <w:shd w:val="clear" w:color="auto" w:fill="FFFFFF"/>
        </w:rPr>
        <w:t xml:space="preserve"> </w:t>
      </w:r>
      <w:del w:id="160" w:author="Punt, Andre (O&amp;A, Hobart)" w:date="2019-10-06T08:53:00Z">
        <w:r w:rsidRPr="004F194E" w:rsidDel="00C84ED5">
          <w:rPr>
            <w:rFonts w:ascii="Times New Roman" w:hAnsi="Times New Roman" w:cs="Times New Roman"/>
            <w:b/>
            <w:bCs/>
            <w:sz w:val="24"/>
            <w:szCs w:val="24"/>
            <w:shd w:val="clear" w:color="auto" w:fill="FFFFFF"/>
          </w:rPr>
          <w:delText xml:space="preserve"> </w:delText>
        </w:r>
      </w:del>
      <w:r w:rsidRPr="004F194E">
        <w:rPr>
          <w:rFonts w:ascii="Times New Roman" w:hAnsi="Times New Roman" w:cs="Times New Roman"/>
          <w:b/>
          <w:bCs/>
          <w:sz w:val="24"/>
          <w:szCs w:val="24"/>
          <w:shd w:val="clear" w:color="auto" w:fill="FFFFFF"/>
        </w:rPr>
        <w:t xml:space="preserve">was used in both the simulation and sablefish </w:t>
      </w:r>
      <w:r w:rsidR="00BE08B3">
        <w:rPr>
          <w:rFonts w:ascii="Times New Roman" w:hAnsi="Times New Roman" w:cs="Times New Roman"/>
          <w:b/>
          <w:bCs/>
          <w:sz w:val="24"/>
          <w:szCs w:val="24"/>
          <w:shd w:val="clear" w:color="auto" w:fill="FFFFFF"/>
        </w:rPr>
        <w:t xml:space="preserve">application </w:t>
      </w:r>
      <w:r w:rsidRPr="004F194E">
        <w:rPr>
          <w:rFonts w:ascii="Times New Roman" w:hAnsi="Times New Roman" w:cs="Times New Roman"/>
          <w:b/>
          <w:bCs/>
          <w:sz w:val="24"/>
          <w:szCs w:val="24"/>
          <w:shd w:val="clear" w:color="auto" w:fill="FFFFFF"/>
        </w:rPr>
        <w:t>sections, which is why it</w:t>
      </w:r>
      <w:ins w:id="161" w:author="Punt, Andre (O&amp;A, Hobart)" w:date="2019-10-06T08:53:00Z">
        <w:r w:rsidR="00C84ED5">
          <w:rPr>
            <w:rFonts w:ascii="Times New Roman" w:hAnsi="Times New Roman" w:cs="Times New Roman"/>
            <w:b/>
            <w:bCs/>
            <w:sz w:val="24"/>
            <w:szCs w:val="24"/>
            <w:shd w:val="clear" w:color="auto" w:fill="FFFFFF"/>
          </w:rPr>
          <w:t xml:space="preserve"> i</w:t>
        </w:r>
      </w:ins>
      <w:del w:id="162" w:author="Punt, Andre (O&amp;A, Hobart)" w:date="2019-10-06T08:53:00Z">
        <w:r w:rsidRPr="004F194E" w:rsidDel="00C84ED5">
          <w:rPr>
            <w:rFonts w:ascii="Times New Roman" w:hAnsi="Times New Roman" w:cs="Times New Roman"/>
            <w:b/>
            <w:bCs/>
            <w:sz w:val="24"/>
            <w:szCs w:val="24"/>
            <w:shd w:val="clear" w:color="auto" w:fill="FFFFFF"/>
          </w:rPr>
          <w:delText>’</w:delText>
        </w:r>
      </w:del>
      <w:r w:rsidRPr="004F194E">
        <w:rPr>
          <w:rFonts w:ascii="Times New Roman" w:hAnsi="Times New Roman" w:cs="Times New Roman"/>
          <w:b/>
          <w:bCs/>
          <w:sz w:val="24"/>
          <w:szCs w:val="24"/>
          <w:shd w:val="clear" w:color="auto" w:fill="FFFFFF"/>
        </w:rPr>
        <w:t xml:space="preserve">s presented once here. Additionally, the simulation section uses the 95% CI of detected breakpoints as a performance metric (section 3.1), and we separately examine 95% CI of estimated </w:t>
      </w:r>
      <w:proofErr w:type="spellStart"/>
      <w:r w:rsidRPr="004F194E">
        <w:rPr>
          <w:rFonts w:ascii="Times New Roman" w:hAnsi="Times New Roman" w:cs="Times New Roman"/>
          <w:b/>
          <w:bCs/>
          <w:sz w:val="24"/>
          <w:szCs w:val="24"/>
          <w:shd w:val="clear" w:color="auto" w:fill="FFFFFF"/>
        </w:rPr>
        <w:t>Linf</w:t>
      </w:r>
      <w:proofErr w:type="spellEnd"/>
      <w:r w:rsidRPr="004F194E">
        <w:rPr>
          <w:rFonts w:ascii="Times New Roman" w:hAnsi="Times New Roman" w:cs="Times New Roman"/>
          <w:b/>
          <w:bCs/>
          <w:sz w:val="24"/>
          <w:szCs w:val="24"/>
          <w:shd w:val="clear" w:color="auto" w:fill="FFFFFF"/>
        </w:rPr>
        <w:t xml:space="preserve"> from the sablefish data to discard </w:t>
      </w:r>
      <w:r w:rsidR="00C90D5B">
        <w:rPr>
          <w:rFonts w:ascii="Times New Roman" w:hAnsi="Times New Roman" w:cs="Times New Roman"/>
          <w:b/>
          <w:bCs/>
          <w:sz w:val="24"/>
          <w:szCs w:val="24"/>
          <w:shd w:val="clear" w:color="auto" w:fill="FFFFFF"/>
        </w:rPr>
        <w:t>statistically</w:t>
      </w:r>
      <w:r w:rsidRPr="004F194E">
        <w:rPr>
          <w:rFonts w:ascii="Times New Roman" w:hAnsi="Times New Roman" w:cs="Times New Roman"/>
          <w:b/>
          <w:bCs/>
          <w:sz w:val="24"/>
          <w:szCs w:val="24"/>
          <w:shd w:val="clear" w:color="auto" w:fill="FFFFFF"/>
        </w:rPr>
        <w:t xml:space="preserve"> insignificant breaks (see below).</w:t>
      </w:r>
    </w:p>
    <w:p w14:paraId="0BB845BA" w14:textId="77777777" w:rsidR="00C90D5B" w:rsidRPr="00481E8A" w:rsidRDefault="00C90D5B" w:rsidP="003A20D6">
      <w:pPr>
        <w:spacing w:after="0" w:line="240" w:lineRule="auto"/>
        <w:ind w:firstLine="360"/>
        <w:jc w:val="both"/>
      </w:pPr>
    </w:p>
    <w:p w14:paraId="36896CCE" w14:textId="4DE8ECAE" w:rsidR="00C97513" w:rsidRDefault="00770F2D"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sz w:val="24"/>
          <w:szCs w:val="24"/>
          <w:shd w:val="clear" w:color="auto" w:fill="FFFFFF"/>
        </w:rPr>
        <w:t xml:space="preserve">To clarify, we updated the sentence on line </w:t>
      </w:r>
      <w:r w:rsidR="00C97513">
        <w:rPr>
          <w:rFonts w:ascii="Times New Roman" w:hAnsi="Times New Roman" w:cs="Times New Roman"/>
          <w:b/>
          <w:bCs/>
          <w:sz w:val="24"/>
          <w:szCs w:val="24"/>
          <w:shd w:val="clear" w:color="auto" w:fill="FFFFFF"/>
        </w:rPr>
        <w:t>137</w:t>
      </w:r>
      <w:r w:rsidRPr="004F194E">
        <w:rPr>
          <w:rFonts w:ascii="Times New Roman" w:hAnsi="Times New Roman" w:cs="Times New Roman"/>
          <w:b/>
          <w:bCs/>
          <w:sz w:val="24"/>
          <w:szCs w:val="24"/>
          <w:shd w:val="clear" w:color="auto" w:fill="FFFFFF"/>
        </w:rPr>
        <w:t xml:space="preserve"> to read: “…</w:t>
      </w:r>
      <w:r w:rsidRPr="004F194E">
        <w:rPr>
          <w:rFonts w:ascii="Times New Roman" w:hAnsi="Times New Roman" w:cs="Times New Roman"/>
          <w:b/>
          <w:bCs/>
          <w:sz w:val="24"/>
          <w:szCs w:val="24"/>
        </w:rPr>
        <w:t xml:space="preserve">defined as the “breakpoint” if its 95% confidence interval (generated using the standard error estimates for the derivative) does not include zero.” </w:t>
      </w:r>
    </w:p>
    <w:p w14:paraId="15D56726" w14:textId="77777777" w:rsidR="00C84ED5" w:rsidRDefault="00770F2D" w:rsidP="003A20D6">
      <w:pPr>
        <w:spacing w:after="0" w:line="240" w:lineRule="auto"/>
        <w:jc w:val="both"/>
        <w:rPr>
          <w:ins w:id="163" w:author="Punt, Andre (O&amp;A, Hobart)" w:date="2019-10-06T08:53:00Z"/>
          <w:rFonts w:ascii="Times New Roman" w:hAnsi="Times New Roman" w:cs="Times New Roman"/>
          <w:b/>
          <w:bCs/>
          <w:sz w:val="24"/>
          <w:szCs w:val="24"/>
        </w:rPr>
      </w:pPr>
      <w:r w:rsidRPr="004F194E">
        <w:rPr>
          <w:rFonts w:ascii="Times New Roman" w:hAnsi="Times New Roman" w:cs="Times New Roman"/>
          <w:b/>
          <w:bCs/>
          <w:sz w:val="24"/>
          <w:szCs w:val="24"/>
        </w:rPr>
        <w:t>Later, when discussing the 95% CI for estimated growth parameters, we specify (L</w:t>
      </w:r>
      <w:r w:rsidR="00C97513">
        <w:rPr>
          <w:rFonts w:ascii="Times New Roman" w:hAnsi="Times New Roman" w:cs="Times New Roman"/>
          <w:b/>
          <w:bCs/>
          <w:sz w:val="24"/>
          <w:szCs w:val="24"/>
        </w:rPr>
        <w:t>348</w:t>
      </w:r>
      <w:r w:rsidRPr="004F194E">
        <w:rPr>
          <w:rFonts w:ascii="Times New Roman" w:hAnsi="Times New Roman" w:cs="Times New Roman"/>
          <w:b/>
          <w:bCs/>
          <w:sz w:val="24"/>
          <w:szCs w:val="24"/>
        </w:rPr>
        <w:t>): “</w:t>
      </w:r>
      <w:r w:rsidR="00C97513">
        <w:t>.</w:t>
      </w:r>
      <w:bookmarkStart w:id="164" w:name="_Hlk20118575"/>
      <w:r w:rsidR="00C97513" w:rsidRPr="00865DA7">
        <w:rPr>
          <w:color w:val="4472C4" w:themeColor="accent1"/>
        </w:rPr>
        <w:t xml:space="preserve"> </w:t>
      </w:r>
      <w:bookmarkStart w:id="165" w:name="_Hlk21098488"/>
      <w:r w:rsidR="00C97513" w:rsidRPr="00C97513">
        <w:rPr>
          <w:rFonts w:ascii="Times New Roman" w:hAnsi="Times New Roman" w:cs="Times New Roman"/>
          <w:b/>
          <w:bCs/>
          <w:color w:val="4472C4" w:themeColor="accent1"/>
          <w:sz w:val="24"/>
          <w:szCs w:val="24"/>
        </w:rPr>
        <w:t xml:space="preserve">Parameter estimation at this temporal stratification generated </w:t>
      </w:r>
      <w:r w:rsidR="00C97513" w:rsidRPr="00C97513">
        <w:rPr>
          <w:rFonts w:ascii="Times New Roman" w:hAnsi="Times New Roman" w:cs="Times New Roman"/>
          <w:b/>
          <w:bCs/>
          <w:sz w:val="24"/>
          <w:szCs w:val="24"/>
        </w:rPr>
        <w:t xml:space="preserve">95% confidence intervals for </w:t>
      </w:r>
      <w:r w:rsidR="00C97513" w:rsidRPr="00C97513">
        <w:rPr>
          <w:rFonts w:ascii="Times New Roman" w:hAnsi="Times New Roman" w:cs="Times New Roman"/>
          <w:b/>
          <w:bCs/>
          <w:i/>
          <w:sz w:val="24"/>
          <w:szCs w:val="24"/>
        </w:rPr>
        <w:t>L</w:t>
      </w:r>
      <w:r w:rsidR="00C97513" w:rsidRPr="00C97513">
        <w:rPr>
          <w:rFonts w:ascii="Times New Roman" w:hAnsi="Times New Roman" w:cs="Times New Roman"/>
          <w:b/>
          <w:bCs/>
          <w:i/>
          <w:sz w:val="24"/>
          <w:szCs w:val="24"/>
          <w:vertAlign w:val="subscript"/>
        </w:rPr>
        <w:t>∞</w:t>
      </w:r>
      <w:r w:rsidR="00C97513" w:rsidRPr="00C97513">
        <w:rPr>
          <w:rFonts w:ascii="Times New Roman" w:hAnsi="Times New Roman" w:cs="Times New Roman"/>
          <w:b/>
          <w:bCs/>
          <w:sz w:val="24"/>
          <w:szCs w:val="24"/>
        </w:rPr>
        <w:t xml:space="preserve"> </w:t>
      </w:r>
      <w:r w:rsidR="00C97513" w:rsidRPr="00C97513">
        <w:rPr>
          <w:rFonts w:ascii="Times New Roman" w:hAnsi="Times New Roman" w:cs="Times New Roman"/>
          <w:b/>
          <w:bCs/>
          <w:color w:val="4472C4" w:themeColor="accent1"/>
          <w:sz w:val="24"/>
          <w:szCs w:val="24"/>
        </w:rPr>
        <w:t xml:space="preserve">which overlapped </w:t>
      </w:r>
      <w:r w:rsidR="00C97513" w:rsidRPr="00C97513">
        <w:rPr>
          <w:rFonts w:ascii="Times New Roman" w:hAnsi="Times New Roman" w:cs="Times New Roman"/>
          <w:b/>
          <w:bCs/>
          <w:sz w:val="24"/>
          <w:szCs w:val="24"/>
        </w:rPr>
        <w:t>for males within all regions and for females in region 5 (Supplementary Figure A12).</w:t>
      </w:r>
      <w:bookmarkEnd w:id="164"/>
      <w:bookmarkEnd w:id="165"/>
      <w:r w:rsidR="00C97513" w:rsidRPr="00C97513">
        <w:rPr>
          <w:rFonts w:ascii="Times New Roman" w:hAnsi="Times New Roman" w:cs="Times New Roman"/>
          <w:b/>
          <w:bCs/>
          <w:sz w:val="24"/>
          <w:szCs w:val="24"/>
        </w:rPr>
        <w:t>”</w:t>
      </w:r>
    </w:p>
    <w:p w14:paraId="764A4036" w14:textId="36E2DCF2"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66" w:author="Punt, Andre (O&amp;A, Hobart)" w:date="2019-10-06T08:54:00Z">
          <w:pPr>
            <w:spacing w:after="0" w:line="240" w:lineRule="auto"/>
            <w:jc w:val="both"/>
          </w:pPr>
        </w:pPrChange>
      </w:pPr>
      <w:del w:id="167" w:author="Punt, Andre (O&amp;A, Hobart)" w:date="2019-10-06T08:53:00Z">
        <w:r w:rsidRPr="004F194E" w:rsidDel="00C84ED5">
          <w:rPr>
            <w:rFonts w:ascii="Times New Roman" w:hAnsi="Times New Roman" w:cs="Times New Roman"/>
            <w:color w:val="4472C4" w:themeColor="accent1"/>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L156. There is a lot to unpack in this one sentence. Within this sentence, is a general software package - TMB - </w:t>
      </w:r>
      <w:proofErr w:type="gramStart"/>
      <w:r w:rsidRPr="004F194E">
        <w:rPr>
          <w:rFonts w:ascii="Times New Roman" w:hAnsi="Times New Roman" w:cs="Times New Roman"/>
          <w:color w:val="222222"/>
          <w:sz w:val="24"/>
          <w:szCs w:val="24"/>
          <w:shd w:val="clear" w:color="auto" w:fill="FFFFFF"/>
        </w:rPr>
        <w:t>really important</w:t>
      </w:r>
      <w:proofErr w:type="gramEnd"/>
      <w:r w:rsidRPr="004F194E">
        <w:rPr>
          <w:rFonts w:ascii="Times New Roman" w:hAnsi="Times New Roman" w:cs="Times New Roman"/>
          <w:color w:val="222222"/>
          <w:sz w:val="24"/>
          <w:szCs w:val="24"/>
          <w:shd w:val="clear" w:color="auto" w:fill="FFFFFF"/>
        </w:rPr>
        <w:t xml:space="preserve">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p>
    <w:p w14:paraId="0122CF33" w14:textId="77777777" w:rsidR="00C7376D" w:rsidRDefault="00C7376D" w:rsidP="00C84ED5">
      <w:pPr>
        <w:spacing w:after="0" w:line="240" w:lineRule="auto"/>
        <w:jc w:val="both"/>
        <w:rPr>
          <w:rFonts w:ascii="Times New Roman" w:hAnsi="Times New Roman" w:cs="Times New Roman"/>
          <w:color w:val="222222"/>
          <w:sz w:val="24"/>
          <w:szCs w:val="24"/>
          <w:shd w:val="clear" w:color="auto" w:fill="FFFFFF"/>
        </w:rPr>
        <w:pPrChange w:id="168" w:author="Punt, Andre (O&amp;A, Hobart)" w:date="2019-10-06T08:54:00Z">
          <w:pPr>
            <w:spacing w:after="0" w:line="240" w:lineRule="auto"/>
            <w:jc w:val="both"/>
          </w:pPr>
        </w:pPrChange>
      </w:pPr>
    </w:p>
    <w:p w14:paraId="75DFCE2D" w14:textId="198E3F65" w:rsidR="00414C1C" w:rsidRDefault="00946947" w:rsidP="00C84ED5">
      <w:pPr>
        <w:spacing w:after="0" w:line="240" w:lineRule="auto"/>
        <w:jc w:val="both"/>
        <w:pPrChange w:id="169" w:author="Punt, Andre (O&amp;A, Hobart)" w:date="2019-10-06T08:54:00Z">
          <w:pPr>
            <w:spacing w:after="0" w:line="240" w:lineRule="auto"/>
            <w:jc w:val="both"/>
          </w:pPr>
        </w:pPrChange>
      </w:pPr>
      <w:r w:rsidRPr="00414C1C">
        <w:rPr>
          <w:rFonts w:ascii="Times New Roman" w:hAnsi="Times New Roman" w:cs="Times New Roman"/>
          <w:b/>
          <w:bCs/>
          <w:color w:val="222222"/>
          <w:sz w:val="24"/>
          <w:szCs w:val="24"/>
          <w:shd w:val="clear" w:color="auto" w:fill="FFFFFF"/>
        </w:rPr>
        <w:t>We felt it useful to mention the software used</w:t>
      </w:r>
      <w:r w:rsidR="009E5CF1" w:rsidRPr="00414C1C">
        <w:rPr>
          <w:rFonts w:ascii="Times New Roman" w:hAnsi="Times New Roman" w:cs="Times New Roman"/>
          <w:b/>
          <w:bCs/>
          <w:color w:val="222222"/>
          <w:sz w:val="24"/>
          <w:szCs w:val="24"/>
          <w:shd w:val="clear" w:color="auto" w:fill="FFFFFF"/>
        </w:rPr>
        <w:t>, but have now simplified</w:t>
      </w:r>
      <w:r w:rsidRPr="00414C1C">
        <w:rPr>
          <w:rFonts w:ascii="Times New Roman" w:hAnsi="Times New Roman" w:cs="Times New Roman"/>
          <w:b/>
          <w:bCs/>
          <w:color w:val="222222"/>
          <w:sz w:val="24"/>
          <w:szCs w:val="24"/>
          <w:shd w:val="clear" w:color="auto" w:fill="FFFFFF"/>
        </w:rPr>
        <w:t xml:space="preserve"> this sentence </w:t>
      </w:r>
      <w:r w:rsidR="00414C1C" w:rsidRPr="00414C1C">
        <w:rPr>
          <w:rFonts w:ascii="Times New Roman" w:hAnsi="Times New Roman" w:cs="Times New Roman"/>
          <w:b/>
          <w:bCs/>
          <w:color w:val="222222"/>
          <w:sz w:val="24"/>
          <w:szCs w:val="24"/>
          <w:shd w:val="clear" w:color="auto" w:fill="FFFFFF"/>
        </w:rPr>
        <w:t>L146</w:t>
      </w:r>
      <w:r w:rsidRPr="00414C1C">
        <w:rPr>
          <w:rFonts w:ascii="Times New Roman" w:hAnsi="Times New Roman" w:cs="Times New Roman"/>
          <w:b/>
          <w:bCs/>
          <w:color w:val="222222"/>
          <w:sz w:val="24"/>
          <w:szCs w:val="24"/>
          <w:shd w:val="clear" w:color="auto" w:fill="FFFFFF"/>
        </w:rPr>
        <w:t xml:space="preserve">: </w:t>
      </w:r>
      <w:bookmarkStart w:id="170" w:name="_Hlk20134835"/>
      <w:r w:rsidR="00414C1C" w:rsidRPr="00414C1C">
        <w:rPr>
          <w:b/>
          <w:bCs/>
        </w:rPr>
        <w:t>“</w:t>
      </w:r>
      <w:r w:rsidR="00414C1C" w:rsidRPr="00414C1C">
        <w:rPr>
          <w:rFonts w:ascii="Times New Roman" w:hAnsi="Times New Roman" w:cs="Times New Roman"/>
          <w:b/>
          <w:bCs/>
          <w:sz w:val="24"/>
          <w:szCs w:val="24"/>
        </w:rPr>
        <w:t>For each of these new aggregated data sets, the parameters of the VGBF (</w:t>
      </w:r>
      <w:r w:rsidR="00414C1C" w:rsidRPr="00414C1C">
        <w:rPr>
          <w:rFonts w:ascii="Times New Roman" w:hAnsi="Times New Roman" w:cs="Times New Roman"/>
          <w:b/>
          <w:bCs/>
          <w:sz w:val="24"/>
          <w:szCs w:val="24"/>
        </w:rPr>
        <w:fldChar w:fldCharType="begin"/>
      </w:r>
      <w:r w:rsidR="00414C1C" w:rsidRPr="00414C1C">
        <w:rPr>
          <w:rFonts w:ascii="Times New Roman" w:hAnsi="Times New Roman" w:cs="Times New Roman"/>
          <w:b/>
          <w:bCs/>
          <w:sz w:val="24"/>
          <w:szCs w:val="24"/>
        </w:rPr>
        <w:instrText xml:space="preserve"> REF _Ref5721864 \h  \* MERGEFORMAT </w:instrText>
      </w:r>
      <w:r w:rsidR="00414C1C" w:rsidRPr="00414C1C">
        <w:rPr>
          <w:rFonts w:ascii="Times New Roman" w:hAnsi="Times New Roman" w:cs="Times New Roman"/>
          <w:b/>
          <w:bCs/>
          <w:sz w:val="24"/>
          <w:szCs w:val="24"/>
        </w:rPr>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sz w:val="24"/>
          <w:szCs w:val="24"/>
        </w:rPr>
        <w:t xml:space="preserve">Equation </w:t>
      </w:r>
      <w:r w:rsidR="00414C1C" w:rsidRPr="00414C1C">
        <w:rPr>
          <w:rFonts w:ascii="Times New Roman" w:hAnsi="Times New Roman" w:cs="Times New Roman"/>
          <w:b/>
          <w:bCs/>
          <w:noProof/>
          <w:sz w:val="24"/>
          <w:szCs w:val="24"/>
        </w:rPr>
        <w:t>4</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 xml:space="preserve">; </w:t>
      </w:r>
      <w:r w:rsidR="00414C1C" w:rsidRPr="00414C1C">
        <w:rPr>
          <w:rFonts w:ascii="Times New Roman" w:hAnsi="Times New Roman" w:cs="Times New Roman"/>
          <w:b/>
          <w:bCs/>
          <w:i/>
          <w:sz w:val="24"/>
          <w:szCs w:val="24"/>
        </w:rPr>
        <w:t>L</w:t>
      </w:r>
      <w:r w:rsidR="00414C1C" w:rsidRPr="00414C1C">
        <w:rPr>
          <w:rFonts w:ascii="Times New Roman" w:hAnsi="Times New Roman" w:cs="Times New Roman"/>
          <w:b/>
          <w:bCs/>
          <w:i/>
          <w:sz w:val="24"/>
          <w:szCs w:val="24"/>
          <w:vertAlign w:val="subscript"/>
        </w:rPr>
        <w:t>∞</w:t>
      </w:r>
      <w:r w:rsidR="00414C1C" w:rsidRPr="00414C1C">
        <w:rPr>
          <w:rFonts w:ascii="Times New Roman" w:hAnsi="Times New Roman" w:cs="Times New Roman"/>
          <w:b/>
          <w:bCs/>
          <w:sz w:val="24"/>
          <w:szCs w:val="24"/>
        </w:rPr>
        <w:t xml:space="preserve"> -  asymptotic length</w:t>
      </w:r>
      <w:r w:rsidR="00414C1C" w:rsidRPr="00414C1C">
        <w:rPr>
          <w:rFonts w:ascii="Times New Roman" w:hAnsi="Times New Roman" w:cs="Times New Roman"/>
          <w:b/>
          <w:bCs/>
          <w:color w:val="4472C4" w:themeColor="accent1"/>
          <w:sz w:val="24"/>
          <w:szCs w:val="24"/>
        </w:rPr>
        <w:t xml:space="preserve"> [cm]</w:t>
      </w:r>
      <w:r w:rsidR="00414C1C" w:rsidRPr="00414C1C">
        <w:rPr>
          <w:rFonts w:ascii="Times New Roman" w:hAnsi="Times New Roman" w:cs="Times New Roman"/>
          <w:b/>
          <w:bCs/>
          <w:sz w:val="24"/>
          <w:szCs w:val="24"/>
        </w:rPr>
        <w:t>,</w:t>
      </w:r>
      <w:r w:rsidR="00414C1C" w:rsidRPr="00414C1C">
        <w:rPr>
          <w:rFonts w:ascii="Times New Roman" w:hAnsi="Times New Roman" w:cs="Times New Roman"/>
          <w:b/>
          <w:bCs/>
          <w:i/>
          <w:sz w:val="24"/>
          <w:szCs w:val="24"/>
        </w:rPr>
        <w:t xml:space="preserve"> k</w:t>
      </w:r>
      <w:r w:rsidR="00414C1C" w:rsidRPr="00414C1C">
        <w:rPr>
          <w:rFonts w:ascii="Times New Roman" w:hAnsi="Times New Roman" w:cs="Times New Roman"/>
          <w:b/>
          <w:bCs/>
          <w:sz w:val="24"/>
          <w:szCs w:val="24"/>
        </w:rPr>
        <w:t xml:space="preserve">  - the rate at which asymptotic length is approached </w:t>
      </w:r>
      <w:r w:rsidR="00414C1C" w:rsidRPr="00414C1C">
        <w:rPr>
          <w:rFonts w:ascii="Times New Roman" w:hAnsi="Times New Roman" w:cs="Times New Roman"/>
          <w:b/>
          <w:bCs/>
          <w:color w:val="4472C4" w:themeColor="accent1"/>
          <w:sz w:val="24"/>
          <w:szCs w:val="24"/>
        </w:rPr>
        <w:t>[cm/</w:t>
      </w:r>
      <w:proofErr w:type="spellStart"/>
      <w:r w:rsidR="00414C1C" w:rsidRPr="00414C1C">
        <w:rPr>
          <w:rFonts w:ascii="Times New Roman" w:hAnsi="Times New Roman" w:cs="Times New Roman"/>
          <w:b/>
          <w:bCs/>
          <w:color w:val="4472C4" w:themeColor="accent1"/>
          <w:sz w:val="24"/>
          <w:szCs w:val="24"/>
        </w:rPr>
        <w:t>yr</w:t>
      </w:r>
      <w:proofErr w:type="spellEnd"/>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 xml:space="preserve">and </w:t>
      </w:r>
      <w:r w:rsidR="00414C1C" w:rsidRPr="00414C1C">
        <w:rPr>
          <w:rFonts w:ascii="Times New Roman" w:hAnsi="Times New Roman" w:cs="Times New Roman"/>
          <w:b/>
          <w:bCs/>
          <w:i/>
          <w:sz w:val="24"/>
          <w:szCs w:val="24"/>
        </w:rPr>
        <w:t>t</w:t>
      </w:r>
      <w:r w:rsidR="00414C1C" w:rsidRPr="00414C1C">
        <w:rPr>
          <w:rFonts w:ascii="Times New Roman" w:hAnsi="Times New Roman" w:cs="Times New Roman"/>
          <w:b/>
          <w:bCs/>
          <w:i/>
          <w:sz w:val="24"/>
          <w:szCs w:val="24"/>
          <w:vertAlign w:val="subscript"/>
        </w:rPr>
        <w:t xml:space="preserve">0 </w:t>
      </w:r>
      <w:r w:rsidR="00414C1C" w:rsidRPr="00414C1C">
        <w:rPr>
          <w:rFonts w:ascii="Times New Roman" w:hAnsi="Times New Roman" w:cs="Times New Roman"/>
          <w:b/>
          <w:bCs/>
          <w:sz w:val="24"/>
          <w:szCs w:val="24"/>
        </w:rPr>
        <w:t>- the estimated age at length zero</w:t>
      </w:r>
      <w:r w:rsidR="00414C1C" w:rsidRPr="00414C1C">
        <w:rPr>
          <w:rFonts w:ascii="Times New Roman" w:hAnsi="Times New Roman" w:cs="Times New Roman"/>
          <w:b/>
          <w:bCs/>
          <w:color w:val="4472C4" w:themeColor="accent1"/>
          <w:sz w:val="24"/>
          <w:szCs w:val="24"/>
        </w:rPr>
        <w:t xml:space="preserve"> in years</w:t>
      </w:r>
      <w:r w:rsidR="00414C1C" w:rsidRPr="00414C1C">
        <w:rPr>
          <w:rFonts w:ascii="Times New Roman" w:hAnsi="Times New Roman" w:cs="Times New Roman"/>
          <w:b/>
          <w:bCs/>
          <w:sz w:val="24"/>
          <w:szCs w:val="24"/>
        </w:rPr>
        <w:t xml:space="preserve">) are estimated using maximum </w:t>
      </w:r>
      <w:r w:rsidR="00414C1C" w:rsidRPr="00414C1C">
        <w:rPr>
          <w:rFonts w:ascii="Times New Roman" w:hAnsi="Times New Roman" w:cs="Times New Roman"/>
          <w:b/>
          <w:bCs/>
          <w:color w:val="4472C4" w:themeColor="accent1"/>
          <w:sz w:val="24"/>
          <w:szCs w:val="24"/>
        </w:rPr>
        <w:t xml:space="preserve">likelihood assuming </w:t>
      </w:r>
      <w:r w:rsidR="00414C1C" w:rsidRPr="00414C1C">
        <w:rPr>
          <w:rFonts w:ascii="Times New Roman" w:hAnsi="Times New Roman" w:cs="Times New Roman"/>
          <w:b/>
          <w:bCs/>
          <w:color w:val="4472C4" w:themeColor="accent1"/>
          <w:sz w:val="24"/>
          <w:szCs w:val="24"/>
        </w:rPr>
        <w:lastRenderedPageBreak/>
        <w:t xml:space="preserve">that the </w:t>
      </w:r>
      <w:r w:rsidR="00414C1C" w:rsidRPr="00414C1C">
        <w:rPr>
          <w:rFonts w:ascii="Times New Roman" w:eastAsiaTheme="minorEastAsia" w:hAnsi="Times New Roman" w:cs="Times New Roman"/>
          <w:b/>
          <w:bCs/>
          <w:color w:val="4472C4" w:themeColor="accent1"/>
          <w:sz w:val="24"/>
          <w:szCs w:val="24"/>
        </w:rPr>
        <w:t>error is normally distributed with zero mean and variance σ)</w:t>
      </w:r>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This study performed estimation in Template Model Builder (</w:t>
      </w:r>
      <w:r w:rsidR="00414C1C" w:rsidRPr="00414C1C">
        <w:rPr>
          <w:rFonts w:ascii="Times New Roman" w:hAnsi="Times New Roman" w:cs="Times New Roman"/>
          <w:b/>
          <w:bCs/>
          <w:sz w:val="24"/>
          <w:szCs w:val="24"/>
        </w:rPr>
        <w:fldChar w:fldCharType="begin" w:fldLock="1"/>
      </w:r>
      <w:r w:rsidR="00414C1C" w:rsidRPr="00414C1C">
        <w:rPr>
          <w:rFonts w:ascii="Times New Roman" w:hAnsi="Times New Roman" w:cs="Times New Roman"/>
          <w:b/>
          <w:bCs/>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noProof/>
          <w:sz w:val="24"/>
          <w:szCs w:val="24"/>
        </w:rPr>
        <w:t>Kristensen et al., 2016</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w:t>
      </w:r>
    </w:p>
    <w:bookmarkEnd w:id="170"/>
    <w:p w14:paraId="7FBF4A7D" w14:textId="77777777"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71" w:author="Punt, Andre (O&amp;A, Hobart)" w:date="2019-10-06T08:54: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p>
    <w:p w14:paraId="106624BC" w14:textId="2F739246" w:rsidR="002C29C4" w:rsidRPr="004F194E" w:rsidRDefault="00D209AD" w:rsidP="00C84ED5">
      <w:pPr>
        <w:spacing w:after="0" w:line="240" w:lineRule="auto"/>
        <w:jc w:val="both"/>
        <w:rPr>
          <w:rFonts w:ascii="Times New Roman" w:hAnsi="Times New Roman" w:cs="Times New Roman"/>
          <w:b/>
          <w:bCs/>
          <w:color w:val="4472C4" w:themeColor="accent1"/>
          <w:sz w:val="24"/>
          <w:szCs w:val="24"/>
          <w:shd w:val="clear" w:color="auto" w:fill="FFFFFF"/>
        </w:rPr>
        <w:pPrChange w:id="172" w:author="Punt, Andre (O&amp;A, Hobart)" w:date="2019-10-06T08:54:00Z">
          <w:pPr>
            <w:spacing w:line="240" w:lineRule="auto"/>
            <w:jc w:val="both"/>
          </w:pPr>
        </w:pPrChange>
      </w:pPr>
      <w:r w:rsidRPr="004F194E">
        <w:rPr>
          <w:rFonts w:ascii="Times New Roman" w:hAnsi="Times New Roman" w:cs="Times New Roman"/>
          <w:b/>
          <w:bCs/>
          <w:color w:val="222222"/>
          <w:sz w:val="24"/>
          <w:szCs w:val="24"/>
          <w:shd w:val="clear" w:color="auto" w:fill="FFFFFF"/>
        </w:rPr>
        <w:t>Thanks, we added the missing parenthesis</w:t>
      </w:r>
      <w:r w:rsidR="000540F2">
        <w:rPr>
          <w:rFonts w:ascii="Times New Roman" w:hAnsi="Times New Roman" w:cs="Times New Roman"/>
          <w:b/>
          <w:bCs/>
          <w:color w:val="222222"/>
          <w:sz w:val="24"/>
          <w:szCs w:val="24"/>
          <w:shd w:val="clear" w:color="auto" w:fill="FFFFFF"/>
        </w:rPr>
        <w:t>, L166</w:t>
      </w:r>
      <w:r w:rsidRPr="004F194E">
        <w:rPr>
          <w:rFonts w:ascii="Times New Roman" w:hAnsi="Times New Roman" w:cs="Times New Roman"/>
          <w:b/>
          <w:bCs/>
          <w:color w:val="222222"/>
          <w:sz w:val="24"/>
          <w:szCs w:val="24"/>
          <w:shd w:val="clear" w:color="auto" w:fill="FFFFFF"/>
        </w:rPr>
        <w:t>.</w:t>
      </w:r>
    </w:p>
    <w:p w14:paraId="677E5A79" w14:textId="77777777"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73" w:author="Punt, Andre (O&amp;A, Hobart)" w:date="2019-10-06T08:54: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p>
    <w:p w14:paraId="15952346" w14:textId="77777777" w:rsidR="00C84ED5" w:rsidRDefault="00D209AD" w:rsidP="00C84ED5">
      <w:pPr>
        <w:spacing w:after="0" w:line="240" w:lineRule="auto"/>
        <w:jc w:val="both"/>
        <w:rPr>
          <w:ins w:id="174" w:author="Punt, Andre (O&amp;A, Hobart)" w:date="2019-10-06T08:54:00Z"/>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Thanks, this was unnecessarily detailed; we have changed L</w:t>
      </w:r>
      <w:r w:rsidR="00DA34D6">
        <w:rPr>
          <w:rFonts w:ascii="Times New Roman" w:hAnsi="Times New Roman" w:cs="Times New Roman"/>
          <w:b/>
          <w:bCs/>
          <w:color w:val="222222"/>
          <w:sz w:val="24"/>
          <w:szCs w:val="24"/>
          <w:shd w:val="clear" w:color="auto" w:fill="FFFFFF"/>
        </w:rPr>
        <w:t>168</w:t>
      </w:r>
      <w:r w:rsidRPr="004F194E">
        <w:rPr>
          <w:rFonts w:ascii="Times New Roman" w:hAnsi="Times New Roman" w:cs="Times New Roman"/>
          <w:b/>
          <w:bCs/>
          <w:color w:val="222222"/>
          <w:sz w:val="24"/>
          <w:szCs w:val="24"/>
          <w:shd w:val="clear" w:color="auto" w:fill="FFFFFF"/>
        </w:rPr>
        <w:t xml:space="preserve"> to simply state “lognormal error”. The bias correction occurs when estimates are converted out of log space.</w:t>
      </w:r>
    </w:p>
    <w:p w14:paraId="413B06ED" w14:textId="1576F386"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75" w:author="Punt, Andre (O&amp;A, Hobart)" w:date="2019-10-06T08:54:00Z">
          <w:pPr>
            <w:spacing w:line="240" w:lineRule="auto"/>
            <w:jc w:val="both"/>
          </w:pPr>
        </w:pPrChange>
      </w:pPr>
      <w:del w:id="176" w:author="Punt, Andre (O&amp;A, Hobart)" w:date="2019-10-06T08:54: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color w:val="222222"/>
          <w:sz w:val="24"/>
          <w:szCs w:val="24"/>
          <w:shd w:val="clear" w:color="auto" w:fill="FFFFFF"/>
        </w:rPr>
        <w:t xml:space="preserve">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w:t>
      </w:r>
      <w:proofErr w:type="spellStart"/>
      <w:r w:rsidRPr="004F194E">
        <w:rPr>
          <w:rFonts w:ascii="Times New Roman" w:hAnsi="Times New Roman" w:cs="Times New Roman"/>
          <w:color w:val="222222"/>
          <w:sz w:val="24"/>
          <w:szCs w:val="24"/>
          <w:shd w:val="clear" w:color="auto" w:fill="FFFFFF"/>
        </w:rPr>
        <w:t>estimability</w:t>
      </w:r>
      <w:proofErr w:type="spellEnd"/>
      <w:r w:rsidRPr="004F194E">
        <w:rPr>
          <w:rFonts w:ascii="Times New Roman" w:hAnsi="Times New Roman" w:cs="Times New Roman"/>
          <w:color w:val="222222"/>
          <w:sz w:val="24"/>
          <w:szCs w:val="24"/>
          <w:shd w:val="clear" w:color="auto" w:fill="FFFFFF"/>
        </w:rPr>
        <w:t xml:space="preserve"> of the growth parameter k, since it is largely </w:t>
      </w:r>
      <w:proofErr w:type="gramStart"/>
      <w:r w:rsidRPr="004F194E">
        <w:rPr>
          <w:rFonts w:ascii="Times New Roman" w:hAnsi="Times New Roman" w:cs="Times New Roman"/>
          <w:color w:val="222222"/>
          <w:sz w:val="24"/>
          <w:szCs w:val="24"/>
          <w:shd w:val="clear" w:color="auto" w:fill="FFFFFF"/>
        </w:rPr>
        <w:t>determine</w:t>
      </w:r>
      <w:proofErr w:type="gramEnd"/>
      <w:r w:rsidRPr="004F194E">
        <w:rPr>
          <w:rFonts w:ascii="Times New Roman" w:hAnsi="Times New Roman" w:cs="Times New Roman"/>
          <w:color w:val="222222"/>
          <w:sz w:val="24"/>
          <w:szCs w:val="24"/>
          <w:shd w:val="clear" w:color="auto" w:fill="FFFFFF"/>
        </w:rPr>
        <w:t xml:space="preserve"> near the origin.</w:t>
      </w:r>
    </w:p>
    <w:p w14:paraId="4C210715" w14:textId="77777777" w:rsidR="00C84ED5" w:rsidRDefault="00494D95" w:rsidP="00C84ED5">
      <w:pPr>
        <w:spacing w:after="0" w:line="240" w:lineRule="auto"/>
        <w:jc w:val="both"/>
        <w:rPr>
          <w:ins w:id="177" w:author="Punt, Andre (O&amp;A, Hobart)" w:date="2019-10-06T08:54:00Z"/>
          <w:rFonts w:ascii="Times New Roman" w:hAnsi="Times New Roman" w:cs="Times New Roman"/>
          <w:b/>
          <w:bCs/>
          <w:sz w:val="24"/>
          <w:szCs w:val="24"/>
          <w:shd w:val="clear" w:color="auto" w:fill="FFFFFF"/>
        </w:rPr>
        <w:pPrChange w:id="178" w:author="Punt, Andre (O&amp;A, Hobart)" w:date="2019-10-06T08:54:00Z">
          <w:pPr>
            <w:spacing w:line="240" w:lineRule="auto"/>
            <w:jc w:val="both"/>
          </w:pPr>
        </w:pPrChange>
      </w:pPr>
      <w:r w:rsidRPr="004F194E">
        <w:rPr>
          <w:rFonts w:ascii="Times New Roman" w:hAnsi="Times New Roman" w:cs="Times New Roman"/>
          <w:color w:val="222222"/>
          <w:sz w:val="24"/>
          <w:szCs w:val="24"/>
          <w:shd w:val="clear" w:color="auto" w:fill="FFFFFF"/>
        </w:rPr>
        <w:t> </w:t>
      </w:r>
      <w:r w:rsidR="000B6804" w:rsidRPr="00610FD4">
        <w:rPr>
          <w:rFonts w:ascii="Times New Roman" w:hAnsi="Times New Roman" w:cs="Times New Roman"/>
          <w:b/>
          <w:bCs/>
          <w:sz w:val="24"/>
          <w:szCs w:val="24"/>
          <w:shd w:val="clear" w:color="auto" w:fill="FFFFFF"/>
        </w:rPr>
        <w:t>See next comment</w:t>
      </w:r>
      <w:r w:rsidR="0039556D" w:rsidRPr="00610FD4">
        <w:rPr>
          <w:rFonts w:ascii="Times New Roman" w:hAnsi="Times New Roman" w:cs="Times New Roman"/>
          <w:b/>
          <w:bCs/>
          <w:sz w:val="24"/>
          <w:szCs w:val="24"/>
          <w:shd w:val="clear" w:color="auto" w:fill="FFFFFF"/>
        </w:rPr>
        <w:t xml:space="preserve"> – these were not meant to be sablefish-like values</w:t>
      </w:r>
      <w:r w:rsidR="00C7376D">
        <w:rPr>
          <w:rFonts w:ascii="Times New Roman" w:hAnsi="Times New Roman" w:cs="Times New Roman"/>
          <w:b/>
          <w:bCs/>
          <w:sz w:val="24"/>
          <w:szCs w:val="24"/>
          <w:shd w:val="clear" w:color="auto" w:fill="FFFFFF"/>
        </w:rPr>
        <w:t>, but we have since changed the analysis</w:t>
      </w:r>
      <w:r w:rsidR="0039556D" w:rsidRPr="00610FD4">
        <w:rPr>
          <w:rFonts w:ascii="Times New Roman" w:hAnsi="Times New Roman" w:cs="Times New Roman"/>
          <w:b/>
          <w:bCs/>
          <w:sz w:val="24"/>
          <w:szCs w:val="24"/>
          <w:shd w:val="clear" w:color="auto" w:fill="FFFFFF"/>
        </w:rPr>
        <w:t>.</w:t>
      </w:r>
    </w:p>
    <w:p w14:paraId="540FD8C7" w14:textId="2A199290"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79" w:author="Punt, Andre (O&amp;A, Hobart)" w:date="2019-10-06T08:54:00Z">
          <w:pPr>
            <w:spacing w:line="240" w:lineRule="auto"/>
            <w:jc w:val="both"/>
          </w:pPr>
        </w:pPrChange>
      </w:pPr>
      <w:del w:id="180" w:author="Punt, Andre (O&amp;A, Hobart)" w:date="2019-10-06T08:54: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L208. </w:t>
      </w:r>
      <w:proofErr w:type="gramStart"/>
      <w:r w:rsidRPr="004F194E">
        <w:rPr>
          <w:rFonts w:ascii="Times New Roman" w:hAnsi="Times New Roman" w:cs="Times New Roman"/>
          <w:color w:val="222222"/>
          <w:sz w:val="24"/>
          <w:szCs w:val="24"/>
          <w:shd w:val="clear" w:color="auto" w:fill="FFFFFF"/>
        </w:rPr>
        <w:t>Similar to</w:t>
      </w:r>
      <w:proofErr w:type="gramEnd"/>
      <w:r w:rsidRPr="004F194E">
        <w:rPr>
          <w:rFonts w:ascii="Times New Roman" w:hAnsi="Times New Roman" w:cs="Times New Roman"/>
          <w:color w:val="222222"/>
          <w:sz w:val="24"/>
          <w:szCs w:val="24"/>
          <w:shd w:val="clear" w:color="auto" w:fill="FFFFFF"/>
        </w:rPr>
        <w:t xml:space="preserve"> above: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150 cm is not realistic for sablefish.</w:t>
      </w:r>
      <w:r w:rsidR="000B6804" w:rsidRPr="004F194E">
        <w:rPr>
          <w:rFonts w:ascii="Times New Roman" w:hAnsi="Times New Roman" w:cs="Times New Roman"/>
          <w:color w:val="222222"/>
          <w:sz w:val="24"/>
          <w:szCs w:val="24"/>
          <w:shd w:val="clear" w:color="auto" w:fill="FFFFFF"/>
        </w:rPr>
        <w:t xml:space="preserve"> </w:t>
      </w:r>
    </w:p>
    <w:p w14:paraId="05EC1EA6" w14:textId="77777777" w:rsidR="00C84ED5" w:rsidRDefault="000B6804" w:rsidP="00C84ED5">
      <w:pPr>
        <w:spacing w:after="0" w:line="240" w:lineRule="auto"/>
        <w:jc w:val="both"/>
        <w:rPr>
          <w:ins w:id="181" w:author="Punt, Andre (O&amp;A, Hobart)" w:date="2019-10-06T08:54:00Z"/>
          <w:rFonts w:ascii="Times New Roman" w:hAnsi="Times New Roman" w:cs="Times New Roman"/>
          <w:b/>
          <w:bCs/>
          <w:sz w:val="24"/>
          <w:szCs w:val="24"/>
          <w:shd w:val="clear" w:color="auto" w:fill="FFFFFF"/>
        </w:rPr>
      </w:pPr>
      <w:r w:rsidRPr="00610FD4">
        <w:rPr>
          <w:rFonts w:ascii="Times New Roman" w:hAnsi="Times New Roman" w:cs="Times New Roman"/>
          <w:b/>
          <w:bCs/>
          <w:sz w:val="24"/>
          <w:szCs w:val="24"/>
          <w:shd w:val="clear" w:color="auto" w:fill="FFFFFF"/>
        </w:rPr>
        <w:t>We understand your confusion</w:t>
      </w:r>
      <w:r w:rsidRPr="00FD4FB7">
        <w:rPr>
          <w:rFonts w:ascii="Times New Roman" w:hAnsi="Times New Roman" w:cs="Times New Roman"/>
          <w:b/>
          <w:bCs/>
          <w:sz w:val="24"/>
          <w:szCs w:val="24"/>
          <w:shd w:val="clear" w:color="auto" w:fill="FFFFFF"/>
        </w:rPr>
        <w:t>; the initial simulation study was not designed to imitate sablefish life history values specifically, and the study results are scale-invariant</w:t>
      </w:r>
      <w:r w:rsidR="0086415A" w:rsidRPr="00FD4FB7">
        <w:rPr>
          <w:rFonts w:ascii="Times New Roman" w:hAnsi="Times New Roman" w:cs="Times New Roman"/>
          <w:b/>
          <w:bCs/>
          <w:sz w:val="24"/>
          <w:szCs w:val="24"/>
          <w:shd w:val="clear" w:color="auto" w:fill="FFFFFF"/>
        </w:rPr>
        <w:t xml:space="preserve"> (i.e. the results would be identical with L1 and L2 were doubled)</w:t>
      </w:r>
      <w:r w:rsidRPr="00FD4FB7">
        <w:rPr>
          <w:rFonts w:ascii="Times New Roman" w:hAnsi="Times New Roman" w:cs="Times New Roman"/>
          <w:b/>
          <w:bCs/>
          <w:sz w:val="24"/>
          <w:szCs w:val="24"/>
          <w:shd w:val="clear" w:color="auto" w:fill="FFFFFF"/>
        </w:rPr>
        <w:t xml:space="preserve">. </w:t>
      </w:r>
      <w:r w:rsidR="0086415A" w:rsidRPr="00FD4FB7">
        <w:rPr>
          <w:rFonts w:ascii="Times New Roman" w:hAnsi="Times New Roman" w:cs="Times New Roman"/>
          <w:b/>
          <w:bCs/>
          <w:sz w:val="24"/>
          <w:szCs w:val="24"/>
          <w:shd w:val="clear" w:color="auto" w:fill="FFFFFF"/>
        </w:rPr>
        <w:t>To demonstrate this</w:t>
      </w:r>
      <w:r w:rsidR="007B1D5F" w:rsidRPr="00FD4FB7">
        <w:rPr>
          <w:rFonts w:ascii="Times New Roman" w:hAnsi="Times New Roman" w:cs="Times New Roman"/>
          <w:b/>
          <w:bCs/>
          <w:sz w:val="24"/>
          <w:szCs w:val="24"/>
          <w:shd w:val="clear" w:color="auto" w:fill="FFFFFF"/>
        </w:rPr>
        <w:t>,</w:t>
      </w:r>
      <w:r w:rsidR="0086415A" w:rsidRPr="00FD4FB7">
        <w:rPr>
          <w:rFonts w:ascii="Times New Roman" w:hAnsi="Times New Roman" w:cs="Times New Roman"/>
          <w:b/>
          <w:bCs/>
          <w:sz w:val="24"/>
          <w:szCs w:val="24"/>
          <w:shd w:val="clear" w:color="auto" w:fill="FFFFFF"/>
        </w:rPr>
        <w:t xml:space="preserve"> and</w:t>
      </w:r>
      <w:r w:rsidR="007B1D5F" w:rsidRPr="00FD4FB7">
        <w:rPr>
          <w:rFonts w:ascii="Times New Roman" w:hAnsi="Times New Roman" w:cs="Times New Roman"/>
          <w:b/>
          <w:bCs/>
          <w:sz w:val="24"/>
          <w:szCs w:val="24"/>
          <w:shd w:val="clear" w:color="auto" w:fill="FFFFFF"/>
        </w:rPr>
        <w:t xml:space="preserve"> per your comment below we decided to change the values used in the simulation study to more closely resemble sablefish (A1 @ 3 </w:t>
      </w:r>
      <w:proofErr w:type="spellStart"/>
      <w:r w:rsidR="007B1D5F" w:rsidRPr="00FD4FB7">
        <w:rPr>
          <w:rFonts w:ascii="Times New Roman" w:hAnsi="Times New Roman" w:cs="Times New Roman"/>
          <w:b/>
          <w:bCs/>
          <w:sz w:val="24"/>
          <w:szCs w:val="24"/>
          <w:shd w:val="clear" w:color="auto" w:fill="FFFFFF"/>
        </w:rPr>
        <w:t>yrs</w:t>
      </w:r>
      <w:proofErr w:type="spellEnd"/>
      <w:r w:rsidR="007B1D5F" w:rsidRPr="00FD4FB7">
        <w:rPr>
          <w:rFonts w:ascii="Times New Roman" w:hAnsi="Times New Roman" w:cs="Times New Roman"/>
          <w:b/>
          <w:bCs/>
          <w:sz w:val="24"/>
          <w:szCs w:val="24"/>
          <w:shd w:val="clear" w:color="auto" w:fill="FFFFFF"/>
        </w:rPr>
        <w:t xml:space="preserve">, </w:t>
      </w:r>
      <w:proofErr w:type="spellStart"/>
      <w:r w:rsidR="007B1D5F" w:rsidRPr="00FD4FB7">
        <w:rPr>
          <w:rFonts w:ascii="Times New Roman" w:hAnsi="Times New Roman" w:cs="Times New Roman"/>
          <w:b/>
          <w:bCs/>
          <w:sz w:val="24"/>
          <w:szCs w:val="24"/>
          <w:shd w:val="clear" w:color="auto" w:fill="FFFFFF"/>
        </w:rPr>
        <w:t>Linf</w:t>
      </w:r>
      <w:proofErr w:type="spellEnd"/>
      <w:r w:rsidR="007B1D5F" w:rsidRPr="00FD4FB7">
        <w:rPr>
          <w:rFonts w:ascii="Times New Roman" w:hAnsi="Times New Roman" w:cs="Times New Roman"/>
          <w:b/>
          <w:bCs/>
          <w:sz w:val="24"/>
          <w:szCs w:val="24"/>
          <w:shd w:val="clear" w:color="auto" w:fill="FFFFFF"/>
        </w:rPr>
        <w:t xml:space="preserve"> ~ 70cm).</w:t>
      </w:r>
      <w:r w:rsidR="00610FD4" w:rsidRPr="00FD4FB7">
        <w:rPr>
          <w:rFonts w:ascii="Times New Roman" w:hAnsi="Times New Roman" w:cs="Times New Roman"/>
          <w:b/>
          <w:bCs/>
          <w:sz w:val="24"/>
          <w:szCs w:val="24"/>
          <w:shd w:val="clear" w:color="auto" w:fill="FFFFFF"/>
        </w:rPr>
        <w:t xml:space="preserve"> The results</w:t>
      </w:r>
      <w:r w:rsidR="0086415A" w:rsidRPr="00FD4FB7">
        <w:rPr>
          <w:rFonts w:ascii="Times New Roman" w:hAnsi="Times New Roman" w:cs="Times New Roman"/>
          <w:b/>
          <w:bCs/>
          <w:sz w:val="24"/>
          <w:szCs w:val="24"/>
          <w:shd w:val="clear" w:color="auto" w:fill="FFFFFF"/>
        </w:rPr>
        <w:t xml:space="preserve"> (in terms of method performance)</w:t>
      </w:r>
      <w:r w:rsidR="00610FD4" w:rsidRPr="00FD4FB7">
        <w:rPr>
          <w:rFonts w:ascii="Times New Roman" w:hAnsi="Times New Roman" w:cs="Times New Roman"/>
          <w:b/>
          <w:bCs/>
          <w:sz w:val="24"/>
          <w:szCs w:val="24"/>
          <w:shd w:val="clear" w:color="auto" w:fill="FFFFFF"/>
        </w:rPr>
        <w:t xml:space="preserve"> are unchanged.</w:t>
      </w:r>
    </w:p>
    <w:p w14:paraId="28D80B7A" w14:textId="4E6084F2"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82" w:author="Punt, Andre (O&amp;A, Hobart)" w:date="2019-10-06T08:54:00Z">
          <w:pPr>
            <w:spacing w:line="240" w:lineRule="auto"/>
            <w:jc w:val="both"/>
          </w:pPr>
        </w:pPrChange>
      </w:pPr>
      <w:del w:id="183" w:author="Punt, Andre (O&amp;A, Hobart)" w:date="2019-10-06T08:54: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p>
    <w:p w14:paraId="0CB0749E" w14:textId="77777777" w:rsidR="00C84ED5" w:rsidRDefault="007E05F8" w:rsidP="00C84ED5">
      <w:pPr>
        <w:spacing w:after="0" w:line="240" w:lineRule="auto"/>
        <w:jc w:val="both"/>
        <w:rPr>
          <w:ins w:id="184" w:author="Punt, Andre (O&amp;A, Hobart)" w:date="2019-10-06T08:54:00Z"/>
          <w:rFonts w:ascii="Times New Roman" w:hAnsi="Times New Roman" w:cs="Times New Roman"/>
          <w:b/>
          <w:bCs/>
          <w:color w:val="222222"/>
          <w:sz w:val="24"/>
          <w:szCs w:val="24"/>
          <w:shd w:val="clear" w:color="auto" w:fill="FFFFFF"/>
        </w:rPr>
        <w:pPrChange w:id="185" w:author="Punt, Andre (O&amp;A, Hobart)" w:date="2019-10-06T08:54:00Z">
          <w:pPr>
            <w:spacing w:line="240" w:lineRule="auto"/>
            <w:jc w:val="both"/>
          </w:pPr>
        </w:pPrChange>
      </w:pPr>
      <w:r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w:t>
      </w:r>
      <w:r w:rsidR="002F54E2" w:rsidRPr="004F194E">
        <w:rPr>
          <w:rFonts w:ascii="Times New Roman" w:hAnsi="Times New Roman" w:cs="Times New Roman"/>
          <w:b/>
          <w:bCs/>
          <w:color w:val="222222"/>
          <w:sz w:val="24"/>
          <w:szCs w:val="24"/>
          <w:shd w:val="clear" w:color="auto" w:fill="FFFFFF"/>
        </w:rPr>
        <w:t xml:space="preserve">not </w:t>
      </w:r>
      <w:r w:rsidR="00231DF1" w:rsidRPr="004F194E">
        <w:rPr>
          <w:rFonts w:ascii="Times New Roman" w:hAnsi="Times New Roman" w:cs="Times New Roman"/>
          <w:b/>
          <w:bCs/>
          <w:color w:val="222222"/>
          <w:sz w:val="24"/>
          <w:szCs w:val="24"/>
          <w:shd w:val="clear" w:color="auto" w:fill="FFFFFF"/>
        </w:rPr>
        <w:t>state sigma in log space</w:t>
      </w:r>
      <w:r w:rsidR="002F54E2">
        <w:rPr>
          <w:rFonts w:ascii="Times New Roman" w:hAnsi="Times New Roman" w:cs="Times New Roman"/>
          <w:b/>
          <w:bCs/>
          <w:color w:val="222222"/>
          <w:sz w:val="24"/>
          <w:szCs w:val="24"/>
          <w:shd w:val="clear" w:color="auto" w:fill="FFFFFF"/>
        </w:rPr>
        <w:t>, L197</w:t>
      </w:r>
      <w:r w:rsidR="00231DF1" w:rsidRPr="004F194E">
        <w:rPr>
          <w:rFonts w:ascii="Times New Roman" w:hAnsi="Times New Roman" w:cs="Times New Roman"/>
          <w:b/>
          <w:bCs/>
          <w:color w:val="222222"/>
          <w:sz w:val="24"/>
          <w:szCs w:val="24"/>
          <w:shd w:val="clear" w:color="auto" w:fill="FFFFFF"/>
        </w:rPr>
        <w:t>.</w:t>
      </w:r>
    </w:p>
    <w:p w14:paraId="565FAAEB" w14:textId="26B48CF6" w:rsidR="00C7376D" w:rsidRDefault="00494D95" w:rsidP="00C84ED5">
      <w:pPr>
        <w:spacing w:after="0" w:line="240" w:lineRule="auto"/>
        <w:jc w:val="both"/>
        <w:rPr>
          <w:rFonts w:ascii="Times New Roman" w:hAnsi="Times New Roman" w:cs="Times New Roman"/>
          <w:b/>
          <w:bCs/>
          <w:sz w:val="24"/>
          <w:szCs w:val="24"/>
        </w:rPr>
        <w:pPrChange w:id="186" w:author="Punt, Andre (O&amp;A, Hobart)" w:date="2019-10-06T08:54:00Z">
          <w:pPr>
            <w:spacing w:line="240" w:lineRule="auto"/>
            <w:jc w:val="both"/>
          </w:pPr>
        </w:pPrChange>
      </w:pPr>
      <w:del w:id="187" w:author="Punt, Andre (O&amp;A, Hobart)" w:date="2019-10-06T08:54:00Z">
        <w:r w:rsidRPr="004F194E" w:rsidDel="00C84ED5">
          <w:rPr>
            <w:rFonts w:ascii="Times New Roman" w:hAnsi="Times New Roman" w:cs="Times New Roman"/>
            <w:color w:val="222222"/>
            <w:sz w:val="24"/>
            <w:szCs w:val="24"/>
          </w:rPr>
          <w:br/>
        </w:r>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 xml:space="preserve">L210. It is unrealistic to have age-0 fish in a length-at-age dataset, especially for sablefish. I would like to see how this method does with more realistic data, which would involve a1 ~ 3-5 </w:t>
      </w:r>
      <w:proofErr w:type="spellStart"/>
      <w:r w:rsidRPr="004F194E">
        <w:rPr>
          <w:rFonts w:ascii="Times New Roman" w:hAnsi="Times New Roman" w:cs="Times New Roman"/>
          <w:color w:val="222222"/>
          <w:sz w:val="24"/>
          <w:szCs w:val="24"/>
          <w:shd w:val="clear" w:color="auto" w:fill="FFFFFF"/>
        </w:rPr>
        <w:t>yr</w:t>
      </w:r>
      <w:proofErr w:type="spellEnd"/>
      <w:r w:rsidRPr="004F194E">
        <w:rPr>
          <w:rFonts w:ascii="Times New Roman" w:hAnsi="Times New Roman" w:cs="Times New Roman"/>
          <w:color w:val="222222"/>
          <w:sz w:val="24"/>
          <w:szCs w:val="24"/>
          <w:shd w:val="clear" w:color="auto" w:fill="FFFFFF"/>
        </w:rPr>
        <w:t xml:space="preserve"> and a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70 cm. Lower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would compress the growth pattern, while higher a1 would mask growth at young ages, making detecting differences in growth parameters more difficult and more sensitive to individual variation in growth - sigma - which is also high for sablefish.</w:t>
      </w:r>
      <w:r w:rsidRPr="004F194E">
        <w:rPr>
          <w:rFonts w:ascii="Times New Roman" w:hAnsi="Times New Roman" w:cs="Times New Roman"/>
          <w:color w:val="222222"/>
          <w:sz w:val="24"/>
          <w:szCs w:val="24"/>
        </w:rPr>
        <w:br/>
      </w:r>
    </w:p>
    <w:p w14:paraId="10118A5C" w14:textId="033D0118" w:rsidR="007E05F8" w:rsidRPr="004F194E" w:rsidRDefault="007B1D5F" w:rsidP="00C84ED5">
      <w:pPr>
        <w:spacing w:after="0" w:line="240" w:lineRule="auto"/>
        <w:jc w:val="both"/>
        <w:rPr>
          <w:rFonts w:ascii="Times New Roman" w:hAnsi="Times New Roman" w:cs="Times New Roman"/>
          <w:b/>
          <w:bCs/>
          <w:color w:val="4472C4" w:themeColor="accent1"/>
          <w:sz w:val="24"/>
          <w:szCs w:val="24"/>
        </w:rPr>
        <w:pPrChange w:id="188" w:author="Punt, Andre (O&amp;A, Hobart)" w:date="2019-10-06T08:54:00Z">
          <w:pPr>
            <w:spacing w:line="240" w:lineRule="auto"/>
            <w:jc w:val="both"/>
          </w:pPr>
        </w:pPrChange>
      </w:pPr>
      <w:r w:rsidRPr="00610FD4">
        <w:rPr>
          <w:rFonts w:ascii="Times New Roman" w:hAnsi="Times New Roman" w:cs="Times New Roman"/>
          <w:b/>
          <w:bCs/>
          <w:sz w:val="24"/>
          <w:szCs w:val="24"/>
        </w:rPr>
        <w:t xml:space="preserve">This is fair – as noted above, we changed the simulation study to have values more </w:t>
      </w:r>
      <w:proofErr w:type="gramStart"/>
      <w:r w:rsidRPr="00610FD4">
        <w:rPr>
          <w:rFonts w:ascii="Times New Roman" w:hAnsi="Times New Roman" w:cs="Times New Roman"/>
          <w:b/>
          <w:bCs/>
          <w:sz w:val="24"/>
          <w:szCs w:val="24"/>
        </w:rPr>
        <w:t>similar to</w:t>
      </w:r>
      <w:proofErr w:type="gramEnd"/>
      <w:r w:rsidRPr="00610FD4">
        <w:rPr>
          <w:rFonts w:ascii="Times New Roman" w:hAnsi="Times New Roman" w:cs="Times New Roman"/>
          <w:b/>
          <w:bCs/>
          <w:sz w:val="24"/>
          <w:szCs w:val="24"/>
        </w:rPr>
        <w:t xml:space="preserve"> sablefish, and as expected the method performance is scale invariant.</w:t>
      </w:r>
    </w:p>
    <w:p w14:paraId="657BE99E" w14:textId="77777777" w:rsidR="00C7376D" w:rsidRDefault="00494D95" w:rsidP="00C84ED5">
      <w:pPr>
        <w:spacing w:after="0" w:line="240" w:lineRule="auto"/>
        <w:jc w:val="both"/>
        <w:rPr>
          <w:rFonts w:ascii="Times New Roman" w:hAnsi="Times New Roman" w:cs="Times New Roman"/>
          <w:color w:val="222222"/>
          <w:sz w:val="24"/>
          <w:szCs w:val="24"/>
          <w:shd w:val="clear" w:color="auto" w:fill="FFFFFF"/>
        </w:rPr>
        <w:pPrChange w:id="189" w:author="Punt, Andre (O&amp;A, Hobart)" w:date="2019-10-06T08:55:00Z">
          <w:pPr>
            <w:spacing w:line="240" w:lineRule="auto"/>
            <w:jc w:val="both"/>
          </w:pPr>
        </w:pPrChange>
      </w:pPr>
      <w:r w:rsidRPr="004F194E">
        <w:rPr>
          <w:rFonts w:ascii="Times New Roman" w:hAnsi="Times New Roman" w:cs="Times New Roman"/>
          <w:color w:val="4472C4" w:themeColor="accent1"/>
          <w:sz w:val="24"/>
          <w:szCs w:val="24"/>
        </w:rPr>
        <w:lastRenderedPageBreak/>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p>
    <w:p w14:paraId="67A4E470" w14:textId="6F6D5878" w:rsidR="00C7376D" w:rsidDel="00C84ED5" w:rsidRDefault="00C7376D" w:rsidP="00C84ED5">
      <w:pPr>
        <w:spacing w:after="0" w:line="240" w:lineRule="auto"/>
        <w:jc w:val="both"/>
        <w:rPr>
          <w:del w:id="190" w:author="Punt, Andre (O&amp;A, Hobart)" w:date="2019-10-06T08:55:00Z"/>
          <w:rFonts w:ascii="Times New Roman" w:hAnsi="Times New Roman" w:cs="Times New Roman"/>
          <w:color w:val="222222"/>
          <w:sz w:val="24"/>
          <w:szCs w:val="24"/>
          <w:shd w:val="clear" w:color="auto" w:fill="FFFFFF"/>
        </w:rPr>
        <w:pPrChange w:id="191" w:author="Punt, Andre (O&amp;A, Hobart)" w:date="2019-10-06T08:55:00Z">
          <w:pPr>
            <w:spacing w:line="240" w:lineRule="auto"/>
            <w:jc w:val="both"/>
          </w:pPr>
        </w:pPrChange>
      </w:pPr>
    </w:p>
    <w:p w14:paraId="224FEE15" w14:textId="77777777" w:rsidR="00C84ED5" w:rsidRDefault="00CE0FAB" w:rsidP="00C84ED5">
      <w:pPr>
        <w:spacing w:after="0" w:line="240" w:lineRule="auto"/>
        <w:jc w:val="both"/>
        <w:rPr>
          <w:ins w:id="192" w:author="Punt, Andre (O&amp;A, Hobart)" w:date="2019-10-06T08:55:00Z"/>
          <w:rFonts w:ascii="Times New Roman" w:hAnsi="Times New Roman" w:cs="Times New Roman"/>
          <w:b/>
          <w:bCs/>
          <w:color w:val="222222"/>
          <w:sz w:val="24"/>
          <w:szCs w:val="24"/>
          <w:shd w:val="clear" w:color="auto" w:fill="FFFFFF"/>
        </w:rPr>
        <w:pPrChange w:id="193" w:author="Punt, Andre (O&amp;A, Hobart)" w:date="2019-10-06T08:55:00Z">
          <w:pPr>
            <w:spacing w:line="240" w:lineRule="auto"/>
            <w:jc w:val="both"/>
          </w:pPr>
        </w:pPrChange>
      </w:pPr>
      <w:r>
        <w:rPr>
          <w:rFonts w:ascii="Times New Roman" w:hAnsi="Times New Roman" w:cs="Times New Roman"/>
          <w:b/>
          <w:bCs/>
          <w:color w:val="222222"/>
          <w:sz w:val="24"/>
          <w:szCs w:val="24"/>
          <w:shd w:val="clear" w:color="auto" w:fill="FFFFFF"/>
        </w:rPr>
        <w:t>This sentence was removed with the discussion rewrite.</w:t>
      </w:r>
    </w:p>
    <w:p w14:paraId="0EE258BB" w14:textId="77777777" w:rsidR="00C84ED5" w:rsidRDefault="00494D95" w:rsidP="00C84ED5">
      <w:pPr>
        <w:spacing w:after="0" w:line="240" w:lineRule="auto"/>
        <w:jc w:val="both"/>
        <w:rPr>
          <w:ins w:id="194" w:author="Punt, Andre (O&amp;A, Hobart)" w:date="2019-10-06T08:55:00Z"/>
          <w:rFonts w:ascii="Times New Roman" w:hAnsi="Times New Roman" w:cs="Times New Roman"/>
          <w:color w:val="222222"/>
          <w:sz w:val="24"/>
          <w:szCs w:val="24"/>
          <w:shd w:val="clear" w:color="auto" w:fill="FFFFFF"/>
        </w:rPr>
        <w:pPrChange w:id="195" w:author="Punt, Andre (O&amp;A, Hobart)" w:date="2019-10-06T08:55:00Z">
          <w:pPr>
            <w:spacing w:line="240" w:lineRule="auto"/>
            <w:jc w:val="both"/>
          </w:pPr>
        </w:pPrChange>
      </w:pPr>
      <w:r w:rsidRPr="004F194E">
        <w:rPr>
          <w:rFonts w:ascii="Times New Roman" w:hAnsi="Times New Roman" w:cs="Times New Roman"/>
          <w:color w:val="222222"/>
          <w:sz w:val="24"/>
          <w:szCs w:val="24"/>
        </w:rPr>
        <w:br/>
      </w:r>
      <w:del w:id="196" w:author="Punt, Andre (O&amp;A, Hobart)" w:date="2019-10-06T08:55:00Z">
        <w:r w:rsidRPr="004F194E" w:rsidDel="00C84ED5">
          <w:rPr>
            <w:rFonts w:ascii="Times New Roman" w:hAnsi="Times New Roman" w:cs="Times New Roman"/>
            <w:color w:val="222222"/>
            <w:sz w:val="24"/>
            <w:szCs w:val="24"/>
          </w:rPr>
          <w:br/>
        </w:r>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Results</w:t>
      </w:r>
      <w:r w:rsidRPr="004F194E">
        <w:rPr>
          <w:rFonts w:ascii="Times New Roman" w:hAnsi="Times New Roman" w:cs="Times New Roman"/>
          <w:color w:val="222222"/>
          <w:sz w:val="24"/>
          <w:szCs w:val="24"/>
        </w:rPr>
        <w:br/>
      </w:r>
      <w:del w:id="197" w:author="Punt, Andre (O&amp;A, Hobart)" w:date="2019-10-06T08:55: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I can't comment much on the simulation results because I don't think they are relevant.</w:t>
      </w:r>
    </w:p>
    <w:p w14:paraId="530D83DE" w14:textId="77777777" w:rsidR="00C84ED5" w:rsidRDefault="00494D95" w:rsidP="00C84ED5">
      <w:pPr>
        <w:spacing w:after="0" w:line="240" w:lineRule="auto"/>
        <w:jc w:val="both"/>
        <w:rPr>
          <w:ins w:id="198" w:author="Punt, Andre (O&amp;A, Hobart)" w:date="2019-10-06T08:55:00Z"/>
          <w:rFonts w:ascii="Times New Roman" w:hAnsi="Times New Roman" w:cs="Times New Roman"/>
          <w:color w:val="222222"/>
          <w:sz w:val="24"/>
          <w:szCs w:val="24"/>
          <w:shd w:val="clear" w:color="auto" w:fill="FFFFFF"/>
        </w:rPr>
      </w:pPr>
      <w:del w:id="199" w:author="Punt, Andre (O&amp;A, Hobart)" w:date="2019-10-06T08:55:00Z">
        <w:r w:rsidRPr="004F194E" w:rsidDel="00C84ED5">
          <w:rPr>
            <w:rFonts w:ascii="Times New Roman" w:hAnsi="Times New Roman" w:cs="Times New Roman"/>
            <w:color w:val="222222"/>
            <w:sz w:val="24"/>
            <w:szCs w:val="24"/>
          </w:rPr>
          <w:br/>
        </w:r>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p>
    <w:p w14:paraId="63E96DAC" w14:textId="0D2156D9" w:rsidR="00C84ED5" w:rsidRDefault="005D0295" w:rsidP="00C84ED5">
      <w:pPr>
        <w:spacing w:after="0" w:line="240" w:lineRule="auto"/>
        <w:jc w:val="both"/>
        <w:rPr>
          <w:ins w:id="200" w:author="Punt, Andre (O&amp;A, Hobart)" w:date="2019-10-06T08:55:00Z"/>
          <w:rFonts w:ascii="Times New Roman" w:hAnsi="Times New Roman" w:cs="Times New Roman"/>
          <w:b/>
          <w:bCs/>
          <w:color w:val="222222"/>
          <w:sz w:val="24"/>
          <w:szCs w:val="24"/>
        </w:rPr>
      </w:pPr>
      <w:r w:rsidRPr="00610FD4">
        <w:rPr>
          <w:rFonts w:ascii="Times New Roman" w:hAnsi="Times New Roman" w:cs="Times New Roman"/>
          <w:b/>
          <w:bCs/>
          <w:sz w:val="24"/>
          <w:szCs w:val="24"/>
          <w:shd w:val="clear" w:color="auto" w:fill="FFFFFF"/>
        </w:rPr>
        <w:t>We changed the values</w:t>
      </w:r>
      <w:r w:rsidR="00703BFB" w:rsidRPr="00610FD4">
        <w:rPr>
          <w:rFonts w:ascii="Times New Roman" w:hAnsi="Times New Roman" w:cs="Times New Roman"/>
          <w:b/>
          <w:bCs/>
          <w:sz w:val="24"/>
          <w:szCs w:val="24"/>
          <w:shd w:val="clear" w:color="auto" w:fill="FFFFFF"/>
        </w:rPr>
        <w:t xml:space="preserve"> to be more sablefish-like (as described above)</w:t>
      </w:r>
      <w:r w:rsidRPr="00610FD4">
        <w:rPr>
          <w:rFonts w:ascii="Times New Roman" w:hAnsi="Times New Roman" w:cs="Times New Roman"/>
          <w:b/>
          <w:bCs/>
          <w:sz w:val="24"/>
          <w:szCs w:val="24"/>
          <w:shd w:val="clear" w:color="auto" w:fill="FFFFFF"/>
        </w:rPr>
        <w:t xml:space="preserve"> and have increased the scale of the contrast in bubble sizes </w:t>
      </w:r>
      <w:r w:rsidR="00093046" w:rsidRPr="00610FD4">
        <w:rPr>
          <w:rFonts w:ascii="Times New Roman" w:hAnsi="Times New Roman" w:cs="Times New Roman"/>
          <w:b/>
          <w:bCs/>
          <w:sz w:val="24"/>
          <w:szCs w:val="24"/>
          <w:shd w:val="clear" w:color="auto" w:fill="FFFFFF"/>
        </w:rPr>
        <w:t xml:space="preserve">in these figures </w:t>
      </w:r>
      <w:r w:rsidRPr="00610FD4">
        <w:rPr>
          <w:rFonts w:ascii="Times New Roman" w:hAnsi="Times New Roman" w:cs="Times New Roman"/>
          <w:b/>
          <w:bCs/>
          <w:sz w:val="24"/>
          <w:szCs w:val="24"/>
          <w:shd w:val="clear" w:color="auto" w:fill="FFFFFF"/>
        </w:rPr>
        <w:t>to aid in interpretation.</w:t>
      </w:r>
      <w:r w:rsidR="00610FD4">
        <w:rPr>
          <w:rFonts w:ascii="Times New Roman" w:hAnsi="Times New Roman" w:cs="Times New Roman"/>
          <w:color w:val="222222"/>
          <w:sz w:val="24"/>
          <w:szCs w:val="24"/>
        </w:rPr>
        <w:t xml:space="preserve"> </w:t>
      </w:r>
      <w:r w:rsidR="00610FD4" w:rsidRPr="00610FD4">
        <w:rPr>
          <w:rFonts w:ascii="Times New Roman" w:hAnsi="Times New Roman" w:cs="Times New Roman"/>
          <w:b/>
          <w:bCs/>
          <w:color w:val="222222"/>
          <w:sz w:val="24"/>
          <w:szCs w:val="24"/>
        </w:rPr>
        <w:t>They are also now in greyscale.</w:t>
      </w:r>
    </w:p>
    <w:p w14:paraId="05385CA4" w14:textId="4888CEF6" w:rsidR="00A07CEA" w:rsidRPr="004F194E" w:rsidRDefault="00494D95" w:rsidP="00C84ED5">
      <w:pPr>
        <w:spacing w:after="0" w:line="240" w:lineRule="auto"/>
        <w:jc w:val="both"/>
        <w:rPr>
          <w:rFonts w:ascii="Times New Roman" w:hAnsi="Times New Roman" w:cs="Times New Roman"/>
          <w:b/>
          <w:bCs/>
          <w:color w:val="4472C4" w:themeColor="accent1"/>
          <w:sz w:val="24"/>
          <w:szCs w:val="24"/>
          <w:shd w:val="clear" w:color="auto" w:fill="FFFFFF"/>
        </w:rPr>
        <w:pPrChange w:id="201" w:author="Punt, Andre (O&amp;A, Hobart)" w:date="2019-10-06T08:55:00Z">
          <w:pPr>
            <w:spacing w:line="240" w:lineRule="auto"/>
            <w:jc w:val="both"/>
          </w:pPr>
        </w:pPrChange>
      </w:pPr>
      <w:r w:rsidRPr="004F194E">
        <w:rPr>
          <w:rFonts w:ascii="Times New Roman" w:hAnsi="Times New Roman" w:cs="Times New Roman"/>
          <w:color w:val="222222"/>
          <w:sz w:val="24"/>
          <w:szCs w:val="24"/>
        </w:rPr>
        <w:br/>
      </w:r>
      <w:del w:id="202" w:author="Punt, Andre (O&amp;A, Hobart)" w:date="2019-10-06T08:55: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p>
    <w:p w14:paraId="05EFF7D9" w14:textId="77777777" w:rsidR="00C84ED5" w:rsidRDefault="00A07CEA" w:rsidP="00C84ED5">
      <w:pPr>
        <w:spacing w:after="0" w:line="240" w:lineRule="auto"/>
        <w:jc w:val="both"/>
        <w:rPr>
          <w:ins w:id="203" w:author="Punt, Andre (O&amp;A, Hobart)" w:date="2019-10-06T08:55:00Z"/>
          <w:rFonts w:ascii="Times New Roman" w:hAnsi="Times New Roman" w:cs="Times New Roman"/>
          <w:b/>
          <w:bCs/>
          <w:sz w:val="24"/>
          <w:szCs w:val="24"/>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w:t>
      </w:r>
      <w:r w:rsidR="005B04C0">
        <w:rPr>
          <w:rFonts w:ascii="Times New Roman" w:hAnsi="Times New Roman" w:cs="Times New Roman"/>
          <w:b/>
          <w:bCs/>
          <w:color w:val="222222"/>
          <w:sz w:val="24"/>
          <w:szCs w:val="24"/>
          <w:shd w:val="clear" w:color="auto" w:fill="FFFFFF"/>
        </w:rPr>
        <w:t xml:space="preserve"> L</w:t>
      </w:r>
      <w:r w:rsidR="00364CA4">
        <w:rPr>
          <w:rFonts w:ascii="Times New Roman" w:hAnsi="Times New Roman" w:cs="Times New Roman"/>
          <w:b/>
          <w:bCs/>
          <w:color w:val="222222"/>
          <w:sz w:val="24"/>
          <w:szCs w:val="24"/>
          <w:shd w:val="clear" w:color="auto" w:fill="FFFFFF"/>
        </w:rPr>
        <w:t>405</w:t>
      </w:r>
      <w:r w:rsidRPr="00364CA4">
        <w:rPr>
          <w:rFonts w:ascii="Times New Roman" w:hAnsi="Times New Roman" w:cs="Times New Roman"/>
          <w:b/>
          <w:bCs/>
          <w:color w:val="222222"/>
          <w:sz w:val="24"/>
          <w:szCs w:val="24"/>
          <w:shd w:val="clear" w:color="auto" w:fill="FFFFFF"/>
        </w:rPr>
        <w:t>: “</w:t>
      </w:r>
      <w:bookmarkStart w:id="204" w:name="_Hlk20119524"/>
      <w:r w:rsidR="00364CA4"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364CA4"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364CA4" w:rsidRPr="00364CA4">
        <w:rPr>
          <w:rFonts w:ascii="Times New Roman" w:hAnsi="Times New Roman" w:cs="Times New Roman"/>
          <w:b/>
          <w:bCs/>
          <w:color w:val="4472C4" w:themeColor="accent1"/>
          <w:sz w:val="24"/>
          <w:szCs w:val="24"/>
        </w:rPr>
        <w:t>spatio</w:t>
      </w:r>
      <w:proofErr w:type="spellEnd"/>
      <w:r w:rsidR="00364CA4"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stock</w:t>
      </w:r>
      <w:bookmarkEnd w:id="204"/>
      <w:r w:rsidRPr="00364CA4">
        <w:rPr>
          <w:rFonts w:ascii="Times New Roman" w:hAnsi="Times New Roman" w:cs="Times New Roman"/>
          <w:b/>
          <w:bCs/>
          <w:sz w:val="24"/>
          <w:szCs w:val="24"/>
        </w:rPr>
        <w:t>.”</w:t>
      </w:r>
    </w:p>
    <w:p w14:paraId="322285F8" w14:textId="77777777" w:rsidR="00C84ED5" w:rsidRDefault="00494D95" w:rsidP="00C84ED5">
      <w:pPr>
        <w:spacing w:after="0" w:line="240" w:lineRule="auto"/>
        <w:jc w:val="both"/>
        <w:rPr>
          <w:ins w:id="205" w:author="Punt, Andre (O&amp;A, Hobart)" w:date="2019-10-06T08:55:00Z"/>
          <w:rFonts w:ascii="Times New Roman" w:hAnsi="Times New Roman" w:cs="Times New Roman"/>
          <w:color w:val="222222"/>
          <w:sz w:val="24"/>
          <w:szCs w:val="24"/>
          <w:shd w:val="clear" w:color="auto" w:fill="FFFFFF"/>
        </w:rPr>
      </w:pPr>
      <w:del w:id="206" w:author="Punt, Andre (O&amp;A, Hobart)" w:date="2019-10-06T08:55: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Discussion</w:t>
      </w:r>
      <w:r w:rsidRPr="004F194E">
        <w:rPr>
          <w:rFonts w:ascii="Times New Roman" w:hAnsi="Times New Roman" w:cs="Times New Roman"/>
          <w:color w:val="222222"/>
          <w:sz w:val="24"/>
          <w:szCs w:val="24"/>
        </w:rPr>
        <w:br/>
      </w:r>
      <w:del w:id="207" w:author="Punt, Andre (O&amp;A, Hobart)" w:date="2019-10-06T08:55: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shd w:val="clear" w:color="auto" w:fill="FFFFFF"/>
        </w:rPr>
        <w:t xml:space="preserve">Is growth zonation biologically significant? 95% intervals could be small </w:t>
      </w:r>
      <w:proofErr w:type="spellStart"/>
      <w:r w:rsidRPr="004F194E">
        <w:rPr>
          <w:rFonts w:ascii="Times New Roman" w:hAnsi="Times New Roman" w:cs="Times New Roman"/>
          <w:color w:val="222222"/>
          <w:sz w:val="24"/>
          <w:szCs w:val="24"/>
          <w:shd w:val="clear" w:color="auto" w:fill="FFFFFF"/>
        </w:rPr>
        <w:t>bc</w:t>
      </w:r>
      <w:proofErr w:type="spellEnd"/>
      <w:r w:rsidRPr="004F194E">
        <w:rPr>
          <w:rFonts w:ascii="Times New Roman" w:hAnsi="Times New Roman" w:cs="Times New Roman"/>
          <w:color w:val="222222"/>
          <w:sz w:val="24"/>
          <w:szCs w:val="24"/>
          <w:shd w:val="clear" w:color="auto" w:fill="FFFFFF"/>
        </w:rPr>
        <w:t xml:space="preserve"> of sample size.</w:t>
      </w:r>
      <w:r w:rsidR="00F62BF2" w:rsidRPr="004F194E">
        <w:rPr>
          <w:rFonts w:ascii="Times New Roman" w:hAnsi="Times New Roman" w:cs="Times New Roman"/>
          <w:color w:val="222222"/>
          <w:sz w:val="24"/>
          <w:szCs w:val="24"/>
          <w:shd w:val="clear" w:color="auto" w:fill="FFFFFF"/>
        </w:rPr>
        <w:t xml:space="preserve"> </w:t>
      </w:r>
    </w:p>
    <w:p w14:paraId="5DD586B9" w14:textId="31F10F8A" w:rsidR="005F0828" w:rsidRPr="00B03516" w:rsidRDefault="00F62BF2" w:rsidP="00C84ED5">
      <w:pPr>
        <w:spacing w:after="0" w:line="240" w:lineRule="auto"/>
        <w:jc w:val="both"/>
        <w:rPr>
          <w:rFonts w:ascii="Times New Roman" w:hAnsi="Times New Roman" w:cs="Times New Roman"/>
          <w:b/>
          <w:bCs/>
          <w:color w:val="4472C4" w:themeColor="accent1"/>
          <w:sz w:val="24"/>
          <w:szCs w:val="24"/>
        </w:rPr>
        <w:pPrChange w:id="208" w:author="Punt, Andre (O&amp;A, Hobart)" w:date="2019-10-06T08:55:00Z">
          <w:pPr>
            <w:spacing w:line="240" w:lineRule="auto"/>
            <w:jc w:val="both"/>
          </w:pPr>
        </w:pPrChange>
      </w:pPr>
      <w:del w:id="209" w:author="Punt, Andre (O&amp;A, Hobart)" w:date="2019-10-06T08:55:00Z">
        <w:r w:rsidRPr="00517CC3" w:rsidDel="00C84ED5">
          <w:rPr>
            <w:rFonts w:ascii="Times New Roman" w:hAnsi="Times New Roman" w:cs="Times New Roman"/>
            <w:b/>
            <w:bCs/>
            <w:sz w:val="24"/>
            <w:szCs w:val="24"/>
            <w:shd w:val="clear" w:color="auto" w:fill="FFFFFF"/>
          </w:rPr>
          <w:delText xml:space="preserve">That </w:delText>
        </w:r>
      </w:del>
      <w:ins w:id="210" w:author="Punt, Andre (O&amp;A, Hobart)" w:date="2019-10-06T08:55:00Z">
        <w:r w:rsidR="00C84ED5" w:rsidRPr="00517CC3">
          <w:rPr>
            <w:rFonts w:ascii="Times New Roman" w:hAnsi="Times New Roman" w:cs="Times New Roman"/>
            <w:b/>
            <w:bCs/>
            <w:sz w:val="24"/>
            <w:szCs w:val="24"/>
            <w:shd w:val="clear" w:color="auto" w:fill="FFFFFF"/>
          </w:rPr>
          <w:t>Th</w:t>
        </w:r>
        <w:r w:rsidR="00C84ED5">
          <w:rPr>
            <w:rFonts w:ascii="Times New Roman" w:hAnsi="Times New Roman" w:cs="Times New Roman"/>
            <w:b/>
            <w:bCs/>
            <w:sz w:val="24"/>
            <w:szCs w:val="24"/>
            <w:shd w:val="clear" w:color="auto" w:fill="FFFFFF"/>
          </w:rPr>
          <w:t>is</w:t>
        </w:r>
        <w:r w:rsidR="00C84ED5" w:rsidRPr="00517CC3">
          <w:rPr>
            <w:rFonts w:ascii="Times New Roman" w:hAnsi="Times New Roman" w:cs="Times New Roman"/>
            <w:b/>
            <w:bCs/>
            <w:sz w:val="24"/>
            <w:szCs w:val="24"/>
            <w:shd w:val="clear" w:color="auto" w:fill="FFFFFF"/>
          </w:rPr>
          <w:t xml:space="preserve"> </w:t>
        </w:r>
      </w:ins>
      <w:r w:rsidRPr="00517CC3">
        <w:rPr>
          <w:rFonts w:ascii="Times New Roman" w:hAnsi="Times New Roman" w:cs="Times New Roman"/>
          <w:b/>
          <w:bCs/>
          <w:sz w:val="24"/>
          <w:szCs w:val="24"/>
          <w:shd w:val="clear" w:color="auto" w:fill="FFFFFF"/>
        </w:rPr>
        <w:t xml:space="preserve">is a good </w:t>
      </w:r>
      <w:proofErr w:type="gramStart"/>
      <w:r w:rsidR="00932E1C" w:rsidRPr="00517CC3">
        <w:rPr>
          <w:rFonts w:ascii="Times New Roman" w:hAnsi="Times New Roman" w:cs="Times New Roman"/>
          <w:b/>
          <w:bCs/>
          <w:sz w:val="24"/>
          <w:szCs w:val="24"/>
          <w:shd w:val="clear" w:color="auto" w:fill="FFFFFF"/>
        </w:rPr>
        <w:t>point</w:t>
      </w:r>
      <w:r w:rsidR="00F20CBA" w:rsidRPr="00517CC3">
        <w:rPr>
          <w:rFonts w:ascii="Times New Roman" w:hAnsi="Times New Roman" w:cs="Times New Roman"/>
          <w:b/>
          <w:bCs/>
          <w:sz w:val="24"/>
          <w:szCs w:val="24"/>
          <w:shd w:val="clear" w:color="auto" w:fill="FFFFFF"/>
        </w:rPr>
        <w:t xml:space="preserve">, </w:t>
      </w:r>
      <w:r w:rsidR="00932E1C" w:rsidRPr="00517CC3">
        <w:rPr>
          <w:rFonts w:ascii="Times New Roman" w:hAnsi="Times New Roman" w:cs="Times New Roman"/>
          <w:b/>
          <w:bCs/>
          <w:sz w:val="24"/>
          <w:szCs w:val="24"/>
          <w:shd w:val="clear" w:color="auto" w:fill="FFFFFF"/>
        </w:rPr>
        <w:t>and</w:t>
      </w:r>
      <w:proofErr w:type="gramEnd"/>
      <w:r w:rsidRPr="00517CC3">
        <w:rPr>
          <w:rFonts w:ascii="Times New Roman" w:hAnsi="Times New Roman" w:cs="Times New Roman"/>
          <w:b/>
          <w:bCs/>
          <w:sz w:val="24"/>
          <w:szCs w:val="24"/>
          <w:shd w:val="clear" w:color="auto" w:fill="FFFFFF"/>
        </w:rPr>
        <w:t xml:space="preserve"> </w:t>
      </w:r>
      <w:r w:rsidR="00F20CBA" w:rsidRPr="00517CC3">
        <w:rPr>
          <w:rFonts w:ascii="Times New Roman" w:hAnsi="Times New Roman" w:cs="Times New Roman"/>
          <w:b/>
          <w:bCs/>
          <w:sz w:val="24"/>
          <w:szCs w:val="24"/>
          <w:shd w:val="clear" w:color="auto" w:fill="FFFFFF"/>
        </w:rPr>
        <w:t xml:space="preserve">impacts on assessment results </w:t>
      </w:r>
      <w:r w:rsidRPr="00517CC3">
        <w:rPr>
          <w:rFonts w:ascii="Times New Roman" w:hAnsi="Times New Roman" w:cs="Times New Roman"/>
          <w:b/>
          <w:bCs/>
          <w:sz w:val="24"/>
          <w:szCs w:val="24"/>
          <w:shd w:val="clear" w:color="auto" w:fill="FFFFFF"/>
        </w:rPr>
        <w:t xml:space="preserve">would have to be considered </w:t>
      </w:r>
      <w:r w:rsidR="00932E1C" w:rsidRPr="00517CC3">
        <w:rPr>
          <w:rFonts w:ascii="Times New Roman" w:hAnsi="Times New Roman" w:cs="Times New Roman"/>
          <w:b/>
          <w:bCs/>
          <w:sz w:val="24"/>
          <w:szCs w:val="24"/>
          <w:shd w:val="clear" w:color="auto" w:fill="FFFFFF"/>
        </w:rPr>
        <w:t>in the context of</w:t>
      </w:r>
      <w:r w:rsidRPr="00517CC3">
        <w:rPr>
          <w:rFonts w:ascii="Times New Roman" w:hAnsi="Times New Roman" w:cs="Times New Roman"/>
          <w:b/>
          <w:bCs/>
          <w:sz w:val="24"/>
          <w:szCs w:val="24"/>
          <w:shd w:val="clear" w:color="auto" w:fill="FFFFFF"/>
        </w:rPr>
        <w:t xml:space="preserve"> the fecundity relationships in given regions</w:t>
      </w:r>
      <w:r w:rsidR="00F20CBA" w:rsidRPr="00517CC3">
        <w:rPr>
          <w:rFonts w:ascii="Times New Roman" w:hAnsi="Times New Roman" w:cs="Times New Roman"/>
          <w:b/>
          <w:bCs/>
          <w:sz w:val="24"/>
          <w:szCs w:val="24"/>
          <w:shd w:val="clear" w:color="auto" w:fill="FFFFFF"/>
        </w:rPr>
        <w:t>, which was outside the scope of this study. We’ve added a line L</w:t>
      </w:r>
      <w:r w:rsidR="00DF3FE2">
        <w:rPr>
          <w:rFonts w:ascii="Times New Roman" w:hAnsi="Times New Roman" w:cs="Times New Roman"/>
          <w:b/>
          <w:bCs/>
          <w:sz w:val="24"/>
          <w:szCs w:val="24"/>
          <w:shd w:val="clear" w:color="auto" w:fill="FFFFFF"/>
        </w:rPr>
        <w:t>485</w:t>
      </w:r>
      <w:r w:rsidR="00517CC3" w:rsidRPr="00517CC3">
        <w:rPr>
          <w:rFonts w:ascii="Times New Roman" w:hAnsi="Times New Roman" w:cs="Times New Roman"/>
          <w:b/>
          <w:bCs/>
          <w:sz w:val="24"/>
          <w:szCs w:val="24"/>
          <w:shd w:val="clear" w:color="auto" w:fill="FFFFFF"/>
        </w:rPr>
        <w:t>:</w:t>
      </w:r>
      <w:r w:rsidR="00517CC3" w:rsidRPr="00F231DA">
        <w:rPr>
          <w:rFonts w:ascii="Times New Roman" w:hAnsi="Times New Roman" w:cs="Times New Roman"/>
          <w:b/>
          <w:bCs/>
          <w:sz w:val="24"/>
          <w:szCs w:val="24"/>
          <w:shd w:val="clear" w:color="auto" w:fill="FFFFFF"/>
        </w:rPr>
        <w:t xml:space="preserve"> “</w:t>
      </w:r>
      <w:r w:rsidR="00DF3FE2" w:rsidRPr="00F231DA">
        <w:rPr>
          <w:rFonts w:ascii="Times New Roman" w:hAnsi="Times New Roman" w:cs="Times New Roman"/>
          <w:b/>
          <w:bCs/>
          <w:color w:val="4472C4" w:themeColor="accent1"/>
          <w:sz w:val="24"/>
          <w:szCs w:val="24"/>
        </w:rPr>
        <w:t xml:space="preserve">We note, however, that the procedure used to eliminate ‘overlapping’ </w:t>
      </w:r>
      <w:r w:rsidR="00DF3FE2" w:rsidRPr="00F231DA">
        <w:rPr>
          <w:rFonts w:ascii="Times New Roman" w:hAnsi="Times New Roman" w:cs="Times New Roman"/>
          <w:b/>
          <w:bCs/>
          <w:i/>
          <w:color w:val="4472C4" w:themeColor="accent1"/>
          <w:sz w:val="24"/>
          <w:szCs w:val="24"/>
        </w:rPr>
        <w:t>L</w:t>
      </w:r>
      <w:r w:rsidR="00DF3FE2" w:rsidRPr="00F231DA">
        <w:rPr>
          <w:rFonts w:ascii="Times New Roman" w:hAnsi="Times New Roman" w:cs="Times New Roman"/>
          <w:b/>
          <w:bCs/>
          <w:color w:val="4472C4" w:themeColor="accent1"/>
          <w:sz w:val="24"/>
          <w:szCs w:val="24"/>
          <w:vertAlign w:val="subscript"/>
        </w:rPr>
        <w:t>∞</w:t>
      </w:r>
      <w:r w:rsidR="00DF3FE2" w:rsidRPr="00F231DA">
        <w:rPr>
          <w:rFonts w:ascii="Times New Roman" w:hAnsi="Times New Roman" w:cs="Times New Roman"/>
          <w:b/>
          <w:bCs/>
          <w:color w:val="4472C4" w:themeColor="accent1"/>
          <w:sz w:val="24"/>
          <w:szCs w:val="24"/>
        </w:rPr>
        <w:t xml:space="preserve"> estimates concerned only statistical differences in values (and are therefore sensitive to sample sizes). The biological significance of these values would need to be investigated in the context of fecundity and length-weight differences between regions</w:t>
      </w:r>
      <w:r w:rsidR="00517CC3" w:rsidRPr="00F231DA">
        <w:rPr>
          <w:rFonts w:ascii="Times New Roman" w:hAnsi="Times New Roman" w:cs="Times New Roman"/>
          <w:b/>
          <w:bCs/>
          <w:sz w:val="24"/>
          <w:szCs w:val="24"/>
        </w:rPr>
        <w:t>.”</w:t>
      </w:r>
    </w:p>
    <w:p w14:paraId="7C793339" w14:textId="7C860311" w:rsidR="00D224DA" w:rsidRPr="004F194E" w:rsidRDefault="00494D95" w:rsidP="00C84ED5">
      <w:pPr>
        <w:spacing w:after="0" w:line="240" w:lineRule="auto"/>
        <w:jc w:val="both"/>
        <w:rPr>
          <w:rFonts w:ascii="Times New Roman" w:hAnsi="Times New Roman" w:cs="Times New Roman"/>
          <w:b/>
          <w:bCs/>
          <w:color w:val="222222"/>
          <w:sz w:val="24"/>
          <w:szCs w:val="24"/>
          <w:shd w:val="clear" w:color="auto" w:fill="FFFFFF"/>
        </w:rPr>
        <w:pPrChange w:id="211" w:author="Punt, Andre (O&amp;A, Hobart)" w:date="2019-10-06T08:56: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L443. What might one expect if ageing error were </w:t>
      </w:r>
      <w:proofErr w:type="gramStart"/>
      <w:r w:rsidRPr="004F194E">
        <w:rPr>
          <w:rFonts w:ascii="Times New Roman" w:hAnsi="Times New Roman" w:cs="Times New Roman"/>
          <w:color w:val="222222"/>
          <w:sz w:val="24"/>
          <w:szCs w:val="24"/>
          <w:shd w:val="clear" w:color="auto" w:fill="FFFFFF"/>
        </w:rPr>
        <w:t>taken into account</w:t>
      </w:r>
      <w:proofErr w:type="gramEnd"/>
      <w:r w:rsidRPr="004F194E">
        <w:rPr>
          <w:rFonts w:ascii="Times New Roman" w:hAnsi="Times New Roman" w:cs="Times New Roman"/>
          <w:color w:val="222222"/>
          <w:sz w:val="24"/>
          <w:szCs w:val="24"/>
          <w:shd w:val="clear" w:color="auto" w:fill="FFFFFF"/>
        </w:rPr>
        <w:t xml:space="preserve">? How would the form of ageing error and growth parameters interact to affect the bias? For instance, if a fish reaches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by age-25, then does an ageing error of +/- 5 years matter for fish length-at-age 35+?</w:t>
      </w:r>
      <w:r w:rsidRPr="004F194E">
        <w:rPr>
          <w:rFonts w:ascii="Times New Roman" w:hAnsi="Times New Roman" w:cs="Times New Roman"/>
          <w:color w:val="222222"/>
          <w:sz w:val="24"/>
          <w:szCs w:val="24"/>
        </w:rPr>
        <w:br/>
      </w:r>
      <w:r w:rsidR="00F62BF2" w:rsidRPr="00D224DA">
        <w:rPr>
          <w:rFonts w:ascii="Times New Roman" w:hAnsi="Times New Roman" w:cs="Times New Roman"/>
          <w:b/>
          <w:bCs/>
          <w:sz w:val="24"/>
          <w:szCs w:val="24"/>
        </w:rPr>
        <w:t xml:space="preserve">This is a good point. We have included in our discussion a mention of aging error concerns for this region, </w:t>
      </w:r>
      <w:r w:rsidR="00D224DA" w:rsidRPr="00D224DA">
        <w:rPr>
          <w:rFonts w:ascii="Times New Roman" w:hAnsi="Times New Roman" w:cs="Times New Roman"/>
          <w:b/>
          <w:bCs/>
          <w:sz w:val="24"/>
          <w:szCs w:val="24"/>
        </w:rPr>
        <w:t>L</w:t>
      </w:r>
      <w:r w:rsidR="00D224DA" w:rsidRPr="00D224DA">
        <w:rPr>
          <w:rFonts w:ascii="Times New Roman" w:hAnsi="Times New Roman" w:cs="Times New Roman"/>
          <w:b/>
          <w:bCs/>
          <w:sz w:val="24"/>
          <w:szCs w:val="24"/>
          <w:shd w:val="clear" w:color="auto" w:fill="FFFFFF"/>
        </w:rPr>
        <w:t xml:space="preserve">422: </w:t>
      </w:r>
      <w:r w:rsidR="00D224DA" w:rsidRPr="00FC7A50">
        <w:rPr>
          <w:rFonts w:ascii="Times New Roman" w:hAnsi="Times New Roman" w:cs="Times New Roman"/>
          <w:b/>
          <w:bCs/>
          <w:color w:val="4472C4" w:themeColor="accent1"/>
          <w:sz w:val="24"/>
          <w:szCs w:val="24"/>
          <w:shd w:val="clear" w:color="auto" w:fill="FFFFFF"/>
        </w:rPr>
        <w:t>“</w:t>
      </w:r>
      <w:r w:rsidR="00D224DA"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(Cope and Punt, 2007)</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w:t>
      </w:r>
      <w:r w:rsidR="00D224DA" w:rsidRPr="00FC7A50">
        <w:rPr>
          <w:rFonts w:ascii="Times New Roman" w:hAnsi="Times New Roman" w:cs="Times New Roman"/>
          <w:b/>
          <w:bCs/>
          <w:color w:val="4472C4" w:themeColor="accent1"/>
          <w:sz w:val="24"/>
          <w:szCs w:val="24"/>
        </w:rPr>
        <w:lastRenderedPageBreak/>
        <w:t xml:space="preserve">consider aging results used in the case study to be roughly comparable between regions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(Fenske et al., 2019)</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w:t>
      </w:r>
      <w:r w:rsidR="00D224DA" w:rsidRPr="00FC7A50">
        <w:rPr>
          <w:color w:val="4472C4" w:themeColor="accent1"/>
        </w:rPr>
        <w:t xml:space="preserve">  </w:t>
      </w:r>
    </w:p>
    <w:p w14:paraId="2338AD25" w14:textId="5C9E8677" w:rsidR="006E455B" w:rsidRPr="00F20CBA" w:rsidDel="00C84ED5" w:rsidRDefault="006E455B" w:rsidP="003A20D6">
      <w:pPr>
        <w:spacing w:line="240" w:lineRule="auto"/>
        <w:jc w:val="both"/>
        <w:rPr>
          <w:del w:id="212" w:author="Punt, Andre (O&amp;A, Hobart)" w:date="2019-10-06T08:56:00Z"/>
          <w:rFonts w:ascii="Times New Roman" w:hAnsi="Times New Roman" w:cs="Times New Roman"/>
          <w:b/>
          <w:bCs/>
          <w:color w:val="4472C4" w:themeColor="accent1"/>
          <w:sz w:val="24"/>
          <w:szCs w:val="24"/>
          <w:shd w:val="clear" w:color="auto" w:fill="FFFFFF"/>
        </w:rPr>
      </w:pPr>
    </w:p>
    <w:p w14:paraId="5399B1C1" w14:textId="55627E6B" w:rsidR="00F42310" w:rsidRDefault="00494D95" w:rsidP="00C84ED5">
      <w:pPr>
        <w:spacing w:after="0" w:line="240" w:lineRule="auto"/>
        <w:jc w:val="both"/>
        <w:rPr>
          <w:rFonts w:ascii="Times New Roman" w:hAnsi="Times New Roman" w:cs="Times New Roman"/>
          <w:b/>
          <w:bCs/>
          <w:color w:val="4472C4" w:themeColor="accent1"/>
          <w:sz w:val="24"/>
          <w:szCs w:val="24"/>
          <w:shd w:val="clear" w:color="auto" w:fill="FFFFFF"/>
        </w:rPr>
        <w:pPrChange w:id="213" w:author="Punt, Andre (O&amp;A, Hobart)" w:date="2019-10-06T08:56: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L461. I remain </w:t>
      </w:r>
      <w:proofErr w:type="spellStart"/>
      <w:r w:rsidRPr="004F194E">
        <w:rPr>
          <w:rFonts w:ascii="Times New Roman" w:hAnsi="Times New Roman" w:cs="Times New Roman"/>
          <w:color w:val="222222"/>
          <w:sz w:val="24"/>
          <w:szCs w:val="24"/>
          <w:shd w:val="clear" w:color="auto" w:fill="FFFFFF"/>
        </w:rPr>
        <w:t>sckeptical</w:t>
      </w:r>
      <w:proofErr w:type="spellEnd"/>
      <w:r w:rsidRPr="004F194E">
        <w:rPr>
          <w:rFonts w:ascii="Times New Roman" w:hAnsi="Times New Roman" w:cs="Times New Roman"/>
          <w:color w:val="222222"/>
          <w:sz w:val="24"/>
          <w:szCs w:val="24"/>
          <w:shd w:val="clear" w:color="auto" w:fill="FFFFFF"/>
        </w:rPr>
        <w:t xml:space="preserve">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06168DDE" w14:textId="77777777" w:rsidR="00C84ED5" w:rsidRDefault="00F42310" w:rsidP="00C84ED5">
      <w:pPr>
        <w:spacing w:after="0" w:line="240" w:lineRule="auto"/>
        <w:jc w:val="both"/>
        <w:rPr>
          <w:ins w:id="214" w:author="Punt, Andre (O&amp;A, Hobart)" w:date="2019-10-06T08:56:00Z"/>
          <w:rFonts w:ascii="Times New Roman" w:hAnsi="Times New Roman" w:cs="Times New Roman"/>
          <w:b/>
          <w:bCs/>
          <w:sz w:val="24"/>
          <w:szCs w:val="24"/>
          <w:shd w:val="clear" w:color="auto" w:fill="FFFFFF"/>
        </w:rPr>
      </w:pPr>
      <w:r w:rsidRPr="00610FD4">
        <w:rPr>
          <w:rFonts w:ascii="Times New Roman" w:hAnsi="Times New Roman" w:cs="Times New Roman"/>
          <w:b/>
          <w:bCs/>
          <w:sz w:val="24"/>
          <w:szCs w:val="24"/>
          <w:shd w:val="clear" w:color="auto" w:fill="FFFFFF"/>
        </w:rPr>
        <w:t xml:space="preserve">Per your comment above we decided to change the values used in the simulation study to more closely resemble sablefish (A1 @ 3 </w:t>
      </w:r>
      <w:proofErr w:type="spellStart"/>
      <w:r w:rsidRPr="00610FD4">
        <w:rPr>
          <w:rFonts w:ascii="Times New Roman" w:hAnsi="Times New Roman" w:cs="Times New Roman"/>
          <w:b/>
          <w:bCs/>
          <w:sz w:val="24"/>
          <w:szCs w:val="24"/>
          <w:shd w:val="clear" w:color="auto" w:fill="FFFFFF"/>
        </w:rPr>
        <w:t>yrs</w:t>
      </w:r>
      <w:proofErr w:type="spellEnd"/>
      <w:r w:rsidRPr="00610FD4">
        <w:rPr>
          <w:rFonts w:ascii="Times New Roman" w:hAnsi="Times New Roman" w:cs="Times New Roman"/>
          <w:b/>
          <w:bCs/>
          <w:sz w:val="24"/>
          <w:szCs w:val="24"/>
          <w:shd w:val="clear" w:color="auto" w:fill="FFFFFF"/>
        </w:rPr>
        <w:t xml:space="preserve">, </w:t>
      </w:r>
      <w:proofErr w:type="spellStart"/>
      <w:r w:rsidRPr="00610FD4">
        <w:rPr>
          <w:rFonts w:ascii="Times New Roman" w:hAnsi="Times New Roman" w:cs="Times New Roman"/>
          <w:b/>
          <w:bCs/>
          <w:sz w:val="24"/>
          <w:szCs w:val="24"/>
          <w:shd w:val="clear" w:color="auto" w:fill="FFFFFF"/>
        </w:rPr>
        <w:t>Linf</w:t>
      </w:r>
      <w:proofErr w:type="spellEnd"/>
      <w:r w:rsidRPr="00610FD4">
        <w:rPr>
          <w:rFonts w:ascii="Times New Roman" w:hAnsi="Times New Roman" w:cs="Times New Roman"/>
          <w:b/>
          <w:bCs/>
          <w:sz w:val="24"/>
          <w:szCs w:val="24"/>
          <w:shd w:val="clear" w:color="auto" w:fill="FFFFFF"/>
        </w:rPr>
        <w:t xml:space="preserve"> ~ 70cm).</w:t>
      </w:r>
    </w:p>
    <w:p w14:paraId="71587086" w14:textId="77777777" w:rsidR="00C84ED5" w:rsidRDefault="00F42310" w:rsidP="00C84ED5">
      <w:pPr>
        <w:spacing w:after="0" w:line="240" w:lineRule="auto"/>
        <w:jc w:val="both"/>
        <w:rPr>
          <w:ins w:id="215" w:author="Punt, Andre (O&amp;A, Hobart)" w:date="2019-10-06T08:56:00Z"/>
          <w:rFonts w:ascii="Times New Roman" w:hAnsi="Times New Roman" w:cs="Times New Roman"/>
          <w:sz w:val="24"/>
          <w:szCs w:val="24"/>
          <w:shd w:val="clear" w:color="auto" w:fill="FFFFFF"/>
        </w:rPr>
      </w:pPr>
      <w:del w:id="216" w:author="Punt, Andre (O&amp;A, Hobart)" w:date="2019-10-06T08:56:00Z">
        <w:r w:rsidRPr="004F194E" w:rsidDel="00C84ED5">
          <w:rPr>
            <w:rFonts w:ascii="Times New Roman" w:hAnsi="Times New Roman" w:cs="Times New Roman"/>
            <w:color w:val="222222"/>
            <w:sz w:val="24"/>
            <w:szCs w:val="24"/>
          </w:rPr>
          <w:br/>
        </w:r>
        <w:r w:rsidR="00494D95" w:rsidRPr="004F194E" w:rsidDel="00C84ED5">
          <w:rPr>
            <w:rFonts w:ascii="Times New Roman" w:hAnsi="Times New Roman" w:cs="Times New Roman"/>
            <w:color w:val="222222"/>
            <w:sz w:val="24"/>
            <w:szCs w:val="24"/>
          </w:rPr>
          <w:br/>
        </w:r>
      </w:del>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105F07">
        <w:rPr>
          <w:rFonts w:ascii="Times New Roman" w:hAnsi="Times New Roman" w:cs="Times New Roman"/>
          <w:sz w:val="24"/>
          <w:szCs w:val="24"/>
          <w:shd w:val="clear" w:color="auto" w:fill="FFFFFF"/>
        </w:rPr>
        <w:t xml:space="preserve"> </w:t>
      </w:r>
    </w:p>
    <w:p w14:paraId="3247F68B" w14:textId="26F0722A" w:rsidR="00DF0DBE" w:rsidRDefault="00C87B5B" w:rsidP="00C84ED5">
      <w:pPr>
        <w:spacing w:after="0" w:line="240" w:lineRule="auto"/>
        <w:jc w:val="both"/>
        <w:rPr>
          <w:rFonts w:ascii="Times New Roman" w:hAnsi="Times New Roman" w:cs="Times New Roman"/>
          <w:b/>
          <w:bCs/>
          <w:color w:val="4472C4" w:themeColor="accent1"/>
          <w:sz w:val="24"/>
          <w:szCs w:val="24"/>
          <w:shd w:val="clear" w:color="auto" w:fill="FFFFFF"/>
        </w:rPr>
        <w:pPrChange w:id="217" w:author="Punt, Andre (O&amp;A, Hobart)" w:date="2019-10-06T08:56:00Z">
          <w:pPr>
            <w:spacing w:line="240" w:lineRule="auto"/>
            <w:jc w:val="both"/>
          </w:pPr>
        </w:pPrChange>
      </w:pPr>
      <w:r w:rsidRPr="00105F07">
        <w:rPr>
          <w:rFonts w:ascii="Times New Roman" w:hAnsi="Times New Roman" w:cs="Times New Roman"/>
          <w:b/>
          <w:bCs/>
          <w:sz w:val="24"/>
          <w:szCs w:val="24"/>
          <w:shd w:val="clear" w:color="auto" w:fill="FFFFFF"/>
        </w:rPr>
        <w:t>A good point, we</w:t>
      </w:r>
      <w:r w:rsidR="004F371F" w:rsidRPr="00105F07">
        <w:rPr>
          <w:rFonts w:ascii="Times New Roman" w:hAnsi="Times New Roman" w:cs="Times New Roman"/>
          <w:b/>
          <w:bCs/>
          <w:sz w:val="24"/>
          <w:szCs w:val="24"/>
          <w:shd w:val="clear" w:color="auto" w:fill="FFFFFF"/>
        </w:rPr>
        <w:t xml:space="preserve"> </w:t>
      </w:r>
      <w:r w:rsidR="00DF0DBE" w:rsidRPr="00105F07">
        <w:rPr>
          <w:rFonts w:ascii="Times New Roman" w:hAnsi="Times New Roman" w:cs="Times New Roman"/>
          <w:b/>
          <w:bCs/>
          <w:sz w:val="24"/>
          <w:szCs w:val="24"/>
          <w:shd w:val="clear" w:color="auto" w:fill="FFFFFF"/>
        </w:rPr>
        <w:t>have repeated the analysis of BC data to account for length-based selectivity</w:t>
      </w:r>
      <w:r w:rsidR="00B0732E" w:rsidRPr="00105F07">
        <w:rPr>
          <w:rFonts w:ascii="Times New Roman" w:hAnsi="Times New Roman" w:cs="Times New Roman"/>
          <w:b/>
          <w:bCs/>
          <w:sz w:val="24"/>
          <w:szCs w:val="24"/>
          <w:shd w:val="clear" w:color="auto" w:fill="FFFFFF"/>
        </w:rPr>
        <w:t xml:space="preserve"> (which is estimated externally for that region’s assessment)</w:t>
      </w:r>
      <w:r w:rsidR="00105F07">
        <w:rPr>
          <w:rFonts w:ascii="Times New Roman" w:hAnsi="Times New Roman" w:cs="Times New Roman"/>
          <w:b/>
          <w:bCs/>
          <w:sz w:val="24"/>
          <w:szCs w:val="24"/>
          <w:shd w:val="clear" w:color="auto" w:fill="FFFFFF"/>
        </w:rPr>
        <w:t>, see above.</w:t>
      </w:r>
    </w:p>
    <w:p w14:paraId="31113D84" w14:textId="77777777" w:rsidR="003A20D6" w:rsidRDefault="00494D95" w:rsidP="00C84ED5">
      <w:pPr>
        <w:spacing w:after="0" w:line="240" w:lineRule="auto"/>
        <w:jc w:val="both"/>
        <w:rPr>
          <w:rFonts w:ascii="Times New Roman" w:hAnsi="Times New Roman" w:cs="Times New Roman"/>
          <w:color w:val="222222"/>
          <w:sz w:val="24"/>
          <w:szCs w:val="24"/>
          <w:shd w:val="clear" w:color="auto" w:fill="FFFFFF"/>
        </w:rPr>
        <w:pPrChange w:id="218" w:author="Punt, Andre (O&amp;A, Hobart)" w:date="2019-10-06T08:57: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p>
    <w:p w14:paraId="736650C9" w14:textId="4953DB4F" w:rsidR="00C87B5B" w:rsidRPr="004F194E" w:rsidRDefault="00C87B5B" w:rsidP="00C84ED5">
      <w:pPr>
        <w:spacing w:after="0" w:line="240" w:lineRule="auto"/>
        <w:jc w:val="both"/>
        <w:rPr>
          <w:color w:val="4472C4" w:themeColor="accent1"/>
        </w:rPr>
        <w:pPrChange w:id="219" w:author="Punt, Andre (O&amp;A, Hobart)" w:date="2019-10-06T08:57:00Z">
          <w:pPr>
            <w:spacing w:line="240" w:lineRule="auto"/>
            <w:jc w:val="both"/>
          </w:pPr>
        </w:pPrChange>
      </w:pPr>
      <w:r w:rsidRPr="004F194E">
        <w:rPr>
          <w:rFonts w:ascii="Times New Roman" w:hAnsi="Times New Roman" w:cs="Times New Roman"/>
          <w:b/>
          <w:bCs/>
          <w:color w:val="222222"/>
          <w:sz w:val="24"/>
          <w:szCs w:val="24"/>
          <w:shd w:val="clear" w:color="auto" w:fill="FFFFFF"/>
        </w:rPr>
        <w:t xml:space="preserve">We recognize the confusion here. </w:t>
      </w:r>
      <w:r w:rsidR="001C06AD">
        <w:rPr>
          <w:rFonts w:ascii="Times New Roman" w:hAnsi="Times New Roman" w:cs="Times New Roman"/>
          <w:b/>
          <w:bCs/>
          <w:color w:val="222222"/>
          <w:sz w:val="24"/>
          <w:szCs w:val="24"/>
          <w:shd w:val="clear" w:color="auto" w:fill="FFFFFF"/>
        </w:rPr>
        <w:t>Please see comment regarding L134 above</w:t>
      </w:r>
      <w:r w:rsidR="00FF6CB4">
        <w:rPr>
          <w:rFonts w:ascii="Times New Roman" w:hAnsi="Times New Roman" w:cs="Times New Roman"/>
          <w:b/>
          <w:bCs/>
          <w:color w:val="222222"/>
          <w:sz w:val="24"/>
          <w:szCs w:val="24"/>
          <w:shd w:val="clear" w:color="auto" w:fill="FFFFFF"/>
        </w:rPr>
        <w:t xml:space="preserve"> for how we now account for size selectivity of trap gear in the growth estimation.</w:t>
      </w:r>
      <w:r w:rsidR="002C32D5">
        <w:rPr>
          <w:rFonts w:ascii="Times New Roman" w:hAnsi="Times New Roman" w:cs="Times New Roman"/>
          <w:b/>
          <w:bCs/>
          <w:color w:val="222222"/>
          <w:sz w:val="24"/>
          <w:szCs w:val="24"/>
          <w:shd w:val="clear" w:color="auto" w:fill="FFFFFF"/>
        </w:rPr>
        <w:t xml:space="preserve"> Per this change, we removed the entire </w:t>
      </w:r>
      <w:r w:rsidR="00A6279D">
        <w:rPr>
          <w:rFonts w:ascii="Times New Roman" w:hAnsi="Times New Roman" w:cs="Times New Roman"/>
          <w:b/>
          <w:bCs/>
          <w:color w:val="222222"/>
          <w:sz w:val="24"/>
          <w:szCs w:val="24"/>
          <w:shd w:val="clear" w:color="auto" w:fill="FFFFFF"/>
        </w:rPr>
        <w:t xml:space="preserve">section of the discussion </w:t>
      </w:r>
      <w:r w:rsidR="002C32D5">
        <w:rPr>
          <w:rFonts w:ascii="Times New Roman" w:hAnsi="Times New Roman" w:cs="Times New Roman"/>
          <w:b/>
          <w:bCs/>
          <w:color w:val="222222"/>
          <w:sz w:val="24"/>
          <w:szCs w:val="24"/>
          <w:shd w:val="clear" w:color="auto" w:fill="FFFFFF"/>
        </w:rPr>
        <w:t>which wrongly stated the absence of size selectivity in BC and discussed accounting for it as a future direction.</w:t>
      </w:r>
    </w:p>
    <w:p w14:paraId="6C378D6E" w14:textId="617622C1" w:rsidR="003A20D6" w:rsidRDefault="00494D95" w:rsidP="00C84ED5">
      <w:pPr>
        <w:spacing w:after="0" w:line="240" w:lineRule="auto"/>
        <w:ind w:firstLine="360"/>
        <w:jc w:val="both"/>
        <w:rPr>
          <w:rFonts w:ascii="Times New Roman" w:hAnsi="Times New Roman" w:cs="Times New Roman"/>
          <w:color w:val="222222"/>
          <w:sz w:val="24"/>
          <w:szCs w:val="24"/>
          <w:shd w:val="clear" w:color="auto" w:fill="FFFFFF"/>
        </w:rPr>
        <w:pPrChange w:id="220" w:author="Punt, Andre (O&amp;A, Hobart)" w:date="2019-10-06T08:57:00Z">
          <w:pPr>
            <w:spacing w:after="0" w:line="240" w:lineRule="auto"/>
            <w:ind w:firstLine="360"/>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p>
    <w:p w14:paraId="10D1272E" w14:textId="77777777" w:rsidR="003A20D6" w:rsidRDefault="003A20D6" w:rsidP="00C84ED5">
      <w:pPr>
        <w:spacing w:after="0" w:line="240" w:lineRule="auto"/>
        <w:jc w:val="both"/>
        <w:rPr>
          <w:rFonts w:ascii="Times New Roman" w:hAnsi="Times New Roman" w:cs="Times New Roman"/>
          <w:color w:val="222222"/>
          <w:sz w:val="24"/>
          <w:szCs w:val="24"/>
          <w:shd w:val="clear" w:color="auto" w:fill="FFFFFF"/>
        </w:rPr>
        <w:pPrChange w:id="221" w:author="Punt, Andre (O&amp;A, Hobart)" w:date="2019-10-06T08:57:00Z">
          <w:pPr>
            <w:spacing w:after="0" w:line="240" w:lineRule="auto"/>
            <w:jc w:val="both"/>
          </w:pPr>
        </w:pPrChange>
      </w:pPr>
    </w:p>
    <w:p w14:paraId="59E270EC" w14:textId="77777777" w:rsidR="00C84ED5" w:rsidRDefault="00C87B5B" w:rsidP="00C84ED5">
      <w:pPr>
        <w:spacing w:after="0" w:line="240" w:lineRule="auto"/>
        <w:jc w:val="both"/>
        <w:rPr>
          <w:ins w:id="222" w:author="Punt, Andre (O&amp;A, Hobart)" w:date="2019-10-06T08:57:00Z"/>
          <w:rFonts w:ascii="Times New Roman" w:hAnsi="Times New Roman" w:cs="Times New Roman"/>
          <w:b/>
          <w:bCs/>
          <w:color w:val="4472C4" w:themeColor="accent1"/>
          <w:sz w:val="24"/>
          <w:szCs w:val="24"/>
        </w:rPr>
      </w:pPr>
      <w:r w:rsidRPr="004F194E">
        <w:rPr>
          <w:rFonts w:ascii="Times New Roman" w:hAnsi="Times New Roman" w:cs="Times New Roman"/>
          <w:b/>
          <w:bCs/>
          <w:color w:val="222222"/>
          <w:sz w:val="24"/>
          <w:szCs w:val="24"/>
          <w:shd w:val="clear" w:color="auto" w:fill="FFFFFF"/>
        </w:rPr>
        <w:t xml:space="preserve">Thanks. </w:t>
      </w:r>
      <w:r w:rsidRPr="003A20D6">
        <w:rPr>
          <w:rFonts w:ascii="Times New Roman" w:hAnsi="Times New Roman" w:cs="Times New Roman"/>
          <w:b/>
          <w:bCs/>
          <w:sz w:val="24"/>
          <w:szCs w:val="24"/>
          <w:shd w:val="clear" w:color="auto" w:fill="FFFFFF"/>
        </w:rPr>
        <w:t>Another reviewer suggested a complete re-write</w:t>
      </w:r>
      <w:r w:rsidR="00ED42C1" w:rsidRPr="003A20D6">
        <w:rPr>
          <w:rFonts w:ascii="Times New Roman" w:hAnsi="Times New Roman" w:cs="Times New Roman"/>
          <w:b/>
          <w:bCs/>
          <w:sz w:val="24"/>
          <w:szCs w:val="24"/>
          <w:shd w:val="clear" w:color="auto" w:fill="FFFFFF"/>
        </w:rPr>
        <w:t xml:space="preserve"> and shortening</w:t>
      </w:r>
      <w:r w:rsidRPr="003A20D6">
        <w:rPr>
          <w:rFonts w:ascii="Times New Roman" w:hAnsi="Times New Roman" w:cs="Times New Roman"/>
          <w:b/>
          <w:bCs/>
          <w:sz w:val="24"/>
          <w:szCs w:val="24"/>
          <w:shd w:val="clear" w:color="auto" w:fill="FFFFFF"/>
        </w:rPr>
        <w:t xml:space="preserve"> of the discussion</w:t>
      </w:r>
      <w:r w:rsidR="00ED42C1" w:rsidRPr="003A20D6">
        <w:rPr>
          <w:rFonts w:ascii="Times New Roman" w:hAnsi="Times New Roman" w:cs="Times New Roman"/>
          <w:b/>
          <w:bCs/>
          <w:sz w:val="24"/>
          <w:szCs w:val="24"/>
          <w:shd w:val="clear" w:color="auto" w:fill="FFFFFF"/>
        </w:rPr>
        <w:t>. We have retained some theoretical material, and</w:t>
      </w:r>
      <w:r w:rsidRPr="003A20D6">
        <w:rPr>
          <w:rFonts w:ascii="Times New Roman" w:hAnsi="Times New Roman" w:cs="Times New Roman"/>
          <w:b/>
          <w:bCs/>
          <w:sz w:val="24"/>
          <w:szCs w:val="24"/>
          <w:shd w:val="clear" w:color="auto" w:fill="FFFFFF"/>
        </w:rPr>
        <w:t xml:space="preserve"> included the following discussion of potential sablefish scenarios </w:t>
      </w:r>
      <w:r w:rsidR="00ED42C1" w:rsidRPr="003A20D6">
        <w:rPr>
          <w:rFonts w:ascii="Times New Roman" w:hAnsi="Times New Roman" w:cs="Times New Roman"/>
          <w:b/>
          <w:bCs/>
          <w:sz w:val="24"/>
          <w:szCs w:val="24"/>
          <w:shd w:val="clear" w:color="auto" w:fill="FFFFFF"/>
        </w:rPr>
        <w:t>L504</w:t>
      </w:r>
      <w:r w:rsidRPr="003A20D6">
        <w:rPr>
          <w:rFonts w:ascii="Times New Roman" w:hAnsi="Times New Roman" w:cs="Times New Roman"/>
          <w:b/>
          <w:bCs/>
          <w:sz w:val="24"/>
          <w:szCs w:val="24"/>
          <w:shd w:val="clear" w:color="auto" w:fill="FFFFFF"/>
        </w:rPr>
        <w:t>:</w:t>
      </w:r>
      <w:r w:rsidR="00ED42C1" w:rsidRPr="003A20D6">
        <w:rPr>
          <w:rFonts w:ascii="Times New Roman" w:hAnsi="Times New Roman" w:cs="Times New Roman"/>
          <w:b/>
          <w:bCs/>
          <w:sz w:val="24"/>
          <w:szCs w:val="24"/>
          <w:shd w:val="clear" w:color="auto" w:fill="FFFFFF"/>
        </w:rPr>
        <w:t xml:space="preserve"> </w:t>
      </w:r>
      <w:r w:rsidR="00ED42C1" w:rsidRPr="004C0C80">
        <w:rPr>
          <w:rFonts w:ascii="Times New Roman" w:hAnsi="Times New Roman" w:cs="Times New Roman"/>
          <w:b/>
          <w:bCs/>
          <w:color w:val="4472C4" w:themeColor="accent1"/>
          <w:sz w:val="24"/>
          <w:szCs w:val="24"/>
          <w:shd w:val="clear" w:color="auto" w:fill="FFFFFF"/>
        </w:rPr>
        <w:t>“</w:t>
      </w:r>
      <w:r w:rsidR="00ED42C1" w:rsidRPr="004C0C80">
        <w:rPr>
          <w:rFonts w:ascii="Times New Roman" w:hAnsi="Times New Roman" w:cs="Times New Roman"/>
          <w:b/>
          <w:bCs/>
          <w:color w:val="4472C4" w:themeColor="accent1"/>
          <w:sz w:val="24"/>
          <w:szCs w:val="24"/>
        </w:rPr>
        <w:t xml:space="preserve">A plausible scenario </w:t>
      </w:r>
      <w:ins w:id="223" w:author="Punt, Andre (O&amp;A, Hobart)" w:date="2019-10-06T08:57:00Z">
        <w:r w:rsidR="00C84ED5">
          <w:rPr>
            <w:rFonts w:ascii="Times New Roman" w:hAnsi="Times New Roman" w:cs="Times New Roman"/>
            <w:b/>
            <w:bCs/>
            <w:color w:val="4472C4" w:themeColor="accent1"/>
            <w:sz w:val="24"/>
            <w:szCs w:val="24"/>
          </w:rPr>
          <w:t xml:space="preserve">that </w:t>
        </w:r>
      </w:ins>
      <w:del w:id="224" w:author="Punt, Andre (O&amp;A, Hobart)" w:date="2019-10-06T08:57:00Z">
        <w:r w:rsidR="00ED42C1" w:rsidRPr="004C0C80" w:rsidDel="00C84ED5">
          <w:rPr>
            <w:rFonts w:ascii="Times New Roman" w:hAnsi="Times New Roman" w:cs="Times New Roman"/>
            <w:b/>
            <w:bCs/>
            <w:color w:val="4472C4" w:themeColor="accent1"/>
            <w:sz w:val="24"/>
            <w:szCs w:val="24"/>
          </w:rPr>
          <w:delText xml:space="preserve">which </w:delText>
        </w:r>
      </w:del>
      <w:r w:rsidR="00ED42C1" w:rsidRPr="004C0C80">
        <w:rPr>
          <w:rFonts w:ascii="Times New Roman" w:hAnsi="Times New Roman" w:cs="Times New Roman"/>
          <w:b/>
          <w:bCs/>
          <w:color w:val="4472C4" w:themeColor="accent1"/>
          <w:sz w:val="24"/>
          <w:szCs w:val="24"/>
        </w:rPr>
        <w:t>would generate our observed results could be that changes in fisher behavior or climate in the last ~10 years caused female sablefish to move northward in greater numbers, or simply experience size-based truncations in regions to the east of 145</w:t>
      </w:r>
      <w:ins w:id="225" w:author="Punt, Andre (O&amp;A, Hobart)" w:date="2019-10-06T08:57:00Z">
        <w:r w:rsidR="00C84ED5" w:rsidRPr="00C84ED5">
          <w:rPr>
            <w:rFonts w:ascii="Times New Roman" w:hAnsi="Times New Roman" w:cs="Times New Roman"/>
            <w:b/>
            <w:bCs/>
            <w:color w:val="4472C4" w:themeColor="accent1"/>
            <w:sz w:val="24"/>
            <w:szCs w:val="24"/>
            <w:vertAlign w:val="superscript"/>
            <w:rPrChange w:id="226" w:author="Punt, Andre (O&amp;A, Hobart)" w:date="2019-10-06T08:57:00Z">
              <w:rPr>
                <w:rFonts w:ascii="Times New Roman" w:hAnsi="Times New Roman" w:cs="Times New Roman"/>
                <w:b/>
                <w:bCs/>
                <w:color w:val="4472C4" w:themeColor="accent1"/>
                <w:sz w:val="24"/>
                <w:szCs w:val="24"/>
              </w:rPr>
            </w:rPrChange>
          </w:rPr>
          <w:t>0</w:t>
        </w:r>
        <w:r w:rsidR="00C84ED5">
          <w:rPr>
            <w:rFonts w:ascii="Times New Roman" w:hAnsi="Times New Roman" w:cs="Times New Roman"/>
            <w:b/>
            <w:bCs/>
            <w:color w:val="4472C4" w:themeColor="accent1"/>
            <w:sz w:val="24"/>
            <w:szCs w:val="24"/>
          </w:rPr>
          <w:t>W</w:t>
        </w:r>
      </w:ins>
      <w:r w:rsidR="00ED42C1" w:rsidRPr="004C0C80">
        <w:rPr>
          <w:rFonts w:ascii="Times New Roman" w:hAnsi="Times New Roman" w:cs="Times New Roman"/>
          <w:b/>
          <w:bCs/>
          <w:color w:val="4472C4" w:themeColor="accent1"/>
          <w:sz w:val="24"/>
          <w:szCs w:val="24"/>
        </w:rPr>
        <w:t xml:space="preserve"> due to fishing pressure. Each of these </w:t>
      </w:r>
      <w:proofErr w:type="spellStart"/>
      <w:r w:rsidR="00ED42C1" w:rsidRPr="004C0C80">
        <w:rPr>
          <w:rFonts w:ascii="Times New Roman" w:hAnsi="Times New Roman" w:cs="Times New Roman"/>
          <w:b/>
          <w:bCs/>
          <w:color w:val="4472C4" w:themeColor="accent1"/>
          <w:sz w:val="24"/>
          <w:szCs w:val="24"/>
        </w:rPr>
        <w:t>phenomenae</w:t>
      </w:r>
      <w:proofErr w:type="spellEnd"/>
      <w:r w:rsidR="00ED42C1" w:rsidRPr="004C0C80">
        <w:rPr>
          <w:rFonts w:ascii="Times New Roman" w:hAnsi="Times New Roman" w:cs="Times New Roman"/>
          <w:b/>
          <w:bCs/>
          <w:color w:val="4472C4" w:themeColor="accent1"/>
          <w:sz w:val="24"/>
          <w:szCs w:val="24"/>
        </w:rPr>
        <w:t xml:space="preserve"> would have an inverse effect on resultant size-at-age, with fish entering the northern ecosystem tending to grow larger and high, persistent fishing pressure in any region leading to truncations in terminal size. Because we only detected slight declines size-at-age between time periods for female sablefish, it is possible that either fishery-related effects simply have not lasted long enough to be strongly evident, or such effects are being counteracted by more fish entering ecosystems favorable to higher terminal sizes. A closer examination of sex-related movement would be useful towards this </w:t>
      </w:r>
      <w:proofErr w:type="gramStart"/>
      <w:r w:rsidR="00ED42C1" w:rsidRPr="004C0C80">
        <w:rPr>
          <w:rFonts w:ascii="Times New Roman" w:hAnsi="Times New Roman" w:cs="Times New Roman"/>
          <w:b/>
          <w:bCs/>
          <w:color w:val="4472C4" w:themeColor="accent1"/>
          <w:sz w:val="24"/>
          <w:szCs w:val="24"/>
        </w:rPr>
        <w:t>understanding.“</w:t>
      </w:r>
      <w:proofErr w:type="gramEnd"/>
    </w:p>
    <w:p w14:paraId="1348BD25" w14:textId="5F12E387" w:rsidR="003A20D6" w:rsidRDefault="00494D95" w:rsidP="00C84ED5">
      <w:pPr>
        <w:spacing w:after="0" w:line="240" w:lineRule="auto"/>
        <w:jc w:val="both"/>
        <w:rPr>
          <w:rFonts w:ascii="Times New Roman" w:hAnsi="Times New Roman" w:cs="Times New Roman"/>
          <w:color w:val="222222"/>
          <w:sz w:val="24"/>
          <w:szCs w:val="24"/>
          <w:shd w:val="clear" w:color="auto" w:fill="FFFFFF"/>
        </w:rPr>
        <w:pPrChange w:id="227" w:author="Punt, Andre (O&amp;A, Hobart)" w:date="2019-10-06T08:57:00Z">
          <w:pPr>
            <w:spacing w:after="0" w:line="240" w:lineRule="auto"/>
            <w:jc w:val="both"/>
          </w:pPr>
        </w:pPrChange>
      </w:pPr>
      <w:del w:id="228" w:author="Punt, Andre (O&amp;A, Hobart)" w:date="2019-10-06T08:57: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lastRenderedPageBreak/>
        <w:t>L551. I don't see where this paragraph is going. The topic sentence doesn't seem related to the overall content.</w:t>
      </w:r>
      <w:r w:rsidR="00C87B5B" w:rsidRPr="004F194E">
        <w:rPr>
          <w:rFonts w:ascii="Times New Roman" w:hAnsi="Times New Roman" w:cs="Times New Roman"/>
          <w:color w:val="222222"/>
          <w:sz w:val="24"/>
          <w:szCs w:val="24"/>
          <w:shd w:val="clear" w:color="auto" w:fill="FFFFFF"/>
        </w:rPr>
        <w:t xml:space="preserve"> </w:t>
      </w:r>
    </w:p>
    <w:p w14:paraId="003CB8F6" w14:textId="258A990A" w:rsidR="003A20D6" w:rsidDel="00C84ED5" w:rsidRDefault="003A20D6" w:rsidP="00C84ED5">
      <w:pPr>
        <w:spacing w:after="0" w:line="240" w:lineRule="auto"/>
        <w:jc w:val="both"/>
        <w:rPr>
          <w:del w:id="229" w:author="Punt, Andre (O&amp;A, Hobart)" w:date="2019-10-06T08:57:00Z"/>
          <w:rFonts w:ascii="Times New Roman" w:hAnsi="Times New Roman" w:cs="Times New Roman"/>
          <w:color w:val="222222"/>
          <w:sz w:val="24"/>
          <w:szCs w:val="24"/>
          <w:shd w:val="clear" w:color="auto" w:fill="FFFFFF"/>
        </w:rPr>
        <w:pPrChange w:id="230" w:author="Punt, Andre (O&amp;A, Hobart)" w:date="2019-10-06T08:57:00Z">
          <w:pPr>
            <w:spacing w:after="0" w:line="240" w:lineRule="auto"/>
            <w:jc w:val="both"/>
          </w:pPr>
        </w:pPrChange>
      </w:pPr>
    </w:p>
    <w:p w14:paraId="7368A050" w14:textId="688CE511" w:rsidR="000A1A98" w:rsidRPr="00ED42C1" w:rsidRDefault="00C87B5B" w:rsidP="00C84ED5">
      <w:pPr>
        <w:spacing w:after="0" w:line="240" w:lineRule="auto"/>
        <w:jc w:val="both"/>
        <w:rPr>
          <w:color w:val="4472C4" w:themeColor="accent1"/>
        </w:rPr>
        <w:pPrChange w:id="231" w:author="Punt, Andre (O&amp;A, Hobart)" w:date="2019-10-06T08:57:00Z">
          <w:pPr>
            <w:spacing w:after="0" w:line="240" w:lineRule="auto"/>
            <w:jc w:val="both"/>
          </w:pPr>
        </w:pPrChange>
      </w:pPr>
      <w:r w:rsidRPr="007B4EBA">
        <w:rPr>
          <w:rFonts w:ascii="Times New Roman" w:hAnsi="Times New Roman" w:cs="Times New Roman"/>
          <w:b/>
          <w:bCs/>
          <w:sz w:val="24"/>
          <w:szCs w:val="24"/>
          <w:shd w:val="clear" w:color="auto" w:fill="FFFFFF"/>
        </w:rPr>
        <w:t xml:space="preserve">The re-write of the discussion has </w:t>
      </w:r>
      <w:r w:rsidR="000A1A98" w:rsidRPr="007B4EBA">
        <w:rPr>
          <w:rFonts w:ascii="Times New Roman" w:hAnsi="Times New Roman" w:cs="Times New Roman"/>
          <w:b/>
          <w:bCs/>
          <w:sz w:val="24"/>
          <w:szCs w:val="24"/>
          <w:shd w:val="clear" w:color="auto" w:fill="FFFFFF"/>
        </w:rPr>
        <w:t>updated this section (L482); this paragraph describes reasons why the temporal break could have been more pronounced for females than males.</w:t>
      </w:r>
    </w:p>
    <w:p w14:paraId="71EC4C2E" w14:textId="687F36DD" w:rsidR="00DA0E63" w:rsidRPr="004F194E" w:rsidRDefault="00494D95" w:rsidP="00C84ED5">
      <w:pPr>
        <w:spacing w:after="0" w:line="240" w:lineRule="auto"/>
        <w:jc w:val="both"/>
        <w:rPr>
          <w:rFonts w:ascii="Times New Roman" w:hAnsi="Times New Roman" w:cs="Times New Roman"/>
          <w:color w:val="222222"/>
          <w:sz w:val="24"/>
          <w:szCs w:val="24"/>
          <w:shd w:val="clear" w:color="auto" w:fill="FFFFFF"/>
        </w:rPr>
        <w:pPrChange w:id="232" w:author="Punt, Andre (O&amp;A, Hobart)" w:date="2019-10-06T08:57:00Z">
          <w:pPr>
            <w:spacing w:line="240" w:lineRule="auto"/>
            <w:jc w:val="both"/>
          </w:pPr>
        </w:pPrChange>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w:t>
      </w:r>
      <w:proofErr w:type="gramStart"/>
      <w:r w:rsidRPr="004F194E">
        <w:rPr>
          <w:rFonts w:ascii="Times New Roman" w:hAnsi="Times New Roman" w:cs="Times New Roman"/>
          <w:color w:val="222222"/>
          <w:sz w:val="24"/>
          <w:szCs w:val="24"/>
          <w:shd w:val="clear" w:color="auto" w:fill="FFFFFF"/>
        </w:rPr>
        <w:t>actually large</w:t>
      </w:r>
      <w:proofErr w:type="gramEnd"/>
      <w:r w:rsidRPr="004F194E">
        <w:rPr>
          <w:rFonts w:ascii="Times New Roman" w:hAnsi="Times New Roman" w:cs="Times New Roman"/>
          <w:color w:val="222222"/>
          <w:sz w:val="24"/>
          <w:szCs w:val="24"/>
          <w:shd w:val="clear" w:color="auto" w:fill="FFFFFF"/>
        </w:rPr>
        <w:t xml:space="preserv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1E6D9E25" w14:textId="77777777" w:rsidR="00C84ED5" w:rsidRDefault="00034A5B" w:rsidP="00C84ED5">
      <w:pPr>
        <w:spacing w:after="0" w:line="240" w:lineRule="auto"/>
        <w:jc w:val="both"/>
        <w:rPr>
          <w:ins w:id="233" w:author="Punt, Andre (O&amp;A, Hobart)" w:date="2019-10-06T08:58:00Z"/>
          <w:rFonts w:ascii="Times New Roman" w:hAnsi="Times New Roman" w:cs="Times New Roman"/>
          <w:color w:val="222222"/>
          <w:sz w:val="24"/>
          <w:szCs w:val="24"/>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w:t>
      </w:r>
      <w:r w:rsidR="00DA0E63" w:rsidRPr="000A1A98">
        <w:rPr>
          <w:rFonts w:ascii="Times New Roman" w:hAnsi="Times New Roman" w:cs="Times New Roman"/>
          <w:b/>
          <w:bCs/>
          <w:i/>
          <w:iCs/>
          <w:color w:val="222222"/>
          <w:sz w:val="24"/>
          <w:szCs w:val="24"/>
          <w:shd w:val="clear" w:color="auto" w:fill="FFFFFF"/>
        </w:rPr>
        <w:t>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p>
    <w:p w14:paraId="237A737D" w14:textId="599BFE77" w:rsidR="003A20D6" w:rsidRDefault="00494D95" w:rsidP="00C84ED5">
      <w:pPr>
        <w:spacing w:after="0" w:line="240" w:lineRule="auto"/>
        <w:jc w:val="both"/>
        <w:rPr>
          <w:rFonts w:ascii="Times New Roman" w:hAnsi="Times New Roman" w:cs="Times New Roman"/>
          <w:color w:val="222222"/>
          <w:sz w:val="24"/>
          <w:szCs w:val="24"/>
          <w:shd w:val="clear" w:color="auto" w:fill="FFFFFF"/>
        </w:rPr>
        <w:pPrChange w:id="234" w:author="Punt, Andre (O&amp;A, Hobart)" w:date="2019-10-06T08:57:00Z">
          <w:pPr>
            <w:spacing w:line="240" w:lineRule="auto"/>
            <w:jc w:val="both"/>
          </w:pPr>
        </w:pPrChange>
      </w:pPr>
      <w:del w:id="235" w:author="Punt, Andre (O&amp;A, Hobart)" w:date="2019-10-06T08:58:00Z">
        <w:r w:rsidRPr="004F194E" w:rsidDel="00C84ED5">
          <w:rPr>
            <w:rFonts w:ascii="Times New Roman" w:hAnsi="Times New Roman" w:cs="Times New Roman"/>
            <w:color w:val="222222"/>
            <w:sz w:val="24"/>
            <w:szCs w:val="24"/>
          </w:rPr>
          <w:br/>
        </w:r>
      </w:del>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Table 1. There is not much discussion in this paper about how the survey methods could affect perception of regional differences in growth rates. For instance, it is likely that trawl surveys have dome-shaped selectivity for length, which would tend to generate smaller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p>
    <w:p w14:paraId="6453F257" w14:textId="467F8A74" w:rsidR="006E5F79" w:rsidRPr="004F194E" w:rsidRDefault="00796E05" w:rsidP="00C84ED5">
      <w:pPr>
        <w:spacing w:after="0" w:line="240" w:lineRule="auto"/>
        <w:jc w:val="both"/>
        <w:rPr>
          <w:rFonts w:ascii="Times New Roman" w:hAnsi="Times New Roman" w:cs="Times New Roman"/>
          <w:b/>
          <w:bCs/>
          <w:color w:val="222222"/>
          <w:sz w:val="24"/>
          <w:szCs w:val="24"/>
          <w:shd w:val="clear" w:color="auto" w:fill="FFFFFF"/>
        </w:rPr>
        <w:pPrChange w:id="236" w:author="Punt, Andre (O&amp;A, Hobart)" w:date="2019-10-06T08:57:00Z">
          <w:pPr>
            <w:spacing w:line="240" w:lineRule="auto"/>
            <w:jc w:val="both"/>
          </w:pPr>
        </w:pPrChange>
      </w:pPr>
      <w:r w:rsidRPr="004F194E">
        <w:rPr>
          <w:rFonts w:ascii="Times New Roman" w:hAnsi="Times New Roman" w:cs="Times New Roman"/>
          <w:b/>
          <w:bCs/>
          <w:color w:val="222222"/>
          <w:sz w:val="24"/>
          <w:szCs w:val="24"/>
          <w:shd w:val="clear" w:color="auto" w:fill="FFFFFF"/>
        </w:rPr>
        <w:t xml:space="preserve">As stated above, the </w:t>
      </w:r>
      <w:ins w:id="237" w:author="Punt, Andre (O&amp;A, Hobart)" w:date="2019-10-06T08:58:00Z">
        <w:r w:rsidR="00C84ED5">
          <w:rPr>
            <w:rFonts w:ascii="Times New Roman" w:hAnsi="Times New Roman" w:cs="Times New Roman"/>
            <w:b/>
            <w:bCs/>
            <w:color w:val="222222"/>
            <w:sz w:val="24"/>
            <w:szCs w:val="24"/>
            <w:shd w:val="clear" w:color="auto" w:fill="FFFFFF"/>
          </w:rPr>
          <w:t xml:space="preserve">analyses of </w:t>
        </w:r>
      </w:ins>
      <w:r w:rsidRPr="004F194E">
        <w:rPr>
          <w:rFonts w:ascii="Times New Roman" w:hAnsi="Times New Roman" w:cs="Times New Roman"/>
          <w:b/>
          <w:bCs/>
          <w:color w:val="222222"/>
          <w:sz w:val="24"/>
          <w:szCs w:val="24"/>
          <w:shd w:val="clear" w:color="auto" w:fill="FFFFFF"/>
        </w:rPr>
        <w:t xml:space="preserve">trawl surveys used for Alaska and the West coast </w:t>
      </w:r>
      <w:del w:id="238" w:author="Punt, Andre (O&amp;A, Hobart)" w:date="2019-10-06T08:58:00Z">
        <w:r w:rsidRPr="004F194E" w:rsidDel="00C84ED5">
          <w:rPr>
            <w:rFonts w:ascii="Times New Roman" w:hAnsi="Times New Roman" w:cs="Times New Roman"/>
            <w:b/>
            <w:bCs/>
            <w:color w:val="222222"/>
            <w:sz w:val="24"/>
            <w:szCs w:val="24"/>
            <w:shd w:val="clear" w:color="auto" w:fill="FFFFFF"/>
          </w:rPr>
          <w:delText xml:space="preserve">use </w:delText>
        </w:r>
      </w:del>
      <w:ins w:id="239" w:author="Punt, Andre (O&amp;A, Hobart)" w:date="2019-10-06T08:58:00Z">
        <w:r w:rsidR="00C84ED5">
          <w:rPr>
            <w:rFonts w:ascii="Times New Roman" w:hAnsi="Times New Roman" w:cs="Times New Roman"/>
            <w:b/>
            <w:bCs/>
            <w:color w:val="222222"/>
            <w:sz w:val="24"/>
            <w:szCs w:val="24"/>
            <w:shd w:val="clear" w:color="auto" w:fill="FFFFFF"/>
          </w:rPr>
          <w:t>assume</w:t>
        </w:r>
        <w:r w:rsidR="00C84ED5" w:rsidRPr="004F194E">
          <w:rPr>
            <w:rFonts w:ascii="Times New Roman" w:hAnsi="Times New Roman" w:cs="Times New Roman"/>
            <w:b/>
            <w:bCs/>
            <w:color w:val="222222"/>
            <w:sz w:val="24"/>
            <w:szCs w:val="24"/>
            <w:shd w:val="clear" w:color="auto" w:fill="FFFFFF"/>
          </w:rPr>
          <w:t xml:space="preserve"> </w:t>
        </w:r>
      </w:ins>
      <w:r w:rsidRPr="004F194E">
        <w:rPr>
          <w:rFonts w:ascii="Times New Roman" w:hAnsi="Times New Roman" w:cs="Times New Roman"/>
          <w:b/>
          <w:bCs/>
          <w:color w:val="222222"/>
          <w:sz w:val="24"/>
          <w:szCs w:val="24"/>
          <w:shd w:val="clear" w:color="auto" w:fill="FFFFFF"/>
        </w:rPr>
        <w:t xml:space="preserve">asymptotic </w:t>
      </w:r>
      <w:proofErr w:type="gramStart"/>
      <w:r w:rsidRPr="004F194E">
        <w:rPr>
          <w:rFonts w:ascii="Times New Roman" w:hAnsi="Times New Roman" w:cs="Times New Roman"/>
          <w:b/>
          <w:bCs/>
          <w:i/>
          <w:iCs/>
          <w:color w:val="222222"/>
          <w:sz w:val="24"/>
          <w:szCs w:val="24"/>
          <w:shd w:val="clear" w:color="auto" w:fill="FFFFFF"/>
        </w:rPr>
        <w:t>age</w:t>
      </w:r>
      <w:r w:rsidRPr="004F194E">
        <w:rPr>
          <w:rFonts w:ascii="Times New Roman" w:hAnsi="Times New Roman" w:cs="Times New Roman"/>
          <w:b/>
          <w:bCs/>
          <w:color w:val="222222"/>
          <w:sz w:val="24"/>
          <w:szCs w:val="24"/>
          <w:shd w:val="clear" w:color="auto" w:fill="FFFFFF"/>
        </w:rPr>
        <w:t xml:space="preserve"> based</w:t>
      </w:r>
      <w:proofErr w:type="gramEnd"/>
      <w:r w:rsidRPr="004F194E">
        <w:rPr>
          <w:rFonts w:ascii="Times New Roman" w:hAnsi="Times New Roman" w:cs="Times New Roman"/>
          <w:b/>
          <w:bCs/>
          <w:color w:val="222222"/>
          <w:sz w:val="24"/>
          <w:szCs w:val="24"/>
          <w:shd w:val="clear" w:color="auto" w:fill="FFFFFF"/>
        </w:rPr>
        <w:t xml:space="preserve"> selectivity, with a</w:t>
      </w:r>
      <w:r w:rsidR="002B5F26">
        <w:rPr>
          <w:rFonts w:ascii="Times New Roman" w:hAnsi="Times New Roman" w:cs="Times New Roman"/>
          <w:b/>
          <w:bCs/>
          <w:color w:val="222222"/>
          <w:sz w:val="24"/>
          <w:szCs w:val="24"/>
          <w:shd w:val="clear" w:color="auto" w:fill="FFFFFF"/>
        </w:rPr>
        <w:t xml:space="preserve">n independent </w:t>
      </w:r>
      <w:r w:rsidRPr="004F194E">
        <w:rPr>
          <w:rFonts w:ascii="Times New Roman" w:hAnsi="Times New Roman" w:cs="Times New Roman"/>
          <w:b/>
          <w:bCs/>
          <w:color w:val="222222"/>
          <w:sz w:val="24"/>
          <w:szCs w:val="24"/>
          <w:shd w:val="clear" w:color="auto" w:fill="FFFFFF"/>
        </w:rPr>
        <w:t xml:space="preserve">selectivity function for length (all lengths = 1). See comments above regarding the </w:t>
      </w:r>
      <w:r w:rsidR="000A44AE">
        <w:rPr>
          <w:rFonts w:ascii="Times New Roman" w:hAnsi="Times New Roman" w:cs="Times New Roman"/>
          <w:b/>
          <w:bCs/>
          <w:color w:val="222222"/>
          <w:sz w:val="24"/>
          <w:szCs w:val="24"/>
          <w:shd w:val="clear" w:color="auto" w:fill="FFFFFF"/>
        </w:rPr>
        <w:t>updated analysis</w:t>
      </w:r>
      <w:r w:rsidRPr="00E92F13">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meant to address selectivity concerns for regions in which length-based selectivity is currently considered.</w:t>
      </w:r>
    </w:p>
    <w:sectPr w:rsidR="006E5F79" w:rsidRPr="004F194E" w:rsidSect="00727EA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10-06T08:58:00Z" w:initials="PA(H">
    <w:p w14:paraId="6C8161FF" w14:textId="72C156B6" w:rsidR="00C84ED5" w:rsidRDefault="00C84ED5">
      <w:pPr>
        <w:pStyle w:val="CommentText"/>
      </w:pPr>
      <w:r>
        <w:rPr>
          <w:rStyle w:val="CommentReference"/>
        </w:rPr>
        <w:annotationRef/>
      </w:r>
      <w:r>
        <w:t>I prefer to address the letter to the editor</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161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161FF" w16cid:durableId="21442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35BD3" w14:textId="77777777" w:rsidR="00E11909" w:rsidRDefault="00E11909" w:rsidP="002D1D78">
      <w:pPr>
        <w:spacing w:after="0" w:line="240" w:lineRule="auto"/>
      </w:pPr>
      <w:r>
        <w:separator/>
      </w:r>
    </w:p>
  </w:endnote>
  <w:endnote w:type="continuationSeparator" w:id="0">
    <w:p w14:paraId="13641CD3" w14:textId="77777777" w:rsidR="00E11909" w:rsidRDefault="00E11909"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462EB7" w:rsidRDefault="0046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462EB7" w:rsidRDefault="00462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B62A6" w14:textId="77777777" w:rsidR="00E11909" w:rsidRDefault="00E11909" w:rsidP="002D1D78">
      <w:pPr>
        <w:spacing w:after="0" w:line="240" w:lineRule="auto"/>
      </w:pPr>
      <w:r>
        <w:separator/>
      </w:r>
    </w:p>
  </w:footnote>
  <w:footnote w:type="continuationSeparator" w:id="0">
    <w:p w14:paraId="73FAA921" w14:textId="77777777" w:rsidR="00E11909" w:rsidRDefault="00E11909" w:rsidP="002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9CD"/>
    <w:multiLevelType w:val="hybridMultilevel"/>
    <w:tmpl w:val="6610D3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pun009@csiro.au::d8681b15-3db8-4e83-804f-b5df0bbac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03EAC"/>
    <w:rsid w:val="00034A5B"/>
    <w:rsid w:val="00042DD8"/>
    <w:rsid w:val="000540F2"/>
    <w:rsid w:val="00084A8D"/>
    <w:rsid w:val="00090588"/>
    <w:rsid w:val="00092FF0"/>
    <w:rsid w:val="00093046"/>
    <w:rsid w:val="000A1A98"/>
    <w:rsid w:val="000A44AE"/>
    <w:rsid w:val="000B6804"/>
    <w:rsid w:val="000E3443"/>
    <w:rsid w:val="00100B7F"/>
    <w:rsid w:val="00103F8A"/>
    <w:rsid w:val="00105F07"/>
    <w:rsid w:val="0010698B"/>
    <w:rsid w:val="001107E9"/>
    <w:rsid w:val="0011295A"/>
    <w:rsid w:val="001400A6"/>
    <w:rsid w:val="001405FC"/>
    <w:rsid w:val="0018061A"/>
    <w:rsid w:val="00193196"/>
    <w:rsid w:val="001C06AD"/>
    <w:rsid w:val="001C1994"/>
    <w:rsid w:val="00200C56"/>
    <w:rsid w:val="00231DF1"/>
    <w:rsid w:val="00262226"/>
    <w:rsid w:val="00263087"/>
    <w:rsid w:val="002679B7"/>
    <w:rsid w:val="00297680"/>
    <w:rsid w:val="002A11B9"/>
    <w:rsid w:val="002A460E"/>
    <w:rsid w:val="002B5F26"/>
    <w:rsid w:val="002C29C4"/>
    <w:rsid w:val="002C32D5"/>
    <w:rsid w:val="002C72BE"/>
    <w:rsid w:val="002D1D78"/>
    <w:rsid w:val="002F54E2"/>
    <w:rsid w:val="002F6E4A"/>
    <w:rsid w:val="0030116E"/>
    <w:rsid w:val="00312E17"/>
    <w:rsid w:val="003157E8"/>
    <w:rsid w:val="00315AF5"/>
    <w:rsid w:val="0033073B"/>
    <w:rsid w:val="00352B89"/>
    <w:rsid w:val="00360188"/>
    <w:rsid w:val="003621D6"/>
    <w:rsid w:val="00364CA4"/>
    <w:rsid w:val="00381BDF"/>
    <w:rsid w:val="0039556D"/>
    <w:rsid w:val="003A20D6"/>
    <w:rsid w:val="003A2860"/>
    <w:rsid w:val="003A5C26"/>
    <w:rsid w:val="003B6C59"/>
    <w:rsid w:val="003C7E03"/>
    <w:rsid w:val="003E003D"/>
    <w:rsid w:val="003E5161"/>
    <w:rsid w:val="003E59C8"/>
    <w:rsid w:val="003E755C"/>
    <w:rsid w:val="003F77AF"/>
    <w:rsid w:val="004049D4"/>
    <w:rsid w:val="00414C1C"/>
    <w:rsid w:val="0042280F"/>
    <w:rsid w:val="00423335"/>
    <w:rsid w:val="00424813"/>
    <w:rsid w:val="00455988"/>
    <w:rsid w:val="00462EB7"/>
    <w:rsid w:val="00466796"/>
    <w:rsid w:val="00477BBF"/>
    <w:rsid w:val="00481E8A"/>
    <w:rsid w:val="00494D95"/>
    <w:rsid w:val="00495D6E"/>
    <w:rsid w:val="0049734A"/>
    <w:rsid w:val="004C0C80"/>
    <w:rsid w:val="004F194E"/>
    <w:rsid w:val="004F371F"/>
    <w:rsid w:val="0050640D"/>
    <w:rsid w:val="00513F83"/>
    <w:rsid w:val="00517CC3"/>
    <w:rsid w:val="00517DEF"/>
    <w:rsid w:val="0052267D"/>
    <w:rsid w:val="005A2697"/>
    <w:rsid w:val="005A28A8"/>
    <w:rsid w:val="005B04C0"/>
    <w:rsid w:val="005C3F7E"/>
    <w:rsid w:val="005D0295"/>
    <w:rsid w:val="005D33E5"/>
    <w:rsid w:val="005F0828"/>
    <w:rsid w:val="005F36E7"/>
    <w:rsid w:val="00610FD4"/>
    <w:rsid w:val="006235D9"/>
    <w:rsid w:val="00631702"/>
    <w:rsid w:val="0064176D"/>
    <w:rsid w:val="0065176C"/>
    <w:rsid w:val="0065709B"/>
    <w:rsid w:val="00666877"/>
    <w:rsid w:val="006705BC"/>
    <w:rsid w:val="00682E7E"/>
    <w:rsid w:val="00691783"/>
    <w:rsid w:val="006929BC"/>
    <w:rsid w:val="006A1EB4"/>
    <w:rsid w:val="006B2A84"/>
    <w:rsid w:val="006C302E"/>
    <w:rsid w:val="006D6A36"/>
    <w:rsid w:val="006E00CF"/>
    <w:rsid w:val="006E455B"/>
    <w:rsid w:val="006E5F79"/>
    <w:rsid w:val="00703BFB"/>
    <w:rsid w:val="0070537E"/>
    <w:rsid w:val="00707FF0"/>
    <w:rsid w:val="00720D1D"/>
    <w:rsid w:val="0072305F"/>
    <w:rsid w:val="00727EA1"/>
    <w:rsid w:val="0073464A"/>
    <w:rsid w:val="007521AA"/>
    <w:rsid w:val="0076713C"/>
    <w:rsid w:val="00770F2D"/>
    <w:rsid w:val="00772895"/>
    <w:rsid w:val="00796E05"/>
    <w:rsid w:val="007A1C78"/>
    <w:rsid w:val="007A55A3"/>
    <w:rsid w:val="007B1D5F"/>
    <w:rsid w:val="007B4EBA"/>
    <w:rsid w:val="007D3AA4"/>
    <w:rsid w:val="007D4865"/>
    <w:rsid w:val="007E05F8"/>
    <w:rsid w:val="007E4360"/>
    <w:rsid w:val="00815E67"/>
    <w:rsid w:val="00827B58"/>
    <w:rsid w:val="00830AA4"/>
    <w:rsid w:val="0085345D"/>
    <w:rsid w:val="0086415A"/>
    <w:rsid w:val="00873EDA"/>
    <w:rsid w:val="008C72E2"/>
    <w:rsid w:val="008D165D"/>
    <w:rsid w:val="008D2741"/>
    <w:rsid w:val="008D6086"/>
    <w:rsid w:val="008E2022"/>
    <w:rsid w:val="008F1AD2"/>
    <w:rsid w:val="00911B2D"/>
    <w:rsid w:val="00912D51"/>
    <w:rsid w:val="00922226"/>
    <w:rsid w:val="00932E1C"/>
    <w:rsid w:val="00946947"/>
    <w:rsid w:val="00957A5B"/>
    <w:rsid w:val="009707AC"/>
    <w:rsid w:val="0097516B"/>
    <w:rsid w:val="009B1CE9"/>
    <w:rsid w:val="009B761A"/>
    <w:rsid w:val="009E5CF1"/>
    <w:rsid w:val="00A028D9"/>
    <w:rsid w:val="00A07CEA"/>
    <w:rsid w:val="00A27541"/>
    <w:rsid w:val="00A304B0"/>
    <w:rsid w:val="00A504A6"/>
    <w:rsid w:val="00A6279D"/>
    <w:rsid w:val="00A8530D"/>
    <w:rsid w:val="00A947ED"/>
    <w:rsid w:val="00AA30CA"/>
    <w:rsid w:val="00AA7B51"/>
    <w:rsid w:val="00AB1942"/>
    <w:rsid w:val="00AD1FAE"/>
    <w:rsid w:val="00AD28C9"/>
    <w:rsid w:val="00AD79CE"/>
    <w:rsid w:val="00AE081A"/>
    <w:rsid w:val="00AE68B6"/>
    <w:rsid w:val="00B03516"/>
    <w:rsid w:val="00B0732E"/>
    <w:rsid w:val="00B3003F"/>
    <w:rsid w:val="00B31EAF"/>
    <w:rsid w:val="00B35DCD"/>
    <w:rsid w:val="00B43104"/>
    <w:rsid w:val="00B51250"/>
    <w:rsid w:val="00B61EA2"/>
    <w:rsid w:val="00B7262C"/>
    <w:rsid w:val="00B83FDB"/>
    <w:rsid w:val="00B97107"/>
    <w:rsid w:val="00BC3C2F"/>
    <w:rsid w:val="00BD7544"/>
    <w:rsid w:val="00BE08B3"/>
    <w:rsid w:val="00C11A0F"/>
    <w:rsid w:val="00C17CDE"/>
    <w:rsid w:val="00C4640F"/>
    <w:rsid w:val="00C53FA0"/>
    <w:rsid w:val="00C7376D"/>
    <w:rsid w:val="00C83349"/>
    <w:rsid w:val="00C84ED5"/>
    <w:rsid w:val="00C870F5"/>
    <w:rsid w:val="00C87B5B"/>
    <w:rsid w:val="00C90D5B"/>
    <w:rsid w:val="00C97513"/>
    <w:rsid w:val="00CD10D1"/>
    <w:rsid w:val="00CE0FAB"/>
    <w:rsid w:val="00CF20A4"/>
    <w:rsid w:val="00CF5FC6"/>
    <w:rsid w:val="00D209AD"/>
    <w:rsid w:val="00D224DA"/>
    <w:rsid w:val="00D342F2"/>
    <w:rsid w:val="00D52EC4"/>
    <w:rsid w:val="00D5514E"/>
    <w:rsid w:val="00D62283"/>
    <w:rsid w:val="00D7778B"/>
    <w:rsid w:val="00D77C10"/>
    <w:rsid w:val="00D848C4"/>
    <w:rsid w:val="00DA0E63"/>
    <w:rsid w:val="00DA34D6"/>
    <w:rsid w:val="00DA6ED1"/>
    <w:rsid w:val="00DE7914"/>
    <w:rsid w:val="00DF0DBE"/>
    <w:rsid w:val="00DF31B4"/>
    <w:rsid w:val="00DF3FE2"/>
    <w:rsid w:val="00E02BD6"/>
    <w:rsid w:val="00E06D93"/>
    <w:rsid w:val="00E11909"/>
    <w:rsid w:val="00E203C1"/>
    <w:rsid w:val="00E27A4E"/>
    <w:rsid w:val="00E56D37"/>
    <w:rsid w:val="00E8068A"/>
    <w:rsid w:val="00E92F13"/>
    <w:rsid w:val="00EA0400"/>
    <w:rsid w:val="00EB6726"/>
    <w:rsid w:val="00ED42C1"/>
    <w:rsid w:val="00EE3330"/>
    <w:rsid w:val="00EF1254"/>
    <w:rsid w:val="00EF2B89"/>
    <w:rsid w:val="00EF557A"/>
    <w:rsid w:val="00EF56B3"/>
    <w:rsid w:val="00F136A0"/>
    <w:rsid w:val="00F20CBA"/>
    <w:rsid w:val="00F231DA"/>
    <w:rsid w:val="00F42310"/>
    <w:rsid w:val="00F62BF2"/>
    <w:rsid w:val="00F85D23"/>
    <w:rsid w:val="00F9586E"/>
    <w:rsid w:val="00FA182D"/>
    <w:rsid w:val="00FA7AD4"/>
    <w:rsid w:val="00FC2FBE"/>
    <w:rsid w:val="00FC361B"/>
    <w:rsid w:val="00FC77E9"/>
    <w:rsid w:val="00FC7A50"/>
    <w:rsid w:val="00FD4FB7"/>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C0ECE9F-27F7-4B01-85D8-7180B9FA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 w:type="character" w:styleId="CommentReference">
    <w:name w:val="annotation reference"/>
    <w:basedOn w:val="DefaultParagraphFont"/>
    <w:uiPriority w:val="99"/>
    <w:semiHidden/>
    <w:unhideWhenUsed/>
    <w:rsid w:val="00315AF5"/>
    <w:rPr>
      <w:sz w:val="16"/>
      <w:szCs w:val="16"/>
    </w:rPr>
  </w:style>
  <w:style w:type="paragraph" w:styleId="CommentText">
    <w:name w:val="annotation text"/>
    <w:basedOn w:val="Normal"/>
    <w:link w:val="CommentTextChar"/>
    <w:uiPriority w:val="99"/>
    <w:unhideWhenUsed/>
    <w:rsid w:val="00315AF5"/>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315AF5"/>
    <w:rPr>
      <w:rFonts w:ascii="Times New Roman" w:hAnsi="Times New Roman" w:cs="Times New Roman"/>
      <w:sz w:val="20"/>
      <w:szCs w:val="20"/>
    </w:rPr>
  </w:style>
  <w:style w:type="character" w:styleId="Hyperlink">
    <w:name w:val="Hyperlink"/>
    <w:basedOn w:val="DefaultParagraphFont"/>
    <w:uiPriority w:val="99"/>
    <w:unhideWhenUsed/>
    <w:rsid w:val="00BE08B3"/>
    <w:rPr>
      <w:color w:val="0563C1" w:themeColor="hyperlink"/>
      <w:u w:val="single"/>
    </w:rPr>
  </w:style>
  <w:style w:type="character" w:styleId="UnresolvedMention">
    <w:name w:val="Unresolved Mention"/>
    <w:basedOn w:val="DefaultParagraphFont"/>
    <w:uiPriority w:val="99"/>
    <w:semiHidden/>
    <w:unhideWhenUsed/>
    <w:rsid w:val="00BE08B3"/>
    <w:rPr>
      <w:color w:val="605E5C"/>
      <w:shd w:val="clear" w:color="auto" w:fill="E1DFDD"/>
    </w:rPr>
  </w:style>
  <w:style w:type="character" w:styleId="PlaceholderText">
    <w:name w:val="Placeholder Text"/>
    <w:basedOn w:val="DefaultParagraphFont"/>
    <w:uiPriority w:val="99"/>
    <w:semiHidden/>
    <w:rsid w:val="00E56D37"/>
    <w:rPr>
      <w:color w:val="808080"/>
    </w:rPr>
  </w:style>
  <w:style w:type="paragraph" w:styleId="ListParagraph">
    <w:name w:val="List Paragraph"/>
    <w:basedOn w:val="Normal"/>
    <w:uiPriority w:val="34"/>
    <w:qFormat/>
    <w:rsid w:val="00E8068A"/>
    <w:pPr>
      <w:ind w:left="720"/>
      <w:contextualSpacing/>
    </w:pPr>
  </w:style>
  <w:style w:type="paragraph" w:styleId="CommentSubject">
    <w:name w:val="annotation subject"/>
    <w:basedOn w:val="CommentText"/>
    <w:next w:val="CommentText"/>
    <w:link w:val="CommentSubjectChar"/>
    <w:uiPriority w:val="99"/>
    <w:semiHidden/>
    <w:unhideWhenUsed/>
    <w:rsid w:val="00C84ED5"/>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84ED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403986478">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E7DC-4CBC-4CA0-87D0-8DA0A57E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7362</Words>
  <Characters>41969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Punt, Andre (O&amp;A, Hobart)</cp:lastModifiedBy>
  <cp:revision>2</cp:revision>
  <dcterms:created xsi:type="dcterms:W3CDTF">2019-10-06T15:58:00Z</dcterms:created>
  <dcterms:modified xsi:type="dcterms:W3CDTF">2019-10-06T15:58:00Z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