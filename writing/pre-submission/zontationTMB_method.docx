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3484E" w14:textId="77777777" w:rsidR="00BB1E14" w:rsidRPr="00F13628" w:rsidRDefault="00BB1E14" w:rsidP="00BB1E14">
      <w:pPr>
        <w:rPr>
          <w:i/>
        </w:rPr>
      </w:pPr>
      <w:r>
        <w:rPr>
          <w:i/>
        </w:rPr>
        <w:t>Model Approach (Option B: “A Priori”)</w:t>
      </w:r>
    </w:p>
    <w:p w14:paraId="0209C942" w14:textId="77777777" w:rsidR="00BB1E14" w:rsidRPr="009B1088" w:rsidRDefault="00BB1E14" w:rsidP="00BB1E14">
      <w:r>
        <w:t xml:space="preserve">The simulation workflow was designed to compare four hypotheses regarding the spatial stratification of VBGF growth parameters </w:t>
      </w:r>
      <w:r>
        <w:rPr>
          <w:i/>
        </w:rPr>
        <w:t>k</w:t>
      </w:r>
      <w:r>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rPr>
          <w:rFonts w:eastAsiaTheme="minorEastAsia"/>
        </w:rPr>
        <w:t xml:space="preserve"> and </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rPr>
          <w:rFonts w:eastAsiaTheme="minorEastAsia"/>
        </w:rPr>
        <w:t xml:space="preserve">. The general framework was an information-theoretic (IT) approach </w:t>
      </w:r>
      <w:r>
        <w:rPr>
          <w:rFonts w:eastAsiaTheme="minorEastAsia"/>
        </w:rPr>
        <w:fldChar w:fldCharType="begin" w:fldLock="1"/>
      </w:r>
      <w:r>
        <w:rPr>
          <w:rFonts w:eastAsiaTheme="minorEastAsia"/>
        </w:rPr>
        <w:instrText>ADDIN CSL_CITATION {"citationItems":[{"id":"ITEM-1","itemData":{"DOI":"10.2307/3802723","ISBN":"978-0-387-22456-5","ISSN":"0022541X","PMID":"48557578","abstract":"The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analysts.","author":[{"dropping-particle":"","family":"Guthery","given":"Fred S.","non-dropping-particle":"","parse-names":false,"suffix":""},{"dropping-particle":"","family":"Burnham","given":"Kenneth P.","non-dropping-particle":"","parse-names":false,"suffix":""},{"dropping-particle":"","family":"Anderson","given":"David R.","non-dropping-particle":"","parse-names":false,"suffix":""}],"container-title":"The Journal of Wildlife Management","id":"ITEM-1","issued":{"date-parts":[["2003"]]},"title":"Model Selection and Multimodel Inference: A Practical Information-Theoretic Approach","type":"article-journal"},"uris":["http://www.mendeley.com/documents/?uuid=44ccf06f-4b4d-4bc9-9517-1584662df17b"]}],"mendeley":{"formattedCitation":"(Guthery et al., 2003)","plainTextFormattedCitation":"(Guthery et al., 2003)","previouslyFormattedCitation":"(Guthery et al., 2003)"},"properties":{"noteIndex":0},"schema":"https://github.com/citation-style-language/schema/raw/master/csl-citation.json"}</w:instrText>
      </w:r>
      <w:r>
        <w:rPr>
          <w:rFonts w:eastAsiaTheme="minorEastAsia"/>
        </w:rPr>
        <w:fldChar w:fldCharType="separate"/>
      </w:r>
      <w:r w:rsidRPr="00EA2C4E">
        <w:rPr>
          <w:rFonts w:eastAsiaTheme="minorEastAsia"/>
          <w:noProof/>
        </w:rPr>
        <w:t>(Guthery et al., 2003)</w:t>
      </w:r>
      <w:r>
        <w:rPr>
          <w:rFonts w:eastAsiaTheme="minorEastAsia"/>
        </w:rPr>
        <w:fldChar w:fldCharType="end"/>
      </w:r>
      <w:r>
        <w:rPr>
          <w:rFonts w:eastAsiaTheme="minorEastAsia"/>
        </w:rPr>
        <w:t xml:space="preserve">, which has been used in other spatial growth studies where </w:t>
      </w:r>
      <w:r>
        <w:rPr>
          <w:rFonts w:eastAsiaTheme="minorEastAsia"/>
          <w:i/>
        </w:rPr>
        <w:t>a priori</w:t>
      </w:r>
      <w:r>
        <w:rPr>
          <w:rFonts w:eastAsiaTheme="minorEastAsia"/>
        </w:rPr>
        <w:t xml:space="preserve"> hypotheses of spatial breaks are present (e.g. </w:t>
      </w:r>
      <w:r>
        <w:rPr>
          <w:rFonts w:eastAsiaTheme="minorEastAsia"/>
        </w:rPr>
        <w:fldChar w:fldCharType="begin" w:fldLock="1"/>
      </w:r>
      <w:r>
        <w:rPr>
          <w:rFonts w:eastAsiaTheme="minorEastAsia"/>
        </w:rPr>
        <w:instrText>ADDIN CSL_CITATION {"citationItems":[{"id":"ITEM-1","itemData":{"DOI":"10.1093/icesjms/fsx016","ISSN":"10959289","abstract":"Marine fish populations exist in a complex environment, with oceanographic and fisheries factors affecting their dynamics. It has been shown that life history characteristics of marine fish vary in space and time. We examined spatial variability in growth of eight groundfish species in the Northeast Pacific Ocean to identify shared spatial patterns and hypothesize about common mechanisms behind them. Growth param-eters were estimated in different areas over the latitudinal range of the species, and several hypotheses were tested as to how these param-eters vary along the US west coast. Clear differences in spatial growth variability emerged among the species examined. Shelf species exhibit the highest growth rate between Cape Blanco and Cape Mendocino, which may, in part, be attributed to area-specific upwelling patterns in the California Current ecosystem, when nutrient-rich deep water is brought to the surface south of Cape Blanco and is uniquely distributed throughout this area, providing favourable conditions for primary productivity. Slope species showed a cline in asymptotic size (L 1), with L 1 increasing from south to north. This cline, previously attributed to fishery removals, also fits a specific case of the widely described Bergmann's rule, and we explore specific potential ecological mechanisms behind this relationship.","author":[{"dropping-particle":"","family":"Gertseva","given":"Vladlena","non-dropping-particle":"","parse-names":false,"suffix":""},{"dropping-particle":"","family":"Matson","given":"Sean E.","non-dropping-particle":"","parse-names":false,"suffix":""},{"dropping-particle":"","family":"Cope","given":"Jason","non-dropping-particle":"","parse-names":false,"suffix":""}],"container-title":"ICES Journal of Marine Science","id":"ITEM-1","issue":"6","issued":{"date-parts":[["2017"]]},"page":"1602-1613","title":"Spatial growth variability in marine fish: Example from Northeast Pacific groundfish","type":"article-journal","volume":"74"},"uris":["http://www.mendeley.com/documents/?uuid=cfc823de-fd3e-49b4-b54e-3af1e2548502"]},{"id":"ITEM-2","itemData":{"DOI":"10.1371/journal.pone.0039318","ISBN":"1932-6203 (Electronic)\\r1932-6203 (Linking)","ISSN":"19326203","PMID":"22723993","abstract":"Spatial variation in growth is a common feature of demersal fish populations which often exist as discrete adult sub-populations linked by a pelagic larval stage. However, it remains unclear whether variation in growth occurs at similar spatial scales for populations of highly migratory pelagic species, such as tuna. We examined spatial variation in growth of albacore Thunnus alalunga across 90° of longitude in the South Pacific Ocean from the east coast of Australia to the Pitcairn Islands. Using length-at-age data from a validated ageing method we found evidence for significant variation in length-at-age and growth parameters (L(∞) and k) between sexes and across longitudes. Growth trajectories were similar between sexes up until four years of age, after which the length-at-age for males was, on average, greater than that for females. Males reached an average maximum size more than 8 cm larger than females. Length-at-age and growth parameters were consistently greater at more easterly longitudes than at westerly longitudes for both females and males. Our results provide strong evidence that finer spatial structure exists within the South Pacific albacore stock and raises the question of whether the scale of their \"highly migratory\" nature should be re-assessed. Future stock assessment models for South Pacific albacore should consider sex-specific growth curves and spatial variation in growth within the stock.","author":[{"dropping-particle":"","family":"Williams","given":"Ashley J.","non-dropping-particle":"","parse-names":false,"suffix":""},{"dropping-particle":"","family":"Farley","given":"Jessica H.","non-dropping-particle":"","parse-names":false,"suffix":""},{"dropping-particle":"","family":"Hoyle","given":"Simon D.","non-dropping-particle":"","parse-names":false,"suffix":""},{"dropping-particle":"","family":"Davies","given":"Campbell R.","non-dropping-particle":"","parse-names":false,"suffix":""},{"dropping-particle":"","family":"Nicol","given":"Simon J.","non-dropping-particle":"","parse-names":false,"suffix":""}],"container-title":"PLoS ONE","id":"ITEM-2","issue":"6","issued":{"date-parts":[["2012"]]},"title":"Spatial and sex-specific variation in growth of albacore tuna (Thunnus alalunga) across the South Pacific Ocean","type":"article-journal","volume":"7"},"uris":["http://www.mendeley.com/documents/?uuid=fdfec110-9733-4f24-bcaa-d00ba1c49208"]}],"mendeley":{"formattedCitation":"(Gertseva et al., 2017; Williams et al., 2012)","manualFormatting":"Gertseva et al., 2017; Williams et al., 2012)","plainTextFormattedCitation":"(Gertseva et al., 2017; Williams et al., 2012)","previouslyFormattedCitation":"(Gertseva et al., 2017; Williams et al., 2012)"},"properties":{"noteIndex":0},"schema":"https://github.com/citation-style-language/schema/raw/master/csl-citation.json"}</w:instrText>
      </w:r>
      <w:r>
        <w:rPr>
          <w:rFonts w:eastAsiaTheme="minorEastAsia"/>
        </w:rPr>
        <w:fldChar w:fldCharType="separate"/>
      </w:r>
      <w:r w:rsidRPr="009B1088">
        <w:rPr>
          <w:rFonts w:eastAsiaTheme="minorEastAsia"/>
          <w:noProof/>
        </w:rPr>
        <w:t>Gertseva et al., 2017; Williams et al., 2012)</w:t>
      </w:r>
      <w:r>
        <w:rPr>
          <w:rFonts w:eastAsiaTheme="minorEastAsia"/>
        </w:rPr>
        <w:fldChar w:fldCharType="end"/>
      </w:r>
      <w:r>
        <w:rPr>
          <w:rFonts w:eastAsiaTheme="minorEastAsia"/>
        </w:rPr>
        <w:t>.</w:t>
      </w:r>
    </w:p>
    <w:p w14:paraId="4C7A9230" w14:textId="77777777" w:rsidR="00BB1E14" w:rsidRDefault="00BB1E14" w:rsidP="00BB1E14">
      <w:r>
        <w:t xml:space="preserve">A description of each simulation and its respective hypothesis is in </w:t>
      </w:r>
      <w:r>
        <w:fldChar w:fldCharType="begin"/>
      </w:r>
      <w:r>
        <w:instrText xml:space="preserve"> REF _Ref525720578 \h </w:instrText>
      </w:r>
      <w:r>
        <w:fldChar w:fldCharType="separate"/>
      </w:r>
      <w:r>
        <w:t xml:space="preserve">Table </w:t>
      </w:r>
      <w:r>
        <w:rPr>
          <w:noProof/>
        </w:rPr>
        <w:t>2</w:t>
      </w:r>
      <w:r>
        <w:fldChar w:fldCharType="end"/>
      </w:r>
      <w:r>
        <w:t xml:space="preserve">. Our models were instantiated using Template Model Builder  </w:t>
      </w:r>
      <w:r>
        <w:fldChar w:fldCharType="begin" w:fldLock="1"/>
      </w:r>
      <w:r>
        <w:instrText>ADDIN CSL_CITATION {"citationItems":[{"id":"ITEM-1","itemData":{"DOI":"10.18637/jss.v070.i05","author":[{"dropping-particle":"","family":"Kristensen","given":"Kasper","non-dropping-particle":"","parse-names":false,"suffix":""},{"dropping-particle":"","family":"Nielsen","given":"Anders","non-dropping-particle":"","parse-names":false,"suffix":""},{"dropping-particle":"","family":"Berg","given":"Casper","non-dropping-particle":"","parse-names":false,"suffix":""},{"dropping-particle":"","family":"Skaug","given":"Hans","non-dropping-particle":"","parse-names":false,"suffix":""},{"dropping-particle":"","family":"Bell","given":"Bradley","non-dropping-particle":"","parse-names":false,"suffix":""}],"container-title":"ournal of Statistical Software","id":"ITEM-1","issue":"5","issued":{"date-parts":[["2016"]]},"page":"1-21","title":"TMB: Automatic Differentiation and Laplace Approximation.","type":"article-journal","volume":"70"},"uris":["http://www.mendeley.com/documents/?uuid=fca68a2e-e5f1-49e0-8eca-01668942fd2b"]}],"mendeley":{"formattedCitation":"(Kristensen et al., 2016)","plainTextFormattedCitation":"(Kristensen et al., 2016)","previouslyFormattedCitation":"(Kristensen et al., 2016)"},"properties":{"noteIndex":0},"schema":"https://github.com/citation-style-language/schema/raw/master/csl-citation.json"}</w:instrText>
      </w:r>
      <w:r>
        <w:fldChar w:fldCharType="separate"/>
      </w:r>
      <w:r w:rsidRPr="008C7E57">
        <w:rPr>
          <w:noProof/>
        </w:rPr>
        <w:t>(Kristensen et al., 2016)</w:t>
      </w:r>
      <w:r>
        <w:fldChar w:fldCharType="end"/>
      </w:r>
      <w:r>
        <w:t xml:space="preserve"> wherein we executed a maximum of 1000 iterations</w:t>
      </w:r>
      <w:r w:rsidRPr="008567BF">
        <w:t>. Initial parameter values for all models tested were t0 = 0, s0 = 0.1, s1 = 1, with L∞ = 70, K = 0.</w:t>
      </w:r>
      <w:r>
        <w:t xml:space="preserve"> </w:t>
      </w:r>
    </w:p>
    <w:p w14:paraId="15471189" w14:textId="77777777" w:rsidR="00BB1E14" w:rsidRDefault="00BB1E14" w:rsidP="00BB1E14">
      <w:pPr>
        <w:rPr>
          <w:b/>
        </w:rPr>
      </w:pPr>
      <w:r>
        <w:t>We investigated four hypotheses of spatial stratification for the sablefish stock (</w:t>
      </w:r>
      <w:r>
        <w:fldChar w:fldCharType="begin"/>
      </w:r>
      <w:r>
        <w:instrText xml:space="preserve"> REF _Ref525720578 \h </w:instrText>
      </w:r>
      <w:r>
        <w:fldChar w:fldCharType="separate"/>
      </w:r>
      <w:r>
        <w:t xml:space="preserve">Table </w:t>
      </w:r>
      <w:r>
        <w:rPr>
          <w:noProof/>
        </w:rPr>
        <w:t>2</w:t>
      </w:r>
      <w:r>
        <w:fldChar w:fldCharType="end"/>
      </w:r>
      <w:r>
        <w:t xml:space="preserve">). The first was a completely mixed scenario, wherein single parameter estimates were obtained for the entire dataset. The next hypothesis represents the current management paradigm, where each of the three regions’ survey data is used to generate three separate estimates of VBGF parameters. We next generated VBGF parameters at spatial breaks proposed from the literature, where researchers have either examined this same data at the regional scale </w:t>
      </w:r>
      <w:r>
        <w:fldChar w:fldCharType="begin" w:fldLock="1"/>
      </w:r>
      <w:r>
        <w:instrText>ADDIN CSL_CITATION {"citationItems":[{"id":"ITEM-1","itemData":{"DOI":"10.1093/icesjms/fsx016","ISSN":"10959289","abstract":"Marine fish populations exist in a complex environment, with oceanographic and fisheries factors affecting their dynamics. It has been shown that life history characteristics of marine fish vary in space and time. We examined spatial variability in growth of eight groundfish species in the Northeast Pacific Ocean to identify shared spatial patterns and hypothesize about common mechanisms behind them. Growth param-eters were estimated in different areas over the latitudinal range of the species, and several hypotheses were tested as to how these param-eters vary along the US west coast. Clear differences in spatial growth variability emerged among the species examined. Shelf species exhibit the highest growth rate between Cape Blanco and Cape Mendocino, which may, in part, be attributed to area-specific upwelling patterns in the California Current ecosystem, when nutrient-rich deep water is brought to the surface south of Cape Blanco and is uniquely distributed throughout this area, providing favourable conditions for primary productivity. Slope species showed a cline in asymptotic size (L 1), with L 1 increasing from south to north. This cline, previously attributed to fishery removals, also fits a specific case of the widely described Bergmann's rule, and we explore specific potential ecological mechanisms behind this relationship.","author":[{"dropping-particle":"","family":"Gertseva","given":"Vladlena","non-dropping-particle":"","parse-names":false,"suffix":""},{"dropping-particle":"","family":"Matson","given":"Sean E.","non-dropping-particle":"","parse-names":false,"suffix":""},{"dropping-particle":"","family":"Cope","given":"Jason","non-dropping-particle":"","parse-names":false,"suffix":""}],"container-title":"ICES Journal of Marine Science","id":"ITEM-1","issue":"6","issued":{"date-parts":[["2017"]]},"page":"1602-1613","title":"Spatial growth variability in marine fish: Example from Northeast Pacific groundfish","type":"article-journal","volume":"74"},"uris":["http://www.mendeley.com/documents/?uuid=cfc823de-fd3e-49b4-b54e-3af1e2548502"]}],"mendeley":{"formattedCitation":"(Gertseva et al., 2017)","plainTextFormattedCitation":"(Gertseva et al., 2017)","previouslyFormattedCitation":"(Gertseva et al., 2017)"},"properties":{"noteIndex":0},"schema":"https://github.com/citation-style-language/schema/raw/master/csl-citation.json"}</w:instrText>
      </w:r>
      <w:r>
        <w:fldChar w:fldCharType="separate"/>
      </w:r>
      <w:r w:rsidRPr="009E6008">
        <w:rPr>
          <w:noProof/>
        </w:rPr>
        <w:t>(Gertseva et al., 2017)</w:t>
      </w:r>
      <w:r>
        <w:fldChar w:fldCharType="end"/>
      </w:r>
      <w:r>
        <w:t xml:space="preserve"> or used other tools, such as tagging information, to suggest different stratification regimes </w:t>
      </w:r>
      <w:r>
        <w:fldChar w:fldCharType="begin" w:fldLock="1"/>
      </w:r>
      <w:r>
        <w:instrText>ADDIN CSL_CITATION {"citationItems":[{"id":"ITEM-1","itemData":{"ISBN":"0090-0656","ISSN":"00900656","abstract":"Errors in growth estimates can affect drastically the spawner-per- recruit threshold used to recommend quotas for commercial fish catches. Growth parameters for sablefish (Ano- plopoma fimbria) in Alaska have not been updated for stock assessment pur- poses for more than 20 years, although aging of sablefish has continued. In this study, length-stratified data (1981–93 data from the annual longline survey conducted cooperatively by the Fisheries Agency of Japan and the Alaska Fish- eries Science Center of the National Marine Fisheries Service) were updated and corrected for discovered sampling bias. In addition, more recent, randomly collected samples (1996–2004 data from the annual longline survey conducted by the Alaska Fisheries Science Center) were analyzed and new length-at-age and weight-at-age parameters were esti- mated. Results were similar between this analysis with length-at-age data from 1981 to 2004 and analysis with updated longline survey data through 2010; therefore, we used our initial results from analysis done with data through 2004. We found that, because of a stratified sampling scheme, growth estimates of sablefish were overesti- mated with the older data (1981–93), and growth parameters used in the Alaskan sablef ish assessment model were, thus, too large. In addition, a com- parison of the bias-corrected 1981–93 data and the 1996–2004 data showed that, in more recent years, sablefish grew larger and growth differed among regions. The updated growth informa- tion improves the fit of the data to the sablefish stock assessment model with biologically reasonable results. These findings indicate that when the updated growth data (1996–2004) are used in the existing sablefish assessment model, estimates of fishing mortality increase slightly and estimates of female spawn- ing biomass decrease slightly. This study provides evidence of the importance of periodically revisiting biological param- eter estimates, especially as data accu- mulate, because the addition of more recent data often will be more biologi- cally realistic. In addition, it exempli- fies the importance of correcting biases from sampling that may contribute to erroneous parameter estimates","author":[{"dropping-particle":"","family":"Echave","given":"Katy B.","non-dropping-particle":"","parse-names":false,"suffix":""},{"dropping-particle":"","family":"Hanselman","given":"Dana H.","non-dropping-particle":"","parse-names":false,"suffix":""},{"dropping-particle":"","family":"Adkison","given":"Milo D.","non-dropping-particle":"","parse-names":false,"suffix":""},{"dropping-particle":"","family":"Sigler","given":"Michael F.","non-dropping-particle":"","parse-names":false,"suffix":""}],"container-title":"Fishery Bulletin","id":"ITEM-1","issue":"3","issued":{"date-parts":[["2012"]]},"page":"361-374","title":"Interdecadal Change in Growth of Sablefish (&lt;i&gt;Anoplopoma fimbria&lt;/i&gt;) in the Northeast Pacific Ocean","type":"article-journal","volume":"110"},"uris":["http://www.mendeley.com/documents/?uuid=02977d35-d4da-4483-b6a3-2edd7eaa1f8d"]},{"id":"ITEM-2","itemData":{"author":[{"dropping-particle":"","family":"McDevitt","given":"Miller","non-dropping-particle":"","parse-names":false,"suffix":""}],"id":"ITEM-2","issued":{"date-parts":[["1990"]]},"number-of-pages":"87","publisher":"University of Washington","title":"Growth Analysis of Sablefish From Mark-Recapture Data From the Northeast Pacific.","type":"thesis"},"uris":["http://www.mendeley.com/documents/?uuid=e4708e3a-138d-4719-beef-2f315fa35529"]}],"mendeley":{"formattedCitation":"(Echave et al., 2012; McDevitt, 1990)","plainTextFormattedCitation":"(Echave et al., 2012; McDevitt, 1990)","previouslyFormattedCitation":"(Echave et al., 2012; McDevitt, 1990)"},"properties":{"noteIndex":0},"schema":"https://github.com/citation-style-language/schema/raw/master/csl-citation.json"}</w:instrText>
      </w:r>
      <w:r>
        <w:fldChar w:fldCharType="separate"/>
      </w:r>
      <w:r w:rsidRPr="0079320C">
        <w:rPr>
          <w:noProof/>
        </w:rPr>
        <w:t>(Echave et al., 2012; McDevitt, 1990)</w:t>
      </w:r>
      <w:r>
        <w:fldChar w:fldCharType="end"/>
      </w:r>
      <w:r>
        <w:t xml:space="preserve">.  Our final hypothesis tested estimated VBFG parameters at the stratification levels enabled by the survey structure. Each scenario required the re-aggregation of the data into strata’. </w:t>
      </w:r>
      <w:r w:rsidRPr="0079320C">
        <w:t>The selectivity corrections described above were applied to the appropriate data points regardless of subsequent grouping, as they are a result of the data collection protocol.</w:t>
      </w:r>
    </w:p>
    <w:p w14:paraId="627873EF" w14:textId="77777777" w:rsidR="00BB1E14" w:rsidRDefault="00BB1E14" w:rsidP="00BB1E14">
      <w:r>
        <w:t xml:space="preserve">Previous investigations of Alaskan sablefish have indicated that growth parameters have changed between the periods 1985-1994 and 1995-2004 </w:t>
      </w:r>
      <w:r>
        <w:fldChar w:fldCharType="begin" w:fldLock="1"/>
      </w:r>
      <w:r>
        <w:instrText>ADDIN CSL_CITATION {"citationItems":[{"id":"ITEM-1","itemData":{"ISBN":"0090-0656","ISSN":"00900656","abstract":"Errors in growth estimates can affect drastically the spawner-per- recruit threshold used to recommend quotas for commercial fish catches. Growth parameters for sablefish (Ano- plopoma fimbria) in Alaska have not been updated for stock assessment pur- poses for more than 20 years, although aging of sablefish has continued. In this study, length-stratified data (1981–93 data from the annual longline survey conducted cooperatively by the Fisheries Agency of Japan and the Alaska Fish- eries Science Center of the National Marine Fisheries Service) were updated and corrected for discovered sampling bias. In addition, more recent, randomly collected samples (1996–2004 data from the annual longline survey conducted by the Alaska Fisheries Science Center) were analyzed and new length-at-age and weight-at-age parameters were esti- mated. Results were similar between this analysis with length-at-age data from 1981 to 2004 and analysis with updated longline survey data through 2010; therefore, we used our initial results from analysis done with data through 2004. We found that, because of a stratified sampling scheme, growth estimates of sablefish were overesti- mated with the older data (1981–93), and growth parameters used in the Alaskan sablef ish assessment model were, thus, too large. In addition, a com- parison of the bias-corrected 1981–93 data and the 1996–2004 data showed that, in more recent years, sablefish grew larger and growth differed among regions. The updated growth informa- tion improves the fit of the data to the sablefish stock assessment model with biologically reasonable results. These findings indicate that when the updated growth data (1996–2004) are used in the existing sablefish assessment model, estimates of fishing mortality increase slightly and estimates of female spawn- ing biomass decrease slightly. This study provides evidence of the importance of periodically revisiting biological param- eter estimates, especially as data accu- mulate, because the addition of more recent data often will be more biologi- cally realistic. In addition, it exempli- fies the importance of correcting biases from sampling that may contribute to erroneous parameter estimates","author":[{"dropping-particle":"","family":"Echave","given":"Katy B.","non-dropping-particle":"","parse-names":false,"suffix":""},{"dropping-particle":"","family":"Hanselman","given":"Dana H.","non-dropping-particle":"","parse-names":false,"suffix":""},{"dropping-particle":"","family":"Adkison","given":"Milo D.","non-dropping-particle":"","parse-names":false,"suffix":""},{"dropping-particle":"","family":"Sigler","given":"Michael F.","non-dropping-particle":"","parse-names":false,"suffix":""}],"container-title":"Fishery Bulletin","id":"ITEM-1","issue":"3","issued":{"date-parts":[["2012"]]},"page":"361-374","title":"Interdecadal Change in Growth of Sablefish (&lt;i&gt;Anoplopoma fimbria&lt;/i&gt;) in the Northeast Pacific Ocean","type":"article-journal","volume":"110"},"uris":["http://www.mendeley.com/documents/?uuid=02977d35-d4da-4483-b6a3-2edd7eaa1f8d"]}],"mendeley":{"formattedCitation":"(Echave et al., 2012)","plainTextFormattedCitation":"(Echave et al., 2012)","previouslyFormattedCitation":"(Echave et al., 2012)"},"properties":{"noteIndex":0},"schema":"https://github.com/citation-style-language/schema/raw/master/csl-citation.json"}</w:instrText>
      </w:r>
      <w:r>
        <w:fldChar w:fldCharType="separate"/>
      </w:r>
      <w:r w:rsidRPr="001523D4">
        <w:rPr>
          <w:noProof/>
        </w:rPr>
        <w:t>(Echave et al., 2012)</w:t>
      </w:r>
      <w:r>
        <w:fldChar w:fldCharType="end"/>
      </w:r>
      <w:r>
        <w:t xml:space="preserve">. For that reason, this analysis excluded survey data collected before 1995 from the Alaskan longline survey. </w:t>
      </w:r>
    </w:p>
    <w:p w14:paraId="42047662" w14:textId="77777777" w:rsidR="00BB1E14" w:rsidRDefault="00BB1E14" w:rsidP="00BB1E14">
      <w:r>
        <w:t xml:space="preserve">Code to complete the simulations is available at </w:t>
      </w:r>
      <w:commentRangeStart w:id="0"/>
      <w:r>
        <w:rPr>
          <w:rStyle w:val="Hyperlink"/>
        </w:rPr>
        <w:fldChar w:fldCharType="begin"/>
      </w:r>
      <w:r>
        <w:rPr>
          <w:rStyle w:val="Hyperlink"/>
        </w:rPr>
        <w:instrText xml:space="preserve"> HYPERLINK "http://github.com/mkapur/sab-growth" </w:instrText>
      </w:r>
      <w:r>
        <w:rPr>
          <w:rStyle w:val="Hyperlink"/>
        </w:rPr>
        <w:fldChar w:fldCharType="separate"/>
      </w:r>
      <w:r w:rsidRPr="00B2367E">
        <w:rPr>
          <w:rStyle w:val="Hyperlink"/>
        </w:rPr>
        <w:t>http://github.com/mkapur/sab-growth</w:t>
      </w:r>
      <w:r>
        <w:rPr>
          <w:rStyle w:val="Hyperlink"/>
        </w:rPr>
        <w:fldChar w:fldCharType="end"/>
      </w:r>
      <w:r>
        <w:t xml:space="preserve">. </w:t>
      </w:r>
      <w:del w:id="1" w:author="Melissa Haltuch" w:date="2018-10-01T10:48:00Z">
        <w:r w:rsidDel="00712DA0">
          <w:delText xml:space="preserve">  </w:delText>
        </w:r>
      </w:del>
      <w:commentRangeEnd w:id="0"/>
      <w:r>
        <w:rPr>
          <w:rStyle w:val="CommentReference"/>
        </w:rPr>
        <w:commentReference w:id="0"/>
      </w:r>
      <w:r>
        <w:t xml:space="preserve">We evaluated the performance of each model based on the overall </w:t>
      </w:r>
      <w:r w:rsidRPr="00BB7E4C">
        <w:t>Akaike Information Criterion (AIC) and</w:t>
      </w:r>
      <w:r>
        <w:t xml:space="preserve"> the difference between currently-used growth parameters and those estimated by the respective approaches. </w:t>
      </w:r>
    </w:p>
    <w:p w14:paraId="3A3CB1D0" w14:textId="77777777" w:rsidR="00A10EB8" w:rsidRPr="00DA25A6" w:rsidRDefault="00A10EB8" w:rsidP="00A10EB8">
      <w:r>
        <w:rPr>
          <w:noProof/>
        </w:rPr>
        <w:lastRenderedPageBreak/>
        <w:drawing>
          <wp:inline distT="0" distB="0" distL="0" distR="0" wp14:anchorId="1BC438BA" wp14:editId="51C10738">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457E5D0B" w14:textId="77777777" w:rsidR="00A10EB8" w:rsidRDefault="00A10EB8" w:rsidP="00A10EB8">
      <w:pPr>
        <w:pStyle w:val="Caption"/>
      </w:pPr>
      <w:r>
        <w:rPr>
          <w:rStyle w:val="CommentReference"/>
          <w:iCs w:val="0"/>
        </w:rPr>
        <w:commentReference w:id="2"/>
      </w:r>
      <w:commentRangeStart w:id="3"/>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Comparative boxplots of estimated VBGF parameters for varying strata and sex at all/best-fit model.</w:t>
      </w:r>
      <w:commentRangeEnd w:id="3"/>
      <w:r>
        <w:rPr>
          <w:rStyle w:val="CommentReference"/>
          <w:iCs w:val="0"/>
        </w:rPr>
        <w:commentReference w:id="3"/>
      </w:r>
    </w:p>
    <w:p w14:paraId="019146BD" w14:textId="77777777" w:rsidR="00A10EB8" w:rsidRDefault="00A10EB8" w:rsidP="00A10EB8">
      <w:pPr>
        <w:pStyle w:val="Caption"/>
      </w:pPr>
      <w:bookmarkStart w:id="4" w:name="_GoBack"/>
      <w:bookmarkEnd w:id="4"/>
    </w:p>
    <w:tbl>
      <w:tblPr>
        <w:tblStyle w:val="TableGrid"/>
        <w:tblW w:w="13413" w:type="dxa"/>
        <w:tblLook w:val="04A0" w:firstRow="1" w:lastRow="0" w:firstColumn="1" w:lastColumn="0" w:noHBand="0" w:noVBand="1"/>
      </w:tblPr>
      <w:tblGrid>
        <w:gridCol w:w="3351"/>
        <w:gridCol w:w="3354"/>
        <w:gridCol w:w="3354"/>
        <w:gridCol w:w="3354"/>
      </w:tblGrid>
      <w:tr w:rsidR="00A10EB8" w14:paraId="4AC27299" w14:textId="77777777" w:rsidTr="00F905DE">
        <w:trPr>
          <w:trHeight w:val="172"/>
        </w:trPr>
        <w:tc>
          <w:tcPr>
            <w:tcW w:w="3351" w:type="dxa"/>
            <w:vMerge w:val="restart"/>
          </w:tcPr>
          <w:p w14:paraId="3D537449" w14:textId="77777777" w:rsidR="00A10EB8" w:rsidRDefault="00A10EB8" w:rsidP="00F905DE">
            <w:r>
              <w:t>Spatial stratification hypothesis</w:t>
            </w:r>
          </w:p>
        </w:tc>
        <w:tc>
          <w:tcPr>
            <w:tcW w:w="10062" w:type="dxa"/>
            <w:gridSpan w:val="3"/>
          </w:tcPr>
          <w:p w14:paraId="45A0F421" w14:textId="77777777" w:rsidR="00A10EB8" w:rsidRDefault="00A10EB8" w:rsidP="00F905DE">
            <w:pPr>
              <w:jc w:val="center"/>
            </w:pPr>
            <w:r>
              <w:t>Description of breaks</w:t>
            </w:r>
          </w:p>
        </w:tc>
      </w:tr>
      <w:tr w:rsidR="00A10EB8" w14:paraId="2A5CD7CF" w14:textId="77777777" w:rsidTr="00F905DE">
        <w:trPr>
          <w:trHeight w:val="171"/>
        </w:trPr>
        <w:tc>
          <w:tcPr>
            <w:tcW w:w="3351" w:type="dxa"/>
            <w:vMerge/>
          </w:tcPr>
          <w:p w14:paraId="20B344E8" w14:textId="77777777" w:rsidR="00A10EB8" w:rsidRDefault="00A10EB8" w:rsidP="00F905DE"/>
        </w:tc>
        <w:tc>
          <w:tcPr>
            <w:tcW w:w="3354" w:type="dxa"/>
          </w:tcPr>
          <w:p w14:paraId="18672C49" w14:textId="77777777" w:rsidR="00A10EB8" w:rsidRDefault="00A10EB8" w:rsidP="00F905DE">
            <w:r>
              <w:t>West Coast</w:t>
            </w:r>
          </w:p>
        </w:tc>
        <w:tc>
          <w:tcPr>
            <w:tcW w:w="3354" w:type="dxa"/>
          </w:tcPr>
          <w:p w14:paraId="491AA23E" w14:textId="77777777" w:rsidR="00A10EB8" w:rsidRDefault="00A10EB8" w:rsidP="00F905DE">
            <w:r>
              <w:t>British Columbia</w:t>
            </w:r>
          </w:p>
        </w:tc>
        <w:tc>
          <w:tcPr>
            <w:tcW w:w="3354" w:type="dxa"/>
          </w:tcPr>
          <w:p w14:paraId="1DCF076E" w14:textId="77777777" w:rsidR="00A10EB8" w:rsidRDefault="00A10EB8" w:rsidP="00F905DE">
            <w:r>
              <w:t>Alaska</w:t>
            </w:r>
          </w:p>
        </w:tc>
      </w:tr>
      <w:tr w:rsidR="00A10EB8" w14:paraId="12CF2F46" w14:textId="77777777" w:rsidTr="00F905DE">
        <w:trPr>
          <w:trHeight w:val="604"/>
        </w:trPr>
        <w:tc>
          <w:tcPr>
            <w:tcW w:w="3351" w:type="dxa"/>
          </w:tcPr>
          <w:p w14:paraId="46CFF9AA" w14:textId="77777777" w:rsidR="00A10EB8" w:rsidRDefault="00A10EB8" w:rsidP="00F905DE">
            <w:r>
              <w:t>Uniform across entire range</w:t>
            </w:r>
          </w:p>
        </w:tc>
        <w:tc>
          <w:tcPr>
            <w:tcW w:w="10062" w:type="dxa"/>
            <w:gridSpan w:val="3"/>
            <w:vAlign w:val="center"/>
          </w:tcPr>
          <w:p w14:paraId="33A9C3F4" w14:textId="77777777" w:rsidR="00A10EB8" w:rsidRDefault="00A10EB8" w:rsidP="00F905DE">
            <w:pPr>
              <w:jc w:val="center"/>
            </w:pPr>
            <w:r>
              <w:t>Data from all regions pooled by sex</w:t>
            </w:r>
          </w:p>
        </w:tc>
      </w:tr>
      <w:tr w:rsidR="00A10EB8" w14:paraId="7EDA659B" w14:textId="77777777" w:rsidTr="00F905DE">
        <w:trPr>
          <w:trHeight w:val="927"/>
        </w:trPr>
        <w:tc>
          <w:tcPr>
            <w:tcW w:w="3351" w:type="dxa"/>
          </w:tcPr>
          <w:p w14:paraId="31555CC8" w14:textId="77777777" w:rsidR="00A10EB8" w:rsidRDefault="00A10EB8" w:rsidP="00F905DE">
            <w:r>
              <w:t>Regional boundaries</w:t>
            </w:r>
          </w:p>
        </w:tc>
        <w:tc>
          <w:tcPr>
            <w:tcW w:w="3354" w:type="dxa"/>
          </w:tcPr>
          <w:p w14:paraId="32D54205" w14:textId="77777777" w:rsidR="00A10EB8" w:rsidRDefault="00A10EB8" w:rsidP="00F905DE">
            <w:r>
              <w:t>Pooled survey data from entire US west coast</w:t>
            </w:r>
          </w:p>
        </w:tc>
        <w:tc>
          <w:tcPr>
            <w:tcW w:w="3354" w:type="dxa"/>
          </w:tcPr>
          <w:p w14:paraId="3A5279BB" w14:textId="77777777" w:rsidR="00A10EB8" w:rsidRDefault="00A10EB8" w:rsidP="00F905DE">
            <w:r>
              <w:t>Pooled survey data from British Columbian coast</w:t>
            </w:r>
          </w:p>
        </w:tc>
        <w:tc>
          <w:tcPr>
            <w:tcW w:w="3354" w:type="dxa"/>
          </w:tcPr>
          <w:p w14:paraId="0914D274" w14:textId="77777777" w:rsidR="00A10EB8" w:rsidRDefault="00A10EB8" w:rsidP="00F905DE">
            <w:r>
              <w:t>Pooled survey data from federal Alaska waters</w:t>
            </w:r>
          </w:p>
        </w:tc>
      </w:tr>
      <w:tr w:rsidR="00A10EB8" w14:paraId="6DB00B32" w14:textId="77777777" w:rsidTr="00F905DE">
        <w:trPr>
          <w:trHeight w:val="1236"/>
        </w:trPr>
        <w:tc>
          <w:tcPr>
            <w:tcW w:w="3351" w:type="dxa"/>
          </w:tcPr>
          <w:p w14:paraId="1B78F7BA" w14:textId="77777777" w:rsidR="00A10EB8" w:rsidRDefault="00A10EB8" w:rsidP="00F905DE">
            <w:r>
              <w:t>Proposed breaks from literature</w:t>
            </w:r>
          </w:p>
        </w:tc>
        <w:tc>
          <w:tcPr>
            <w:tcW w:w="3354" w:type="dxa"/>
          </w:tcPr>
          <w:p w14:paraId="0AC45D56" w14:textId="77777777" w:rsidR="00A10EB8" w:rsidRDefault="00A10EB8" w:rsidP="00F905DE">
            <w:r>
              <w:t xml:space="preserve">Monterey-Conception, 36˚N </w:t>
            </w:r>
            <w:r>
              <w:fldChar w:fldCharType="begin" w:fldLock="1"/>
            </w:r>
            <w:r>
              <w:instrText>ADDIN CSL_CITATION {"citationItems":[{"id":"ITEM-1","itemData":{"DOI":"10.1093/icesjms/fsx016","ISSN":"10959289","abstract":"Marine fish populations exist in a complex environment, with oceanographic and fisheries factors affecting their dynamics. It has been shown that life history characteristics of marine fish vary in space and time. We examined spatial variability in growth of eight groundfish species in the Northeast Pacific Ocean to identify shared spatial patterns and hypothesize about common mechanisms behind them. Growth param-eters were estimated in different areas over the latitudinal range of the species, and several hypotheses were tested as to how these param-eters vary along the US west coast. Clear differences in spatial growth variability emerged among the species examined. Shelf species exhibit the highest growth rate between Cape Blanco and Cape Mendocino, which may, in part, be attributed to area-specific upwelling patterns in the California Current ecosystem, when nutrient-rich deep water is brought to the surface south of Cape Blanco and is uniquely distributed throughout this area, providing favourable conditions for primary productivity. Slope species showed a cline in asymptotic size (L 1), with L 1 increasing from south to north. This cline, previously attributed to fishery removals, also fits a specific case of the widely described Bergmann's rule, and we explore specific potential ecological mechanisms behind this relationship.","author":[{"dropping-particle":"","family":"Gertseva","given":"Vladlena","non-dropping-particle":"","parse-names":false,"suffix":""},{"dropping-particle":"","family":"Matson","given":"Sean E.","non-dropping-particle":"","parse-names":false,"suffix":""},{"dropping-particle":"","family":"Cope","given":"Jason","non-dropping-particle":"","parse-names":false,"suffix":""}],"container-title":"ICES Journal of Marine Science","id":"ITEM-1","issue":"6","issued":{"date-parts":[["2017"]]},"page":"1602-1613","title":"Spatial growth variability in marine fish: Example from Northeast Pacific groundfish","type":"article-journal","volume":"74"},"uris":["http://www.mendeley.com/documents/?uuid=cfc823de-fd3e-49b4-b54e-3af1e2548502"]}],"mendeley":{"formattedCitation":"(Gertseva et al., 2017)","plainTextFormattedCitation":"(Gertseva et al., 2017)","previouslyFormattedCitation":"(Gertseva et al., 2017)"},"properties":{"noteIndex":0},"schema":"https://github.com/citation-style-language/schema/raw/master/csl-citation.json"}</w:instrText>
            </w:r>
            <w:r>
              <w:fldChar w:fldCharType="separate"/>
            </w:r>
            <w:r w:rsidRPr="003F06AE">
              <w:rPr>
                <w:noProof/>
              </w:rPr>
              <w:t>(Gertseva et al., 2017)</w:t>
            </w:r>
            <w:r>
              <w:fldChar w:fldCharType="end"/>
            </w:r>
            <w:r>
              <w:t>; two strata total</w:t>
            </w:r>
          </w:p>
        </w:tc>
        <w:tc>
          <w:tcPr>
            <w:tcW w:w="3354" w:type="dxa"/>
          </w:tcPr>
          <w:p w14:paraId="2A3D59A7" w14:textId="77777777" w:rsidR="00A10EB8" w:rsidRDefault="00A10EB8" w:rsidP="00F905DE">
            <w:r>
              <w:t xml:space="preserve">Patterns in sablefish recruitment, growth and the movement of tagged fish indicate the presence of northern and southern stocks in B.C. waters that mix off north western Vancouver Island </w:t>
            </w:r>
            <w:r>
              <w:fldChar w:fldCharType="begin" w:fldLock="1"/>
            </w:r>
            <w:r>
              <w:instrText>ADDIN CSL_CITATION {"citationItems":[{"id":"ITEM-1","itemData":{"author":[{"dropping-particle":"","family":"Haist","given":"V","non-dropping-particle":"","parse-names":false,"suffix":""},{"dropping-particle":"","family":"Kronlund","given":"ALLEN R.","non-dropping-particle":"","parse-names":false,"suffix":""},{"dropping-particle":"","family":"Wyeth","given":"M.R.","non-dropping-particle":"","parse-names":false,"suffix":""}],"id":"ITEM-1","issued":{"date-parts":[["2005"]]},"title":"Sablefish (Anoplopoma fimbria) in British Columbia, Canada: Stock Assessment Update for 2004 and Advice to Managers for 2005","type":"report","volume":"2005/031"},"uris":["http://www.mendeley.com/documents/?uuid=bde84d9f-05d2-420a-9ae6-4a63b4b73a02"]}],"mendeley":{"formattedCitation":"(Haist et al., 2005)","plainTextFormattedCitation":"(Haist et al., 2005)","previouslyFormattedCitation":"(Haist et al., 2005)"},"properties":{"noteIndex":0},"schema":"https://github.com/citation-style-language/schema/raw/master/csl-citation.json"}</w:instrText>
            </w:r>
            <w:r>
              <w:fldChar w:fldCharType="separate"/>
            </w:r>
            <w:r w:rsidRPr="00F04534">
              <w:rPr>
                <w:noProof/>
              </w:rPr>
              <w:t>(Haist et al., 2005)</w:t>
            </w:r>
            <w:r>
              <w:fldChar w:fldCharType="end"/>
            </w:r>
            <w:r>
              <w:t>; two strata total</w:t>
            </w:r>
          </w:p>
        </w:tc>
        <w:tc>
          <w:tcPr>
            <w:tcW w:w="3354" w:type="dxa"/>
          </w:tcPr>
          <w:p w14:paraId="0EA511FF" w14:textId="77777777" w:rsidR="00A10EB8" w:rsidRDefault="00A10EB8" w:rsidP="00F905DE">
            <w:r>
              <w:t xml:space="preserve">Six regions: </w:t>
            </w:r>
            <w:r w:rsidRPr="00C9472F">
              <w:t xml:space="preserve">Southeast, Kodiak, </w:t>
            </w:r>
            <w:proofErr w:type="spellStart"/>
            <w:r w:rsidRPr="00C9472F">
              <w:t>Chirikof</w:t>
            </w:r>
            <w:proofErr w:type="spellEnd"/>
            <w:r w:rsidRPr="00C9472F">
              <w:t xml:space="preserve">, </w:t>
            </w:r>
            <w:proofErr w:type="spellStart"/>
            <w:r w:rsidRPr="00C9472F">
              <w:t>Shumagin</w:t>
            </w:r>
            <w:proofErr w:type="spellEnd"/>
            <w:r w:rsidRPr="00C9472F">
              <w:t xml:space="preserve">, </w:t>
            </w:r>
            <w:r>
              <w:t>Eastern Bering Sea</w:t>
            </w:r>
            <w:r w:rsidRPr="00C9472F">
              <w:t>, A</w:t>
            </w:r>
            <w:r>
              <w:t xml:space="preserve">leutian </w:t>
            </w:r>
            <w:r w:rsidRPr="00C9472F">
              <w:t>I</w:t>
            </w:r>
            <w:r>
              <w:t xml:space="preserve">slands </w:t>
            </w:r>
            <w:r>
              <w:fldChar w:fldCharType="begin" w:fldLock="1"/>
            </w:r>
            <w:r>
              <w:instrText>ADDIN CSL_CITATION {"citationItems":[{"id":"ITEM-1","itemData":{"ISBN":"0090-0656","ISSN":"00900656","abstract":"Errors in growth estimates can affect drastically the spawner-per- recruit threshold used to recommend quotas for commercial fish catches. Growth parameters for sablefish (Ano- plopoma fimbria) in Alaska have not been updated for stock assessment pur- poses for more than 20 years, although aging of sablefish has continued. In this study, length-stratified data (1981–93 data from the annual longline survey conducted cooperatively by the Fisheries Agency of Japan and the Alaska Fish- eries Science Center of the National Marine Fisheries Service) were updated and corrected for discovered sampling bias. In addition, more recent, randomly collected samples (1996–2004 data from the annual longline survey conducted by the Alaska Fisheries Science Center) were analyzed and new length-at-age and weight-at-age parameters were esti- mated. Results were similar between this analysis with length-at-age data from 1981 to 2004 and analysis with updated longline survey data through 2010; therefore, we used our initial results from analysis done with data through 2004. We found that, because of a stratified sampling scheme, growth estimates of sablefish were overesti- mated with the older data (1981–93), and growth parameters used in the Alaskan sablef ish assessment model were, thus, too large. In addition, a com- parison of the bias-corrected 1981–93 data and the 1996–2004 data showed that, in more recent years, sablefish grew larger and growth differed among regions. The updated growth informa- tion improves the fit of the data to the sablefish stock assessment model with biologically reasonable results. These findings indicate that when the updated growth data (1996–2004) are used in the existing sablefish assessment model, estimates of fishing mortality increase slightly and estimates of female spawn- ing biomass decrease slightly. This study provides evidence of the importance of periodically revisiting biological param- eter estimates, especially as data accu- mulate, because the addition of more recent data often will be more biologi- cally realistic. In addition, it exempli- fies the importance of correcting biases from sampling that may contribute to erroneous parameter estimates","author":[{"dropping-particle":"","family":"Echave","given":"Katy B.","non-dropping-particle":"","parse-names":false,"suffix":""},{"dropping-particle":"","family":"Hanselman","given":"Dana H.","non-dropping-particle":"","parse-names":false,"suffix":""},{"dropping-particle":"","family":"Adkison","given":"Milo D.","non-dropping-particle":"","parse-names":false,"suffix":""},{"dropping-particle":"","family":"Sigler","given":"Michael F.","non-dropping-particle":"","parse-names":false,"suffix":""}],"container-title":"Fishery Bulletin","id":"ITEM-1","issue":"3","issued":{"date-parts":[["2012"]]},"page":"361-374","title":"Interdecadal Change in Growth of Sablefish (&lt;i&gt;Anoplopoma fimbria&lt;/i&gt;) in the Northeast Pacific Ocean","type":"article-journal","volume":"110"},"uris":["http://www.mendeley.com/documents/?uuid=02977d35-d4da-4483-b6a3-2edd7eaa1f8d"]}],"mendeley":{"formattedCitation":"(Echave et al., 2012)","plainTextFormattedCitation":"(Echave et al., 2012)","previouslyFormattedCitation":"(Echave et al., 2012)"},"properties":{"noteIndex":0},"schema":"https://github.com/citation-style-language/schema/raw/master/csl-citation.json"}</w:instrText>
            </w:r>
            <w:r>
              <w:fldChar w:fldCharType="separate"/>
            </w:r>
            <w:r w:rsidRPr="00C46280">
              <w:rPr>
                <w:noProof/>
              </w:rPr>
              <w:t>(Echave et al., 2012)</w:t>
            </w:r>
            <w:r>
              <w:fldChar w:fldCharType="end"/>
            </w:r>
          </w:p>
        </w:tc>
      </w:tr>
      <w:tr w:rsidR="00A10EB8" w14:paraId="58D968EE" w14:textId="77777777" w:rsidTr="00F905DE">
        <w:trPr>
          <w:trHeight w:val="2472"/>
        </w:trPr>
        <w:tc>
          <w:tcPr>
            <w:tcW w:w="3351" w:type="dxa"/>
          </w:tcPr>
          <w:p w14:paraId="15AA79C6" w14:textId="77777777" w:rsidR="00A10EB8" w:rsidRDefault="00A10EB8" w:rsidP="00F905DE">
            <w:r>
              <w:lastRenderedPageBreak/>
              <w:t>Individual strata as available in survey</w:t>
            </w:r>
          </w:p>
        </w:tc>
        <w:tc>
          <w:tcPr>
            <w:tcW w:w="3354" w:type="dxa"/>
          </w:tcPr>
          <w:p w14:paraId="480E571A" w14:textId="77777777" w:rsidR="00A10EB8" w:rsidRDefault="00A10EB8" w:rsidP="00F905DE">
            <w:r>
              <w:t>Three depths (shallow [&lt; 200m], medium [between 200 and 300m], deep [between 300 and 550m]) at two spatial strata (North or South of 42˚ North); six strata total</w:t>
            </w:r>
          </w:p>
        </w:tc>
        <w:tc>
          <w:tcPr>
            <w:tcW w:w="3354" w:type="dxa"/>
          </w:tcPr>
          <w:p w14:paraId="693066CC" w14:textId="77777777" w:rsidR="00A10EB8" w:rsidRDefault="00A10EB8" w:rsidP="00F905DE">
            <w:r>
              <w:t>Thirty-two unique geographic areas</w:t>
            </w:r>
          </w:p>
        </w:tc>
        <w:tc>
          <w:tcPr>
            <w:tcW w:w="3354" w:type="dxa"/>
          </w:tcPr>
          <w:p w14:paraId="00E47E99" w14:textId="77777777" w:rsidR="00A10EB8" w:rsidRDefault="00A10EB8" w:rsidP="00F905DE">
            <w:r>
              <w:t>Eleven unique geographic areas</w:t>
            </w:r>
          </w:p>
        </w:tc>
      </w:tr>
    </w:tbl>
    <w:p w14:paraId="279B58E4" w14:textId="77777777" w:rsidR="00A10EB8" w:rsidRDefault="00A10EB8" w:rsidP="00A10EB8">
      <w:pPr>
        <w:pStyle w:val="Caption"/>
      </w:pPr>
      <w:bookmarkStart w:id="5" w:name="_Ref525720578"/>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bookmarkEnd w:id="5"/>
      <w:r>
        <w:t xml:space="preserve">. Description of 4 simulations used in comparison, from lowest to highest resolution. Currently, the federal Alaskan assessment uses growth estimates derived from survey data aggregated at the identified spatial strata from the literature. </w:t>
      </w:r>
    </w:p>
    <w:p w14:paraId="76DDFD40" w14:textId="77777777" w:rsidR="006E5F79" w:rsidRDefault="006E5F79"/>
    <w:sectPr w:rsidR="006E5F7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kapur" w:date="2018-09-27T08:19:00Z" w:initials="m">
    <w:p w14:paraId="403E7048" w14:textId="77777777" w:rsidR="00BB1E14" w:rsidRDefault="00BB1E14" w:rsidP="00BB1E14">
      <w:pPr>
        <w:pStyle w:val="CommentText"/>
      </w:pPr>
      <w:r>
        <w:rPr>
          <w:rStyle w:val="CommentReference"/>
        </w:rPr>
        <w:annotationRef/>
      </w:r>
      <w:r>
        <w:t>Not yet</w:t>
      </w:r>
    </w:p>
  </w:comment>
  <w:comment w:id="2" w:author="mkapur" w:date="2018-11-06T07:20:00Z" w:initials="m">
    <w:p w14:paraId="753ECC67" w14:textId="77777777" w:rsidR="00A10EB8" w:rsidRDefault="00A10EB8" w:rsidP="00A10EB8">
      <w:pPr>
        <w:pStyle w:val="CommentText"/>
      </w:pPr>
      <w:r>
        <w:rPr>
          <w:rStyle w:val="CommentReference"/>
        </w:rPr>
        <w:annotationRef/>
      </w:r>
      <w:r>
        <w:t>I will likely outsource this figure, or it will be created in the gam</w:t>
      </w:r>
    </w:p>
  </w:comment>
  <w:comment w:id="3" w:author="mkapur" w:date="2018-11-07T12:35:00Z" w:initials="m">
    <w:p w14:paraId="05347C30" w14:textId="77777777" w:rsidR="00A10EB8" w:rsidRDefault="00A10EB8" w:rsidP="00A10EB8">
      <w:pPr>
        <w:pStyle w:val="CommentText"/>
      </w:pPr>
      <w:r>
        <w:rPr>
          <w:rStyle w:val="CommentReference"/>
        </w:rPr>
        <w:annotationRef/>
      </w:r>
      <w:r>
        <w:t>I find the plot more intuitive than a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3E7048" w15:done="0"/>
  <w15:commentEx w15:paraId="753ECC67" w15:done="0"/>
  <w15:commentEx w15:paraId="05347C3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3E7048" w16cid:durableId="1F57112C"/>
  <w16cid:commentId w16cid:paraId="05347C30" w16cid:durableId="1F8D5A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issa Haltuch">
    <w15:presenceInfo w15:providerId="None" w15:userId="Melissa Haltuch"/>
  </w15:person>
  <w15:person w15:author="mkapur">
    <w15:presenceInfo w15:providerId="None" w15:userId="mkapu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E20"/>
    <w:rsid w:val="00134E20"/>
    <w:rsid w:val="00333529"/>
    <w:rsid w:val="0050640D"/>
    <w:rsid w:val="006E5F79"/>
    <w:rsid w:val="00A10EB8"/>
    <w:rsid w:val="00BB1E14"/>
    <w:rsid w:val="00C11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45DEC"/>
  <w15:chartTrackingRefBased/>
  <w15:docId w15:val="{95A287B7-06F4-4EC1-A1B7-637DCA39B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1E14"/>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Title">
    <w:name w:val="MS Title"/>
    <w:basedOn w:val="Title"/>
    <w:qFormat/>
    <w:rsid w:val="00C11A0F"/>
    <w:rPr>
      <w:rFonts w:ascii="Times New Roman" w:hAnsi="Times New Roman" w:cs="Times New Roman"/>
      <w:b/>
      <w:sz w:val="24"/>
      <w:szCs w:val="24"/>
    </w:rPr>
  </w:style>
  <w:style w:type="paragraph" w:styleId="Title">
    <w:name w:val="Title"/>
    <w:basedOn w:val="Normal"/>
    <w:next w:val="Normal"/>
    <w:link w:val="TitleChar"/>
    <w:uiPriority w:val="10"/>
    <w:qFormat/>
    <w:rsid w:val="00C11A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A0F"/>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50640D"/>
    <w:pPr>
      <w:tabs>
        <w:tab w:val="left" w:pos="540"/>
      </w:tabs>
      <w:spacing w:after="200" w:line="240" w:lineRule="auto"/>
    </w:pPr>
    <w:rPr>
      <w:rFonts w:eastAsia="Times New Roman"/>
      <w:iCs/>
      <w:szCs w:val="18"/>
      <w:lang w:val="en"/>
    </w:rPr>
  </w:style>
  <w:style w:type="character" w:styleId="Hyperlink">
    <w:name w:val="Hyperlink"/>
    <w:basedOn w:val="DefaultParagraphFont"/>
    <w:uiPriority w:val="99"/>
    <w:unhideWhenUsed/>
    <w:rsid w:val="00BB1E14"/>
    <w:rPr>
      <w:color w:val="0563C1" w:themeColor="hyperlink"/>
      <w:u w:val="single"/>
    </w:rPr>
  </w:style>
  <w:style w:type="character" w:styleId="CommentReference">
    <w:name w:val="annotation reference"/>
    <w:basedOn w:val="DefaultParagraphFont"/>
    <w:uiPriority w:val="99"/>
    <w:semiHidden/>
    <w:unhideWhenUsed/>
    <w:rsid w:val="00BB1E14"/>
    <w:rPr>
      <w:sz w:val="16"/>
      <w:szCs w:val="16"/>
    </w:rPr>
  </w:style>
  <w:style w:type="paragraph" w:styleId="CommentText">
    <w:name w:val="annotation text"/>
    <w:basedOn w:val="Normal"/>
    <w:link w:val="CommentTextChar"/>
    <w:uiPriority w:val="99"/>
    <w:semiHidden/>
    <w:unhideWhenUsed/>
    <w:rsid w:val="00BB1E14"/>
    <w:pPr>
      <w:spacing w:line="240" w:lineRule="auto"/>
    </w:pPr>
    <w:rPr>
      <w:sz w:val="20"/>
      <w:szCs w:val="20"/>
    </w:rPr>
  </w:style>
  <w:style w:type="character" w:customStyle="1" w:styleId="CommentTextChar">
    <w:name w:val="Comment Text Char"/>
    <w:basedOn w:val="DefaultParagraphFont"/>
    <w:link w:val="CommentText"/>
    <w:uiPriority w:val="99"/>
    <w:semiHidden/>
    <w:rsid w:val="00BB1E14"/>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BB1E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1E14"/>
    <w:rPr>
      <w:rFonts w:ascii="Segoe UI" w:hAnsi="Segoe UI" w:cs="Segoe UI"/>
      <w:sz w:val="18"/>
      <w:szCs w:val="18"/>
    </w:rPr>
  </w:style>
  <w:style w:type="table" w:styleId="TableGrid">
    <w:name w:val="Table Grid"/>
    <w:basedOn w:val="TableNormal"/>
    <w:uiPriority w:val="39"/>
    <w:rsid w:val="00A10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4478</Words>
  <Characters>25531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mkapur</dc:creator>
  <cp:keywords/>
  <dc:description/>
  <cp:lastModifiedBy>mkapur</cp:lastModifiedBy>
  <cp:revision>3</cp:revision>
  <dcterms:created xsi:type="dcterms:W3CDTF">2018-12-11T18:25:00Z</dcterms:created>
  <dcterms:modified xsi:type="dcterms:W3CDTF">2018-12-11T23:17:00Z</dcterms:modified>
</cp:coreProperties>
</file>