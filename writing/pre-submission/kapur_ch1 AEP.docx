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3164E" w14:textId="431F81B2" w:rsidR="00FF6DAF" w:rsidRDefault="00FF6DAF" w:rsidP="008B3D07">
      <w:pPr>
        <w:pStyle w:val="Title"/>
        <w:spacing w:line="360" w:lineRule="auto"/>
      </w:pPr>
      <w:bookmarkStart w:id="0" w:name="_GoBack"/>
      <w:bookmarkEnd w:id="0"/>
      <w:r>
        <w:t xml:space="preserve">Evidence of range-wide patterns in </w:t>
      </w:r>
      <w:r w:rsidR="00E11EFB">
        <w:t>growth for northeast pacific sablefish</w:t>
      </w:r>
      <w:r w:rsidR="006D560E">
        <w:t xml:space="preserve"> using a new data-driven detection method</w:t>
      </w:r>
    </w:p>
    <w:p w14:paraId="15B7BCCE" w14:textId="28BCFFB0" w:rsidR="00C40E68" w:rsidRPr="004906F5" w:rsidRDefault="00C40E68" w:rsidP="008B3D07">
      <w:pPr>
        <w:spacing w:line="360" w:lineRule="auto"/>
      </w:pPr>
      <w:r w:rsidRPr="004906F5">
        <w:t>Kapur,</w:t>
      </w:r>
      <w:r>
        <w:t xml:space="preserve"> M., </w:t>
      </w:r>
      <w:proofErr w:type="spellStart"/>
      <w:r>
        <w:t>Haltuch</w:t>
      </w:r>
      <w:proofErr w:type="spellEnd"/>
      <w:r>
        <w:t>, M., [others] Punt, A.</w:t>
      </w:r>
    </w:p>
    <w:p w14:paraId="44D2DEE9" w14:textId="4FAFDFB1" w:rsidR="00C40E68" w:rsidRPr="004906F5" w:rsidRDefault="00C40E68" w:rsidP="008B3D07">
      <w:pPr>
        <w:spacing w:line="360" w:lineRule="auto"/>
      </w:pPr>
      <w:r w:rsidRPr="004906F5">
        <w:t xml:space="preserve">Keywords: growth, von </w:t>
      </w:r>
      <w:proofErr w:type="spellStart"/>
      <w:r>
        <w:t>B</w:t>
      </w:r>
      <w:r w:rsidRPr="004906F5">
        <w:t>ertalanffy</w:t>
      </w:r>
      <w:proofErr w:type="spellEnd"/>
      <w:r w:rsidRPr="004906F5">
        <w:t>, stock assessment, sablefish, spatial variability</w:t>
      </w:r>
    </w:p>
    <w:p w14:paraId="3F7417CB" w14:textId="33856D1D" w:rsidR="001A1B0A" w:rsidRPr="004906F5" w:rsidRDefault="001A1B0A" w:rsidP="008B3D07">
      <w:pPr>
        <w:pStyle w:val="Heading1"/>
        <w:spacing w:line="360" w:lineRule="auto"/>
      </w:pPr>
      <w:commentRangeStart w:id="1"/>
      <w:r w:rsidRPr="004906F5">
        <w:t>Introduction</w:t>
      </w:r>
      <w:commentRangeEnd w:id="1"/>
      <w:r w:rsidR="00B34995">
        <w:rPr>
          <w:rStyle w:val="CommentReference"/>
          <w:b w:val="0"/>
        </w:rPr>
        <w:commentReference w:id="1"/>
      </w:r>
    </w:p>
    <w:p w14:paraId="17803C7F" w14:textId="397C2B26" w:rsidR="00416528" w:rsidRPr="004906F5" w:rsidRDefault="00015DE8" w:rsidP="00B34995">
      <w:pPr>
        <w:spacing w:line="240" w:lineRule="auto"/>
        <w:jc w:val="both"/>
      </w:pPr>
      <w:r w:rsidRPr="004906F5">
        <w:t>Sablefish (</w:t>
      </w:r>
      <w:proofErr w:type="spellStart"/>
      <w:r w:rsidRPr="004906F5">
        <w:rPr>
          <w:i/>
        </w:rPr>
        <w:t>Anoplopoma</w:t>
      </w:r>
      <w:proofErr w:type="spellEnd"/>
      <w:r w:rsidRPr="004906F5">
        <w:rPr>
          <w:i/>
        </w:rPr>
        <w:t xml:space="preserve"> fimbria</w:t>
      </w:r>
      <w:r w:rsidRPr="004906F5">
        <w:t xml:space="preserve">) are a highly mobile, long-lived, valuable groundfish that have high movement rates (10 – 88% annual movement probabilities across Alaska, </w:t>
      </w:r>
      <w:r w:rsidR="00624B17">
        <w:fldChar w:fldCharType="begin" w:fldLock="1"/>
      </w:r>
      <w:r w:rsidR="002D4639">
        <w:instrText>ADDIN CSL_CITATION {"citationItems":[{"id":"ITEM-1","itemData":{"DOI":"10.1139/cjfas-2014-0251","ISSN":"0706-652X","abstract":"A basic step in understanding the dynamics of a fish population is to quantify movement and mortality rates. Conventional mark–recapture experiments have provided the foundation for studies on animal movement, particularly for fish. Previous studies have shown rapid mixing of sablefish (Anoplopoma fimbria) among fishery regulatory areas, with the pattern of movement related to fish size. Over 300 000 tag releases in Alaska and over 27 000 tag recoveries from 1979 to 2009 were analyzed. We used a Markov model to quantify annual movement probabilities among areas for three size groups of sablefish. The negative-binomial likelihood was used to model the tag-recovery data because of significant overdispersion. Annual move- ment probabilities were high, ranging from 10% to 88% depending on area of occupancy at each time step and size group. Overall, movement probabilities were very different between areas of occupancy and moderately different between size groups. Esti- mated annual movement of small sablefish from the central Gulf of Alaska had the reverse pattern of a previous study, with 29% moving westward and 39% moving eastward. Movement probabilities also varied annually, with decreasing movement until the late 1990s and increasing movement until 2009. Year-specific magnitude in movement probability of large fish was highly negatively correlated with female spawning biomass estimates from the federal stock assessment. Mean mortality estimates from time at liberty were similar to the federal stock assessment. Incorporating these tag-recovery and movement data into a fully age-structured spatial stock assessment model will inform harvest apportionment strategies to conserve spawning biomass and maximize future yields.","author":[{"dropping-particle":"","family":"Hanselman","given":"Dana H.","non-dropping-particle":"","parse-names":false,"suffix":""},{"dropping-particle":"","family":"Heifetz","given":"Jonathan","non-dropping-particle":"","parse-names":false,"suffix":""},{"dropping-particle":"","family":"Echave","given":"Katy B.","non-dropping-particle":"","parse-names":false,"suffix":""},{"dropping-particle":"","family":"Dressel","given":"Sherri C.","non-dropping-particle":"","parse-names":false,"suffix":""},{"dropping-particle":"","family":"Jech","given":"Josef Michael","non-dropping-particle":"","parse-names":false,"suffix":""}],"container-title":"Canadian Journal of Fisheries and Aquatic Sciences","id":"ITEM-1","issue":"2","issued":{"date-parts":[["2015"]]},"page":"238-251","title":"Move it or lose it: movement and mortality of sablefish tagged in Alaska","type":"article-journal","volume":"72"},"uris":["http://www.mendeley.com/documents/?uuid=0777765a-1137-441f-b1c3-d301d28c59a9"]}],"mendeley":{"formattedCitation":"(Dana H. Hanselman et al., 2015)","manualFormatting":"Hanselman et al. 2015)","plainTextFormattedCitation":"(Dana H. Hanselman et al., 2015)","previouslyFormattedCitation":"(Dana H. Hanselman et al., 2015)"},"properties":{"noteIndex":0},"schema":"https://github.com/citation-style-language/schema/raw/master/csl-citation.json"}</w:instrText>
      </w:r>
      <w:r w:rsidR="00624B17">
        <w:fldChar w:fldCharType="separate"/>
      </w:r>
      <w:r w:rsidR="00624B17" w:rsidRPr="00624B17">
        <w:rPr>
          <w:noProof/>
        </w:rPr>
        <w:t xml:space="preserve">Hanselman </w:t>
      </w:r>
      <w:r w:rsidR="00934441">
        <w:rPr>
          <w:noProof/>
        </w:rPr>
        <w:t>et al. 2015)</w:t>
      </w:r>
      <w:r w:rsidR="00624B17">
        <w:fldChar w:fldCharType="end"/>
      </w:r>
      <w:r w:rsidR="00624B17">
        <w:t xml:space="preserve"> </w:t>
      </w:r>
      <w:r w:rsidRPr="004906F5">
        <w:t xml:space="preserve">and range from Southern California to the Bering Sea. Concurrent population declines across the entire range during the past few decades have increased concern about the </w:t>
      </w:r>
      <w:del w:id="2" w:author="Punt, Andre (O&amp;A, Hobart)" w:date="2019-01-23T07:33:00Z">
        <w:r w:rsidRPr="004906F5" w:rsidDel="00B34995">
          <w:delText xml:space="preserve">populations’ </w:delText>
        </w:r>
      </w:del>
      <w:r w:rsidRPr="004906F5">
        <w:t xml:space="preserve">status </w:t>
      </w:r>
      <w:ins w:id="3" w:author="Punt, Andre (O&amp;A, Hobart)" w:date="2019-01-23T07:33:00Z">
        <w:r w:rsidR="00B34995">
          <w:t xml:space="preserve">of sablefish </w:t>
        </w:r>
      </w:ins>
      <w:r w:rsidRPr="004906F5">
        <w:t xml:space="preserve">and </w:t>
      </w:r>
      <w:ins w:id="4" w:author="Punt, Andre (O&amp;A, Hobart)" w:date="2019-01-23T07:33:00Z">
        <w:r w:rsidR="00B34995">
          <w:t xml:space="preserve">interest in the </w:t>
        </w:r>
      </w:ins>
      <w:r w:rsidRPr="004906F5">
        <w:t xml:space="preserve">causes of </w:t>
      </w:r>
      <w:proofErr w:type="spellStart"/>
      <w:proofErr w:type="gramStart"/>
      <w:r w:rsidRPr="004906F5">
        <w:t>th</w:t>
      </w:r>
      <w:proofErr w:type="gramEnd"/>
      <w:del w:id="5" w:author="Punt, Andre (O&amp;A, Hobart)" w:date="2019-01-23T07:34:00Z">
        <w:r w:rsidRPr="004906F5" w:rsidDel="00B34995">
          <w:delText>is</w:delText>
        </w:r>
      </w:del>
      <w:ins w:id="6" w:author="Punt, Andre (O&amp;A, Hobart)" w:date="2019-01-23T07:34:00Z">
        <w:r w:rsidR="00B34995">
          <w:t>w</w:t>
        </w:r>
      </w:ins>
      <w:proofErr w:type="spellEnd"/>
      <w:r w:rsidRPr="004906F5">
        <w:t xml:space="preserve"> downward trend. Traditionally, sablefish stock assessment and management has occurred independently at regional scales, namely Alaska</w:t>
      </w:r>
      <w:r w:rsidR="00E21EB4" w:rsidRPr="004906F5">
        <w:t xml:space="preserve">, </w:t>
      </w:r>
      <w:r w:rsidRPr="004906F5">
        <w:t>British Columbia</w:t>
      </w:r>
      <w:r w:rsidR="008074A5" w:rsidRPr="004906F5">
        <w:t xml:space="preserve">, </w:t>
      </w:r>
      <w:r w:rsidRPr="004906F5">
        <w:t>and the US West Coast</w:t>
      </w:r>
      <w:r w:rsidR="008074A5" w:rsidRPr="004906F5">
        <w:t>, assuming</w:t>
      </w:r>
      <w:r w:rsidRPr="004906F5">
        <w:t xml:space="preserve"> that these are closed stocks. However, recent genetic work has shown that NE Pacific sablefish are not genetically distinct between these traditional management areas </w:t>
      </w:r>
      <w:r w:rsidRPr="004906F5">
        <w:fldChar w:fldCharType="begin" w:fldLock="1"/>
      </w:r>
      <w:r w:rsidR="007E7B4A">
        <w:instrText>ADDIN CSL_CITATION {"citationItems":[{"id":"ITEM-1","itemData":{"DOI":"10.1139/cjfas-2016-0012","ISSN":"0706-652X","abstract":"Understanding the genetic structure of a fishery may help delineate stocks and is directly applicable to resource management. To date, studies have not found clear population genetic structure across the range of the sablefish (Anoplopoma fimbria), yet significant biological differences are recognized. Here we use restriction site-associated DNA sequencing to develop thousands of single nucleotide polymorphisms (SNPs) throughout the sablefish genome and assess population genetic structure and examine the genome for SNPs under natural selection. Our study was unable to target spawning groups, having the potential to bias analyses that require a priori hypotheses of population structure. Low and insignificant levels of differentiation (FST = 0.0002) were observed among survey areas, and analyses of population structure suggested a single population. Only two SNPs were significantly associated with environmental variables. These results are likely due to considerable population mixing and suggest a single pa..., La compréhension de la structure génétique d’une pêche pourrait aider à en délimiter les stocks et est directement applicable à la gestion des ressources. À ce jour, les études n’ont pas relevé de structure génétique claire des populations à l’échelle de l’aire de répartition de la morue charbonnière (Anoplopoma fimbria), même si des différences biologiques significatives ont été reconnues. Nous utilisons le séquençage d’ADN associé à un site de restriction pour produire des milliers de polymorphismes mononucléotidiques (SNPs) à la grandeur du génome de la morue charbonnière et évaluons la structure génétique des populations et examinons le génome pour déceler des SNP qui reflèteraient une sélection naturelle. L’étude n’a pu cibler des groupes reproducteurs, ce qui pourrait biaiser les analyses qui requièrent des hypothèses a priori concernant la structure des populations. Des degrés de différenciation faibles et non significatifs (FST = 0,0002) ont été observés parmi les régions évaluées, et les analyses...","author":[{"dropping-particle":"","family":"Jasonowicz","given":"Andrew J.","non-dropping-particle":"","parse-names":false,"suffix":""},{"dropping-particle":"","family":"Goetz","given":"Frederick W.","non-dropping-particle":"","parse-names":false,"suffix":""},{"dropping-particle":"","family":"Goetz","given":"Giles W.","non-dropping-particle":"","parse-names":false,"suffix":""},{"dropping-particle":"","family":"Nichols","given":"Krista M.","non-dropping-particle":"","parse-names":false,"suffix":""}],"container-title":"Canadian Journal of Fisheries and Aquatic Sciences","id":"ITEM-1","issue":"3","issued":{"date-parts":[["2017"]]},"page":"377-387","title":"Love the one you’re with: genomic evidence of panmixia in the sablefish ( &lt;i&gt;Anoplopoma fimbria&lt;/i&gt; )","type":"article-journal","volume":"74"},"uris":["http://www.mendeley.com/documents/?uuid=8aade615-663c-43cf-844d-34fc8ae3df93"]}],"mendeley":{"formattedCitation":"(Jasonowicz et al., 2017)","plainTextFormattedCitation":"(Jasonowicz et al., 2017)","previouslyFormattedCitation":"(Jasonowicz et al., 2017)"},"properties":{"noteIndex":0},"schema":"https://github.com/citation-style-language/schema/raw/master/csl-citation.json"}</w:instrText>
      </w:r>
      <w:r w:rsidRPr="004906F5">
        <w:fldChar w:fldCharType="separate"/>
      </w:r>
      <w:r w:rsidR="00624B17" w:rsidRPr="00624B17">
        <w:rPr>
          <w:noProof/>
        </w:rPr>
        <w:t>(Jasonowicz et al., 2017)</w:t>
      </w:r>
      <w:r w:rsidRPr="004906F5">
        <w:fldChar w:fldCharType="end"/>
      </w:r>
      <w:r w:rsidRPr="004906F5">
        <w:t>, though there is evidence for differences in growth rate and size-at-maturity throughout the range</w:t>
      </w:r>
      <w:r w:rsidR="004973C8">
        <w:t xml:space="preserve"> </w:t>
      </w:r>
      <w:r w:rsidR="004973C8">
        <w:fldChar w:fldCharType="begin" w:fldLock="1"/>
      </w:r>
      <w:r w:rsidR="00B06507">
        <w:instrText>ADDIN CSL_CITATION {"citationItems":[{"id":"ITEM-1","itemData":{"author":[{"dropping-particle":"","family":"McDevitt","given":"Miller","non-dropping-particle":"","parse-names":false,"suffix":""}],"id":"ITEM-1","issued":{"date-parts":[["1990"]]},"number-of-pages":"87","publisher":"University of Washington","title":"Growth Analysis of Sablefish From Mark-Recapture Data From the Northeast Pacific.","type":"thesis"},"uris":["http://www.mendeley.com/documents/?uuid=e4708e3a-138d-4719-beef-2f315fa35529"]}],"mendeley":{"formattedCitation":"(McDevitt, 1990)","plainTextFormattedCitation":"(McDevitt, 1990)","previouslyFormattedCitation":"(McDevitt, 1990)"},"properties":{"noteIndex":0},"schema":"https://github.com/citation-style-language/schema/raw/master/csl-citation.json"}</w:instrText>
      </w:r>
      <w:r w:rsidR="004973C8">
        <w:fldChar w:fldCharType="separate"/>
      </w:r>
      <w:r w:rsidR="004973C8" w:rsidRPr="004973C8">
        <w:rPr>
          <w:noProof/>
        </w:rPr>
        <w:t>(McDevitt, 1990)</w:t>
      </w:r>
      <w:r w:rsidR="004973C8">
        <w:fldChar w:fldCharType="end"/>
      </w:r>
      <w:r w:rsidR="004973C8">
        <w:t>.</w:t>
      </w:r>
      <w:r w:rsidRPr="004906F5">
        <w:t xml:space="preserve"> </w:t>
      </w:r>
      <w:r w:rsidR="00416528" w:rsidRPr="004906F5">
        <w:t xml:space="preserve">This suggests that the current delineation of assessment and management regions is incongruent with the stock’s actual spatial </w:t>
      </w:r>
      <w:r w:rsidR="00055CBF" w:rsidRPr="004906F5">
        <w:t>structure and</w:t>
      </w:r>
      <w:r w:rsidR="00416528" w:rsidRPr="004906F5">
        <w:t xml:space="preserve"> motivates research that would enable the construction of a population dynamics model </w:t>
      </w:r>
      <w:del w:id="7" w:author="Punt, Andre (O&amp;A, Hobart)" w:date="2019-01-23T07:34:00Z">
        <w:r w:rsidR="00416528" w:rsidRPr="004906F5" w:rsidDel="00B34995">
          <w:delText xml:space="preserve">which </w:delText>
        </w:r>
      </w:del>
      <w:ins w:id="8" w:author="Punt, Andre (O&amp;A, Hobart)" w:date="2019-01-23T07:34:00Z">
        <w:r w:rsidR="00B34995">
          <w:t>that</w:t>
        </w:r>
        <w:r w:rsidR="00B34995" w:rsidRPr="004906F5">
          <w:t xml:space="preserve"> </w:t>
        </w:r>
      </w:ins>
      <w:r w:rsidR="00416528" w:rsidRPr="004906F5">
        <w:t>represents the spatial heterogeneity of sablefish throughout their range.</w:t>
      </w:r>
    </w:p>
    <w:p w14:paraId="3BB01433" w14:textId="57DC88ED" w:rsidR="00416528" w:rsidRPr="00C56542" w:rsidRDefault="00347759" w:rsidP="00B34995">
      <w:pPr>
        <w:spacing w:line="240" w:lineRule="auto"/>
        <w:jc w:val="both"/>
        <w:rPr>
          <w:i/>
        </w:rPr>
      </w:pPr>
      <w:r w:rsidRPr="004906F5">
        <w:t>Growth rates of fish within a population</w:t>
      </w:r>
      <w:r w:rsidR="008074A5" w:rsidRPr="004906F5">
        <w:t xml:space="preserve">, which </w:t>
      </w:r>
      <w:r w:rsidRPr="004906F5">
        <w:t>are</w:t>
      </w:r>
      <w:r w:rsidR="008074A5" w:rsidRPr="004906F5">
        <w:t xml:space="preserve"> generally parameterized using the von </w:t>
      </w:r>
      <w:r w:rsidRPr="004906F5">
        <w:t xml:space="preserve">Bertalanffy growth function </w:t>
      </w:r>
      <w:r w:rsidRPr="004906F5">
        <w:fldChar w:fldCharType="begin" w:fldLock="1"/>
      </w:r>
      <w:r w:rsidR="007E7B4A">
        <w:instrText>ADDIN CSL_CITATION {"citationItems":[{"id":"ITEM-1","itemData":{"DOI":"10.1086/401873","ISBN":"0033-5770","ISSN":"0033-5770","PMID":"21800635","abstract":"A major goal of research in ecology and evolution is to explain why species richness varies across habitats, regions, and clades. Recent reviews have argued that species richness patterns among regions and clades may be explained by “ecological limits” on diversity over time, which are said to offer an alternative explanation to those invoking speciation and extinction (diversification) and time. Further, it has been proposed that this hypothesis is best supported by failure to find a positive relationship between time (e.g., clade age) and species richness. Here, I critically review the evidence for these claims, and propose how we might better study the ecological and evolutionary origins of species richness patterns. In fact, ecological limits can only influence species richness in clades by influencing speciation and extinction, and so this new “alternative paradigm” is simply one facet of the traditional idea that ecology influences diversification. The only direct evidence for strict ecological limits on richness (i.e., constant diversity over time) is from the fossil record, but many studies cited as supporting this pattern do not, and there is evidence for increasing richness over time. Negative evidence for a relationship between clade age and richness among extant clades is not positive evidence for constant diversity over time, and many recent analyses finding no age-diversity relationship were biased to reach this conclusion. More comprehensive analyses strongly support a positive age-richness relationship. There is abundant evidence that both time and ecological influences on diversification rates are important drivers of both large-scale and small-scale species richness patterns. The major challenge for future studies is to understand the ecological and evolutionary mechanisms underpinning the relationships between time, dispersal, diversification, and species richness patterns","author":[{"dropping-particle":"","family":"Bertalanffy","given":"Ludwig","non-dropping-particle":"von","parse-names":false,"suffix":""}],"container-title":"The Quarterly Review of Biology","id":"ITEM-1","issued":{"date-parts":[["1957"]]},"title":"Quantitative Laws in Metabolism and Growth","type":"article-journal"},"uris":["http://www.mendeley.com/documents/?uuid=45c1c861-5c54-4834-b975-dd61ef075fd3"]}],"mendeley":{"formattedCitation":"(von Bertalanffy, 1957)","manualFormatting":"(VBGF, von Bertalanffy, 1957)","plainTextFormattedCitation":"(von Bertalanffy, 1957)","previouslyFormattedCitation":"(von Bertalanffy, 1957)"},"properties":{"noteIndex":0},"schema":"https://github.com/citation-style-language/schema/raw/master/csl-citation.json"}</w:instrText>
      </w:r>
      <w:r w:rsidRPr="004906F5">
        <w:fldChar w:fldCharType="separate"/>
      </w:r>
      <w:r w:rsidRPr="004906F5">
        <w:rPr>
          <w:noProof/>
        </w:rPr>
        <w:t>(VBGF, von Bertalanffy, 1957)</w:t>
      </w:r>
      <w:r w:rsidRPr="004906F5">
        <w:fldChar w:fldCharType="end"/>
      </w:r>
      <w:r w:rsidR="00015DE8" w:rsidRPr="004906F5">
        <w:t xml:space="preserve"> </w:t>
      </w:r>
      <w:r w:rsidR="008074A5" w:rsidRPr="004906F5">
        <w:t>can influe</w:t>
      </w:r>
      <w:r w:rsidR="00CB7C57">
        <w:t>n</w:t>
      </w:r>
      <w:r w:rsidR="00A50DB7">
        <w:t>ce</w:t>
      </w:r>
      <w:r w:rsidR="008074A5" w:rsidRPr="004906F5">
        <w:t xml:space="preserve"> stock assessment results </w:t>
      </w:r>
      <w:r w:rsidR="00805C18">
        <w:fldChar w:fldCharType="begin" w:fldLock="1"/>
      </w:r>
      <w:r w:rsidR="008C7E57">
        <w:instrText>ADDIN CSL_CITATION {"citationItems":[{"id":"ITEM-1","itemData":{"DOI":"10.1016/j.fishres.2003.09.028","ISBN":"1206221631","ISSN":"01657836","abstract":"Monte Carlo simulation is used to assess the performance of a size-structured stock assessment method of the type commonly employed to assess rock lobster populations in Australia and New Zealand. The simulations consider the impact of measurement error and process error in catchability and the length at 50% selectivity, as well as the implications of pooling data across populations that differ in terms of growth rate. The ability to estimate the virgin biomass depends critically on having catch-rate or size-composition data for earliest years of exploitation; in the absence of such data the estimates can be highly biased and imprecise. Several of the reference points commonly reported for assessment purposes (e.g. the biomass at which maximum sustainable yield is achieved) are, however, based on the estimate of the virgin biomass. Estimation performance (bias and precision of estimated quantities) deteriorates with increasing process error. For most of the scenarios examined, the expected benefits of increased precision arising from pooling data across spatial zones are not realized and better performance can be achieved by conducting assessments at the level of population and subsequently aggregating results spatially. ©2003 Elsevier B.V. All rights reserved.","author":[{"dropping-particle":"","family":"Punt","given":"André E","non-dropping-particle":"","parse-names":false,"suffix":""}],"container-title":"Fisheries Research","id":"ITEM-1","issue":"1-3","issued":{"date-parts":[["2003"]]},"page":"391-409","title":"The performance of a size-structured stock assessment method in the face of spatial heterogeneity in growth","type":"article-journal","volume":"65"},"uris":["http://www.mendeley.com/documents/?uuid=ccec883d-f0fc-4ade-8941-eadb27f2478f"]}],"mendeley":{"formattedCitation":"(Punt, 2003)","plainTextFormattedCitation":"(Punt, 2003)","previouslyFormattedCitation":"(Punt, 2003)"},"properties":{"noteIndex":0},"schema":"https://github.com/citation-style-language/schema/raw/master/csl-citation.json"}</w:instrText>
      </w:r>
      <w:r w:rsidR="00805C18">
        <w:fldChar w:fldCharType="separate"/>
      </w:r>
      <w:r w:rsidR="00805C18" w:rsidRPr="00805C18">
        <w:rPr>
          <w:noProof/>
        </w:rPr>
        <w:t>(Punt, 2003)</w:t>
      </w:r>
      <w:r w:rsidR="00805C18">
        <w:fldChar w:fldCharType="end"/>
      </w:r>
      <w:r w:rsidR="00805C18">
        <w:t xml:space="preserve">. </w:t>
      </w:r>
      <w:del w:id="9" w:author="Punt, Andre (O&amp;A, Hobart)" w:date="2019-01-23T07:34:00Z">
        <w:r w:rsidR="00416528" w:rsidRPr="004906F5" w:rsidDel="00B34995">
          <w:delText>Parameter e</w:delText>
        </w:r>
      </w:del>
      <w:ins w:id="10" w:author="Punt, Andre (O&amp;A, Hobart)" w:date="2019-01-23T07:34:00Z">
        <w:r w:rsidR="00B34995">
          <w:t>E</w:t>
        </w:r>
      </w:ins>
      <w:r w:rsidR="00416528" w:rsidRPr="004906F5">
        <w:t xml:space="preserve">stimates </w:t>
      </w:r>
      <w:ins w:id="11" w:author="Punt, Andre (O&amp;A, Hobart)" w:date="2019-01-23T07:34:00Z">
        <w:r w:rsidR="00B34995">
          <w:t xml:space="preserve">of the parameters of the growth curve </w:t>
        </w:r>
      </w:ins>
      <w:r w:rsidR="00416528" w:rsidRPr="004906F5">
        <w:t xml:space="preserve">for sablefish are usually based on survey data acquired </w:t>
      </w:r>
      <w:r w:rsidR="00564486">
        <w:t xml:space="preserve">from </w:t>
      </w:r>
      <w:r w:rsidR="0059460E">
        <w:t xml:space="preserve">chartered commercial </w:t>
      </w:r>
      <w:r w:rsidR="00564486">
        <w:t xml:space="preserve">trawl or longline </w:t>
      </w:r>
      <w:r w:rsidR="0059460E">
        <w:t xml:space="preserve">vessels </w:t>
      </w:r>
      <w:r w:rsidR="00416528" w:rsidRPr="004906F5">
        <w:t>(</w:t>
      </w:r>
      <w:r w:rsidR="00CF44FC">
        <w:fldChar w:fldCharType="begin"/>
      </w:r>
      <w:r w:rsidR="00CF44FC">
        <w:instrText xml:space="preserve"> REF _Ref525720559 \h </w:instrText>
      </w:r>
      <w:r w:rsidR="006E2C2C">
        <w:instrText xml:space="preserve"> \* MERGEFORMAT </w:instrText>
      </w:r>
      <w:r w:rsidR="00CF44FC">
        <w:fldChar w:fldCharType="separate"/>
      </w:r>
      <w:r w:rsidR="00CF44FC">
        <w:t xml:space="preserve">Table </w:t>
      </w:r>
      <w:r w:rsidR="00CF44FC">
        <w:rPr>
          <w:noProof/>
        </w:rPr>
        <w:t>1</w:t>
      </w:r>
      <w:r w:rsidR="00CF44FC">
        <w:fldChar w:fldCharType="end"/>
      </w:r>
      <w:r w:rsidR="00416528" w:rsidRPr="004906F5">
        <w:t>).</w:t>
      </w:r>
      <w:r w:rsidR="00956016" w:rsidRPr="004906F5">
        <w:t xml:space="preserve"> It is preferable to obtain estimate</w:t>
      </w:r>
      <w:del w:id="12" w:author="Punt, Andre (O&amp;A, Hobart)" w:date="2019-01-23T07:34:00Z">
        <w:r w:rsidR="00956016" w:rsidRPr="004906F5" w:rsidDel="00B34995">
          <w:delText>s</w:delText>
        </w:r>
      </w:del>
      <w:ins w:id="13" w:author="Punt, Andre (O&amp;A, Hobart)" w:date="2019-01-23T07:34:00Z">
        <w:r w:rsidR="00B34995">
          <w:t xml:space="preserve"> growth parameters</w:t>
        </w:r>
      </w:ins>
      <w:ins w:id="14" w:author="Punt, Andre (O&amp;A, Hobart)" w:date="2019-01-23T07:35:00Z">
        <w:r w:rsidR="00B34995">
          <w:t xml:space="preserve"> </w:t>
        </w:r>
      </w:ins>
      <w:ins w:id="15" w:author="Punt, Andre (O&amp;A, Hobart)" w:date="2019-01-23T07:34:00Z">
        <w:r w:rsidR="00B34995">
          <w:t>using data</w:t>
        </w:r>
      </w:ins>
      <w:r w:rsidR="00956016" w:rsidRPr="004906F5">
        <w:t xml:space="preserve"> from a survey, because </w:t>
      </w:r>
      <w:r w:rsidR="0059460E">
        <w:t xml:space="preserve">fishery-dependent information can be heavily biased due to targeting or gear selectivity </w:t>
      </w:r>
      <w:r w:rsidR="0059460E">
        <w:fldChar w:fldCharType="begin" w:fldLock="1"/>
      </w:r>
      <w:r w:rsidR="00C41D19">
        <w:instrText>ADDIN CSL_CITATION {"citationItems":[{"id":"ITEM-1","itemData":{"DOI":"10.1139/f69-051","ISBN":"0015-296X","ISSN":"0015-296X","abstract":"Size-selective mortality decreases or increases the actual and back-calculated lengths of an age-group, while at the same time altering the shape and variance of its length frequency distribution only slightly or not at all. An index of intensity of selection (r) can be calculated from the difference in computed length (d) between the penultimate annulus at age n and the terminal annulus at age n−1, together with the standard deviation in length (s); it is r = 1.349d/s, and represents the difference in mean instantaneous mortality rate between the two halves of the frequency distribution. Instantaneous rates of increase in weight can be computed from length data by multiplying the difference between the natural logarithms of length 1 year apart by the exponent in the weight–length relationship. When there is size-selective mortality, the difference between the rate (GX) based on observed weights in successive years differs from the true rate (G) based on the terminal length differences computed from scale...","author":[{"dropping-particle":"","family":"Ricker","given":"WE","non-dropping-particle":"","parse-names":false,"suffix":""}],"container-title":"Journal of the Fisheries Research Board of Canada","id":"ITEM-1","issued":{"date-parts":[["1969"]]},"title":"Effects of size-selective mortality and sampling bias on estimates of growth, mortality, production and yield","type":"article-journal"},"uris":["http://www.mendeley.com/documents/?uuid=6e62e91c-6723-4818-897f-148d891caaa3"]}],"mendeley":{"formattedCitation":"(Ricker, 1969)","plainTextFormattedCitation":"(Ricker, 1969)","previouslyFormattedCitation":"(Ricker, 1969)"},"properties":{"noteIndex":0},"schema":"https://github.com/citation-style-language/schema/raw/master/csl-citation.json"}</w:instrText>
      </w:r>
      <w:r w:rsidR="0059460E">
        <w:fldChar w:fldCharType="separate"/>
      </w:r>
      <w:r w:rsidR="0059460E" w:rsidRPr="0059460E">
        <w:rPr>
          <w:noProof/>
        </w:rPr>
        <w:t>(Ricker, 1969)</w:t>
      </w:r>
      <w:r w:rsidR="0059460E">
        <w:fldChar w:fldCharType="end"/>
      </w:r>
      <w:r w:rsidR="00956016" w:rsidRPr="004906F5">
        <w:t>.</w:t>
      </w:r>
      <w:r w:rsidR="00C56542">
        <w:t xml:space="preserve"> </w:t>
      </w:r>
    </w:p>
    <w:p w14:paraId="62FD0B3C" w14:textId="3714FE94" w:rsidR="00956016" w:rsidRPr="004906F5" w:rsidRDefault="008074A5" w:rsidP="00B34995">
      <w:pPr>
        <w:spacing w:line="240" w:lineRule="auto"/>
        <w:jc w:val="both"/>
      </w:pPr>
      <w:r w:rsidRPr="004906F5">
        <w:t xml:space="preserve">There has been a resurgence of efforts to quantify spatial </w:t>
      </w:r>
      <w:del w:id="16" w:author="Punt, Andre (O&amp;A, Hobart)" w:date="2019-01-23T07:35:00Z">
        <w:r w:rsidRPr="004906F5" w:rsidDel="00B34995">
          <w:delText xml:space="preserve">growth </w:delText>
        </w:r>
      </w:del>
      <w:r w:rsidRPr="004906F5">
        <w:t xml:space="preserve">variability </w:t>
      </w:r>
      <w:ins w:id="17" w:author="Punt, Andre (O&amp;A, Hobart)" w:date="2019-01-23T07:35:00Z">
        <w:r w:rsidR="00B34995">
          <w:t xml:space="preserve">in growth </w:t>
        </w:r>
      </w:ins>
      <w:r w:rsidRPr="004906F5">
        <w:t xml:space="preserve">for several managed species, including </w:t>
      </w:r>
      <w:r w:rsidR="00234EF2">
        <w:t xml:space="preserve">Gulf </w:t>
      </w:r>
      <w:r w:rsidR="00DC591D">
        <w:t>S</w:t>
      </w:r>
      <w:r w:rsidR="00234EF2">
        <w:t xml:space="preserve">heepshead </w:t>
      </w:r>
      <w:r w:rsidR="00234EF2">
        <w:fldChar w:fldCharType="begin" w:fldLock="1"/>
      </w:r>
      <w:r w:rsidR="00234EF2">
        <w:instrText>ADDIN CSL_CITATION {"citationItems":[{"id":"ITEM-1","itemData":{"DOI":"10.1016/j.fishres.2018.04.023","ISSN":"01657836","abstract":"Understanding geographic variation in growth dynamics is essential for the management of exploited fish populations because such variation can be used to define stock structure and influence perceptions of stock productivity. Sheepshead (Archosargus probatocephalus) is a species targeted by both commercial and recreational fisheries, and is distributed throughout the north and central Atlantic Ocean and Gulf of Mexico. We analyzed fishery-dependent and –independent length-at-age and weight-at-length data from Texas, Louisiana, Mississippi, Alabama, Florida, South Carolina, North Carolina, and Virginia to investigate the geographic variation in growth of Sheepshead. We constructed a series of von Bertalanffy growth functions (VBGF) and length-weight power equations using a Bayesian framework that included sex, latitudinal, and regional effects. Median posterior VBGF parameter estimates of asymptotic length (L∞) for females ranged from 561 mm fork length in the Virginia Chesapeake Bay to 418 mm in Florida Gulf coast, while the posterior median growth coefficient (k) ranged from 0.42 yr−1in Texas to 0.20 yr−1in the Florida Atlantic. Predicted length-at-age and weight-at-length varied considerably among States. Predicted length-at-age for age-1 and -5 individuals was greater in the Gulf of Mexico than the Atlantic. However, predicted length-at-age for older age classes was greater in the Atlantic. Predicted weight-at-length decreased along latitudinal gradients in the Atlantic and the lowest values were found in Mississippi. Given the impact of growth on fisheries reference points, such geographic variation in growth can inform the development of assessment efforts for Sheepshead in the Gulf of Mexico and Atlantic.","author":[{"dropping-particle":"","family":"Adams","given":"Grant D.","non-dropping-particle":"","parse-names":false,"suffix":""},{"dropping-particle":"","family":"Leaf","given":"Robert T.","non-dropping-particle":"","parse-names":false,"suffix":""},{"dropping-particle":"","family":"Ballenger","given":"Joseph C.","non-dropping-particle":"","parse-names":false,"suffix":""},{"dropping-particle":"","family":"Arnott","given":"Stephen A.","non-dropping-particle":"","parse-names":false,"suffix":""},{"dropping-particle":"","family":"McDonough","given":"Christopher J.","non-dropping-particle":"","parse-names":false,"suffix":""}],"container-title":"Fisheries Research","id":"ITEM-1","issue":"May","issued":{"date-parts":[["2018"]]},"page":"35-43","publisher":"Elsevier","title":"Spatial variability in the growth of Sheepshead (Archosargus probatocephalus) in the Southeast US: Implications for assessment and management","type":"article-journal","volume":"206"},"uris":["http://www.mendeley.com/documents/?uuid=984b9989-8a2b-4ce9-816f-092748d501bd"]}],"mendeley":{"formattedCitation":"(Adams et al., 2018)","plainTextFormattedCitation":"(Adams et al., 2018)","previouslyFormattedCitation":"(Adams et al., 2018)"},"properties":{"noteIndex":0},"schema":"https://github.com/citation-style-language/schema/raw/master/csl-citation.json"}</w:instrText>
      </w:r>
      <w:r w:rsidR="00234EF2">
        <w:fldChar w:fldCharType="separate"/>
      </w:r>
      <w:r w:rsidR="00234EF2" w:rsidRPr="00234EF2">
        <w:rPr>
          <w:noProof/>
        </w:rPr>
        <w:t>(Adams et al., 2018)</w:t>
      </w:r>
      <w:r w:rsidR="00234EF2">
        <w:fldChar w:fldCharType="end"/>
      </w:r>
      <w:r w:rsidR="00234EF2">
        <w:t xml:space="preserve"> and northern rock sole </w:t>
      </w:r>
      <w:r w:rsidR="00234EF2">
        <w:fldChar w:fldCharType="begin" w:fldLock="1"/>
      </w:r>
      <w:r w:rsidR="00EC5D55">
        <w:instrText>ADDIN CSL_CITATION {"citationItems":[{"id":"ITEM-1","itemData":{"DOI":"10.1111/j.0022-1112.2006.00985.x","ISBN":"0022-1112","ISSN":"00221112","abstract":"The possibility of prey limitations on the growth performance of age-0 year northern rock sole Lepidopsetta polyxystra was evaluated at three sites along the north-east coast of Kodiak Island, Alaska, U.S.A., by comparison of observed to potential growth rates. Growth potential was measured in the laboratory across the range of temperatures encountered by this species during the first summer of life. Growth potential (g(L), mm day(-1)) increased with water temperature (T) between 2 and 13 degrees C, according to: g(L) = 0.0151 + 0.3673.log(10)(T). There were significant differences in growth rate between the three field sites such that Holiday Beach fish were 7.1 mm longer than Shakmanof Beach fish by mid-September, with Pillar Creek Cove fish of intermediate size. Temperature differences between sites accounted for less than half of this variation. The remainder may have been related to differences in prey availability among the sites in association with observed differences in sediment characteristics. In addition to the spatial variability, there was significant monthly variation in growth performance. Realized growth rates between July and August were in excess of 85% of potential. Between August and September, however, realized growth fell to 43-71% of potential indicating a decline in conditions for growth. The spatial variation in growth rates was not density-dependent as the site with the highest fish densities (Holiday Beach) also supported the highest growth rates. The available data indicates that for this subtidal species, interannual variation in growth may be more important than site variation. (c) 2006 The Fisheries Society of the British Isles.","author":[{"dropping-particle":"","family":"Hurst","given":"T. P.","non-dropping-particle":"","parse-names":false,"suffix":""},{"dropping-particle":"","family":"Abookire","given":"A. A.","non-dropping-particle":"","parse-names":false,"suffix":""}],"container-title":"Journal of Fish Biology","id":"ITEM-1","issue":"3","issued":{"date-parts":[["2006"]]},"page":"905-919","title":"Temporal and spatial variation in potential and realized growth rates of age-0 year northern rock sole","type":"article-journal","volume":"68"},"uris":["http://www.mendeley.com/documents/?uuid=4281a74d-8016-4b7c-92f2-37e29a7374ea"]}],"mendeley":{"formattedCitation":"(Hurst and Abookire, 2006)","plainTextFormattedCitation":"(Hurst and Abookire, 2006)","previouslyFormattedCitation":"(Hurst and Abookire, 2006)"},"properties":{"noteIndex":0},"schema":"https://github.com/citation-style-language/schema/raw/master/csl-citation.json"}</w:instrText>
      </w:r>
      <w:r w:rsidR="00234EF2">
        <w:fldChar w:fldCharType="separate"/>
      </w:r>
      <w:r w:rsidR="00234EF2" w:rsidRPr="00234EF2">
        <w:rPr>
          <w:noProof/>
        </w:rPr>
        <w:t>(Hurst and Abookire, 2006)</w:t>
      </w:r>
      <w:r w:rsidR="00234EF2">
        <w:fldChar w:fldCharType="end"/>
      </w:r>
      <w:r w:rsidR="00C40B51">
        <w:t xml:space="preserve">, as well as sablefish </w:t>
      </w:r>
      <w:r w:rsidR="00C40B51">
        <w:fldChar w:fldCharType="begin" w:fldLock="1"/>
      </w:r>
      <w:r w:rsidR="009A5D38">
        <w:instrText>ADDIN CSL_CITATION {"citationItems":[{"id":"ITEM-1","itemData":{"DOI":"10.1098/rspb.2002.2128","ISBN":"0962-8452","ISSN":"0962-8452","PMID":"12396481","abstract":"An improved understanding of the dispersal patterns of marine organisms is a prerequisite for successful marine resource management. For species with dispersing larvae, regional-scale hydrodynamic models provide a means of obtaining results over relevant spatial and temporal scales. In an effort to better understand the role of the physical environment in dispersal, we simulated the transport of reef fish larvae among 321 reefs in and around the Cairns Section of the Great Barrier Reef Marine Park over a period of 20 years. Based on regional-scale hydrodynamics, our models predict the spatial and temporal frequency of significant self-recruitment of the larvae of certain species. Furthermore, the results suggest the importance of a select few local populations in ensuring the persistence of reef fish metapopulations over regional scales.","author":[{"dropping-particle":"","family":"James","given":"Maurice K","non-dropping-particle":"","parse-names":false,"suffix":""},{"dropping-particle":"","family":"Armsworth","given":"Paul R.","non-dropping-particle":"","parse-names":false,"suffix":""},{"dropping-particle":"","family":"Mason","given":"Luciano B","non-dropping-particle":"","parse-names":false,"suffix":""},{"dropping-particle":"","family":"Bode","given":"Lance","non-dropping-particle":"","parse-names":false,"suffix":""}],"container-title":"Proceedings. Biological sciences / The Royal Society","id":"ITEM-1","issue":"1505","issued":{"date-parts":[["2002"]]},"page":"2079-2086","title":"The structure of reef fish metapopulations: modelling larval dispersal and retention patterns.","type":"article-journal","volume":"269"},"uris":["http://www.mendeley.com/documents/?uuid=b542497d-59bb-4a17-96c1-124ef1ddc19b"]},{"id":"ITEM-2","itemData":{"DOI":"10.1139/f83-247","ISSN":"0706-652X","abstract":"Analysis of ichthyoplankton surveys and maturity states showed that sablefish (Anoplopoma fimbria) spawn along the entire Pacific coast of Canada from January through April with peak spawning occurring in February. Spawning took place at depths greater than 300 m all along the continental slope and did not entail a noticeable spawning migration. Fifty percent of females and males spawned for the first time at an age of approximately 5 yr. Length at 50% maturity was approximately 58 cm for females and 52 cm for males. The adult male to female ratio during the spawning seasons of 1980 and 1981 was approximately 1:3 and was 1:1.5 during all other sampling periods. The sex ratio of juveniles was 1:1. Fecundity estimates are described by the equation F = 1.11987FL2.8244. After hatching in March and April, postlarvae moved into the surface waters and were found &gt; 180 km offshore in late March. Juveniles were found in inside waters in July and August, attaining a length of 9 cm by early August. Juveniles may remain in inside waters until maturity when they return to the spawning areas.","author":[{"dropping-particle":"","family":"Mason","given":"J. C.","non-dropping-particle":"","parse-names":false,"suffix":""},{"dropping-particle":"","family":"Beamish","given":"R. J.","non-dropping-particle":"","parse-names":false,"suffix":""},{"dropping-particle":"","family":"McFarlane","given":"G. A.","non-dropping-particle":"","parse-names":false,"suffix":""}],"container-title":"Canadian Journal of Fisheries and Aquatic Sciences","id":"ITEM-2","issued":{"date-parts":[["1983"]]},"title":"Sexual Maturity, Fecundity, Spawning, and Early Life History of Sablefish ( &lt;i&gt;Anoplopoma fimbria&lt;/i&gt; ) off the Pacific Coast of Canada","type":"article-journal"},"uris":["http://www.mendeley.com/documents/?uuid=c31df449-d297-435b-b883-d0328a98dadc"]}],"mendeley":{"formattedCitation":"(James et al., 2002; Mason et al., 1983)","plainTextFormattedCitation":"(James et al., 2002; Mason et al., 1983)","previouslyFormattedCitation":"(James et al., 2002; Mason et al., 1983)"},"properties":{"noteIndex":0},"schema":"https://github.com/citation-style-language/schema/raw/master/csl-citation.json"}</w:instrText>
      </w:r>
      <w:r w:rsidR="00C40B51">
        <w:fldChar w:fldCharType="separate"/>
      </w:r>
      <w:r w:rsidR="00A23F50" w:rsidRPr="00A23F50">
        <w:rPr>
          <w:noProof/>
        </w:rPr>
        <w:t>(James et al., 2002; Mason et al., 1983)</w:t>
      </w:r>
      <w:r w:rsidR="00C40B51">
        <w:fldChar w:fldCharType="end"/>
      </w:r>
      <w:r w:rsidR="00FE3F58">
        <w:t xml:space="preserve">. Though a robust volume of survey data </w:t>
      </w:r>
      <w:del w:id="18" w:author="Punt, Andre (O&amp;A, Hobart)" w:date="2019-01-23T07:35:00Z">
        <w:r w:rsidR="00FE3F58" w:rsidDel="00B34995">
          <w:delText xml:space="preserve">is </w:delText>
        </w:r>
      </w:del>
      <w:ins w:id="19" w:author="Punt, Andre (O&amp;A, Hobart)" w:date="2019-01-23T07:35:00Z">
        <w:r w:rsidR="00B34995">
          <w:t xml:space="preserve">are </w:t>
        </w:r>
      </w:ins>
      <w:r w:rsidR="00FE3F58">
        <w:t xml:space="preserve">available for this species for all management regions, researchers have </w:t>
      </w:r>
      <w:r w:rsidR="00FE3F58">
        <w:lastRenderedPageBreak/>
        <w:t xml:space="preserve">not yet analyzed available length and age data for the entire </w:t>
      </w:r>
      <w:r w:rsidR="00A23F50">
        <w:t xml:space="preserve">sablefish </w:t>
      </w:r>
      <w:r w:rsidR="00FE3F58">
        <w:t>range for evidence of</w:t>
      </w:r>
      <w:commentRangeStart w:id="20"/>
      <w:r w:rsidR="00FE3F58">
        <w:t xml:space="preserve"> spatial</w:t>
      </w:r>
      <w:commentRangeEnd w:id="20"/>
      <w:r w:rsidR="00B34995">
        <w:rPr>
          <w:rStyle w:val="CommentReference"/>
        </w:rPr>
        <w:commentReference w:id="20"/>
      </w:r>
      <w:r w:rsidR="00FE3F58">
        <w:t xml:space="preserve"> </w:t>
      </w:r>
      <w:r w:rsidR="00A23F50">
        <w:t>patterns.</w:t>
      </w:r>
      <w:r w:rsidR="00A23F50" w:rsidRPr="004906F5">
        <w:t xml:space="preserve"> The</w:t>
      </w:r>
      <w:r w:rsidR="00956016" w:rsidRPr="004906F5">
        <w:t xml:space="preserve"> objective of this study was to </w:t>
      </w:r>
      <w:r w:rsidR="008849C3" w:rsidRPr="004906F5">
        <w:t xml:space="preserve">investigate </w:t>
      </w:r>
      <w:r w:rsidR="00B96D87">
        <w:t>variation in growth rates for sablefish across the Northeast Pacific</w:t>
      </w:r>
      <w:r w:rsidR="00A23F50">
        <w:t xml:space="preserve"> while minimizing the use of pre-supposed spatial stratifications in the analytical approach.</w:t>
      </w:r>
      <w:r w:rsidR="00C40B51">
        <w:t xml:space="preserve"> </w:t>
      </w:r>
      <w:r w:rsidR="00B96D87">
        <w:t>W</w:t>
      </w:r>
      <w:r w:rsidR="00022CBF">
        <w:t xml:space="preserve">e present the results of this evaluation with the intention of informing future sablefish modeling work </w:t>
      </w:r>
      <w:r w:rsidR="00A9055E">
        <w:t>in the northeast</w:t>
      </w:r>
      <w:r w:rsidR="00022CBF">
        <w:t xml:space="preserve"> </w:t>
      </w:r>
      <w:commentRangeStart w:id="21"/>
      <w:r w:rsidR="00022CBF">
        <w:t>Pacific</w:t>
      </w:r>
      <w:commentRangeEnd w:id="21"/>
      <w:r w:rsidR="00B34995">
        <w:rPr>
          <w:rStyle w:val="CommentReference"/>
        </w:rPr>
        <w:commentReference w:id="21"/>
      </w:r>
      <w:r w:rsidR="00022CBF">
        <w:t xml:space="preserve">. </w:t>
      </w:r>
    </w:p>
    <w:p w14:paraId="3E4FE6C7" w14:textId="31D974A7" w:rsidR="001A1B0A" w:rsidRDefault="001A1B0A" w:rsidP="00B34995">
      <w:pPr>
        <w:pStyle w:val="Heading1"/>
        <w:spacing w:line="240" w:lineRule="auto"/>
        <w:jc w:val="both"/>
      </w:pPr>
      <w:r w:rsidRPr="004906F5">
        <w:t>Methods</w:t>
      </w:r>
    </w:p>
    <w:p w14:paraId="32FC870A" w14:textId="77777777" w:rsidR="00B34995" w:rsidRDefault="00E05953" w:rsidP="00B34995">
      <w:pPr>
        <w:spacing w:line="240" w:lineRule="auto"/>
        <w:jc w:val="both"/>
        <w:rPr>
          <w:ins w:id="22" w:author="Punt, Andre (O&amp;A, Hobart)" w:date="2019-01-23T07:37:00Z"/>
        </w:rPr>
      </w:pPr>
      <w:commentRangeStart w:id="23"/>
      <w:r>
        <w:t xml:space="preserve">We used simulation to explore the robustness of a new, data-driven approach to detect </w:t>
      </w:r>
      <w:proofErr w:type="spellStart"/>
      <w:r>
        <w:t>spatio</w:t>
      </w:r>
      <w:proofErr w:type="spellEnd"/>
      <w:r>
        <w:t>-temporal breaks in fish growth</w:t>
      </w:r>
      <w:commentRangeEnd w:id="23"/>
      <w:r w:rsidR="00B34995">
        <w:rPr>
          <w:rStyle w:val="CommentReference"/>
        </w:rPr>
        <w:commentReference w:id="23"/>
      </w:r>
      <w:r>
        <w:t xml:space="preserve">. The </w:t>
      </w:r>
      <w:del w:id="24" w:author="Punt, Andre (O&amp;A, Hobart)" w:date="2019-01-23T07:37:00Z">
        <w:r w:rsidDel="00B34995">
          <w:delText>modeling workflow</w:delText>
        </w:r>
      </w:del>
      <w:ins w:id="25" w:author="Punt, Andre (O&amp;A, Hobart)" w:date="2019-01-23T07:37:00Z">
        <w:r w:rsidR="00B34995">
          <w:t>method</w:t>
        </w:r>
      </w:ins>
      <w:r>
        <w:t xml:space="preserve"> was designed to identify significant spatiotemporal break-points in the age-length relationship and </w:t>
      </w:r>
      <w:commentRangeStart w:id="26"/>
      <w:del w:id="27" w:author="Punt, Andre (O&amp;A, Hobart)" w:date="2019-01-23T07:37:00Z">
        <w:r w:rsidDel="00B34995">
          <w:delText xml:space="preserve">did </w:delText>
        </w:r>
      </w:del>
      <w:r>
        <w:t xml:space="preserve">not consider </w:t>
      </w:r>
      <w:r>
        <w:rPr>
          <w:i/>
        </w:rPr>
        <w:t>a priori</w:t>
      </w:r>
      <w:r>
        <w:t xml:space="preserve"> hypotheses</w:t>
      </w:r>
      <w:commentRangeEnd w:id="26"/>
      <w:r w:rsidR="00B34995">
        <w:rPr>
          <w:rStyle w:val="CommentReference"/>
        </w:rPr>
        <w:commentReference w:id="26"/>
      </w:r>
      <w:r>
        <w:t xml:space="preserve"> of spatial stratification. </w:t>
      </w:r>
    </w:p>
    <w:p w14:paraId="666533BB" w14:textId="6E3A7ACD" w:rsidR="00E05953" w:rsidDel="00B34995" w:rsidRDefault="00E05953" w:rsidP="00B34995">
      <w:pPr>
        <w:spacing w:line="240" w:lineRule="auto"/>
        <w:jc w:val="both"/>
        <w:rPr>
          <w:del w:id="28" w:author="Punt, Andre (O&amp;A, Hobart)" w:date="2019-01-23T07:39:00Z"/>
        </w:rPr>
      </w:pPr>
      <w:del w:id="29" w:author="Punt, Andre (O&amp;A, Hobart)" w:date="2019-01-23T07:39:00Z">
        <w:r w:rsidDel="00B34995">
          <w:delText>We employed a Generalized Additive Model (GAM) with smooth functions for latitude and year</w:delText>
        </w:r>
      </w:del>
      <w:del w:id="30" w:author="Punt, Andre (O&amp;A, Hobart)" w:date="2019-01-23T07:38:00Z">
        <w:r w:rsidDel="00B34995">
          <w:delText xml:space="preserve"> using the mgcv package </w:delText>
        </w:r>
        <w:r w:rsidDel="00B34995">
          <w:fldChar w:fldCharType="begin" w:fldLock="1"/>
        </w:r>
        <w:r w:rsidDel="00B34995">
          <w:delInstrText>ADDIN CSL_CITATION {"citationItems":[{"id":"ITEM-1","itemData":{"DOI":"10.1111/j.1467-9868.2010.00749.x","ISBN":"1369-7412","ISSN":"13697412","PMID":"18937713","abstract":"Recent work by Reiss and Ogden provides a theoretical basis for sometimes preferring restricted maximum likelihood (REML) to generalized cross-validation (GCV) for smoothing parameter selection in semiparametric regression. However, existing REML or marginal likelihood (ML) based methods for semiparametric generalized linear models (GLMs) use iterative REML or ML estimation of the smoothing parameters of working linear approximations to the GLM. Such indirect schemes need not converge and fail to do so in a non-negligible proportion of practical analyses. By contrast, very reliable prediction error criteria smoothing parameter selection methods are available, based on direct optimization of GCV, or related criteria, for the GLM itself. Since such methods directly optimize properly defined functions of the smoothing parameters, they have much more reliable convergence properties. The paper develops the first such method for REML or ML estimation of smoothing parameters. A Laplace approximation is used to obtain an approximate REML or ML for any GLM, which is suitable for efficient direct optimization. This REML or ML criterion requires that Newton-Raphson iteration, rather than Fisher scoring, be used for GLM fitting, and a computationally stable approach to this is proposed. The REML or ML criterion itself is optimized by a Newton method, with the derivatives required obtained by a mixture of implicit differentiation and direct methods. The method will cope with numerical rank deficiency in the fitted model and in fact provides a slight improvement in numerical robustness on the earlier method of Wood for prediction error criteria based smoothness selection. Simulation results suggest that the new REML and ML methods offer some improvement in mean-square error performance relative to GCV or Akaike's information criterion in most cases, without the small number of severe undersmoothing failures to which Akaike's information criterion and GCV are prone. This is achieved at the same computational cost as GCV or Akaike's information criterion. The new approach also eliminates the convergence failures of previous REML- or ML-based approaches for penalized GLMs and usually has lower computational cost than these alternatives. Example applications are presented in adaptive smoothing, scalar on function regression and generalized additive model selection.","author":[{"dropping-particle":"","family":"Wood","given":"Simon N.","non-dropping-particle":"","parse-names":false,"suffix":""}],"container-title":"Journal of the Royal Statistical Society. Series B: Statistical Methodology","id":"ITEM-1","issued":{"date-parts":[["2011"]]},"title":"Fast stable restricted maximum likelihood and marginal likelihood estimation of semiparametric generalized linear models","type":"article-journal"},"uris":["http://www.mendeley.com/documents/?uuid=2f65760f-0c01-4fdf-b791-0cb39af2d484"]}],"mendeley":{"formattedCitation":"(Wood, 2011)","plainTextFormattedCitation":"(Wood, 2011)","previouslyFormattedCitation":"(Wood, 2011)"},"properties":{"noteIndex":0},"schema":"https://github.com/citation-style-language/schema/raw/master/csl-citation.json"}</w:delInstrText>
        </w:r>
        <w:r w:rsidDel="00B34995">
          <w:fldChar w:fldCharType="separate"/>
        </w:r>
        <w:r w:rsidRPr="00E9478C" w:rsidDel="00B34995">
          <w:rPr>
            <w:noProof/>
          </w:rPr>
          <w:delText>(Wood, 2011)</w:delText>
        </w:r>
        <w:r w:rsidDel="00B34995">
          <w:fldChar w:fldCharType="end"/>
        </w:r>
        <w:r w:rsidDel="00B34995">
          <w:delText xml:space="preserve"> in R </w:delText>
        </w:r>
        <w:r w:rsidDel="00B34995">
          <w:fldChar w:fldCharType="begin" w:fldLock="1"/>
        </w:r>
        <w:r w:rsidDel="00B34995">
          <w:del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Computing","id":"ITEM-1","issue":"2.11.1","issued":{"date-parts":[["2011"]]},"number-of-pages":"409","title":"R: A Language and Environment for Statistical Computing","type":"book","volume":"1"},"uris":["http://www.mendeley.com/documents/?uuid=94f322ea-2779-469d-b0ab-63b79505177e"]}],"mendeley":{"formattedCitation":"(R Development Core Team, 2011)","plainTextFormattedCitation":"(R Development Core Team, 2011)","previouslyFormattedCitation":"(R Development Core Team, 2011)"},"properties":{"noteIndex":0},"schema":"https://github.com/citation-style-language/schema/raw/master/csl-citation.json"}</w:delInstrText>
        </w:r>
        <w:r w:rsidDel="00B34995">
          <w:fldChar w:fldCharType="separate"/>
        </w:r>
        <w:r w:rsidRPr="00E9478C" w:rsidDel="00B34995">
          <w:rPr>
            <w:noProof/>
          </w:rPr>
          <w:delText>(R Development Core Team, 2011)</w:delText>
        </w:r>
        <w:r w:rsidDel="00B34995">
          <w:fldChar w:fldCharType="end"/>
        </w:r>
      </w:del>
      <w:del w:id="31" w:author="Punt, Andre (O&amp;A, Hobart)" w:date="2019-01-23T07:39:00Z">
        <w:r w:rsidDel="00B34995">
          <w:delText xml:space="preserve">. </w:delText>
        </w:r>
        <w:commentRangeStart w:id="32"/>
        <w:r w:rsidDel="00B34995">
          <w:delText>The first derivatives of the GAM were evaluated to identify areas of significant change (i.e., break points) in growth parameter estimates.</w:delText>
        </w:r>
        <w:commentRangeEnd w:id="32"/>
        <w:r w:rsidR="00B34995" w:rsidDel="00B34995">
          <w:rPr>
            <w:rStyle w:val="CommentReference"/>
          </w:rPr>
          <w:commentReference w:id="32"/>
        </w:r>
      </w:del>
    </w:p>
    <w:p w14:paraId="736E9F26" w14:textId="02D90136" w:rsidR="00E05953" w:rsidRDefault="00E05953" w:rsidP="00B34995">
      <w:pPr>
        <w:spacing w:line="240" w:lineRule="auto"/>
        <w:jc w:val="both"/>
      </w:pPr>
      <w:r>
        <w:t xml:space="preserve">The method involves fitting a </w:t>
      </w:r>
      <w:ins w:id="33" w:author="Punt, Andre (O&amp;A, Hobart)" w:date="2019-01-23T07:38:00Z">
        <w:r w:rsidR="00B34995">
          <w:t>Generalized Additive Model (GAM)</w:t>
        </w:r>
      </w:ins>
      <w:del w:id="34" w:author="Punt, Andre (O&amp;A, Hobart)" w:date="2019-01-23T07:38:00Z">
        <w:r w:rsidDel="00B34995">
          <w:delText>GAM</w:delText>
        </w:r>
      </w:del>
      <w:r>
        <w:t xml:space="preserve"> </w:t>
      </w:r>
      <w:ins w:id="35" w:author="Punt, Andre (O&amp;A, Hobart)" w:date="2019-01-23T07:38:00Z">
        <w:r w:rsidR="00B34995">
          <w:t xml:space="preserve">using the </w:t>
        </w:r>
        <w:proofErr w:type="spellStart"/>
        <w:r w:rsidR="00B34995">
          <w:t>mgcv</w:t>
        </w:r>
        <w:proofErr w:type="spellEnd"/>
        <w:r w:rsidR="00B34995">
          <w:t xml:space="preserve"> package </w:t>
        </w:r>
        <w:r w:rsidR="00B34995">
          <w:fldChar w:fldCharType="begin" w:fldLock="1"/>
        </w:r>
        <w:r w:rsidR="00B34995">
          <w:instrText>ADDIN CSL_CITATION {"citationItems":[{"id":"ITEM-1","itemData":{"DOI":"10.1111/j.1467-9868.2010.00749.x","ISBN":"1369-7412","ISSN":"13697412","PMID":"18937713","abstract":"Recent work by Reiss and Ogden provides a theoretical basis for sometimes preferring restricted maximum likelihood (REML) to generalized cross-validation (GCV) for smoothing parameter selection in semiparametric regression. However, existing REML or marginal likelihood (ML) based methods for semiparametric generalized linear models (GLMs) use iterative REML or ML estimation of the smoothing parameters of working linear approximations to the GLM. Such indirect schemes need not converge and fail to do so in a non-negligible proportion of practical analyses. By contrast, very reliable prediction error criteria smoothing parameter selection methods are available, based on direct optimization of GCV, or related criteria, for the GLM itself. Since such methods directly optimize properly defined functions of the smoothing parameters, they have much more reliable convergence properties. The paper develops the first such method for REML or ML estimation of smoothing parameters. A Laplace approximation is used to obtain an approximate REML or ML for any GLM, which is suitable for efficient direct optimization. This REML or ML criterion requires that Newton-Raphson iteration, rather than Fisher scoring, be used for GLM fitting, and a computationally stable approach to this is proposed. The REML or ML criterion itself is optimized by a Newton method, with the derivatives required obtained by a mixture of implicit differentiation and direct methods. The method will cope with numerical rank deficiency in the fitted model and in fact provides a slight improvement in numerical robustness on the earlier method of Wood for prediction error criteria based smoothness selection. Simulation results suggest that the new REML and ML methods offer some improvement in mean-square error performance relative to GCV or Akaike's information criterion in most cases, without the small number of severe undersmoothing failures to which Akaike's information criterion and GCV are prone. This is achieved at the same computational cost as GCV or Akaike's information criterion. The new approach also eliminates the convergence failures of previous REML- or ML-based approaches for penalized GLMs and usually has lower computational cost than these alternatives. Example applications are presented in adaptive smoothing, scalar on function regression and generalized additive model selection.","author":[{"dropping-particle":"","family":"Wood","given":"Simon N.","non-dropping-particle":"","parse-names":false,"suffix":""}],"container-title":"Journal of the Royal Statistical Society. Series B: Statistical Methodology","id":"ITEM-1","issued":{"date-parts":[["2011"]]},"title":"Fast stable restricted maximum likelihood and marginal likelihood estimation of semiparametric generalized linear models","type":"article-journal"},"uris":["http://www.mendeley.com/documents/?uuid=2f65760f-0c01-4fdf-b791-0cb39af2d484"]}],"mendeley":{"formattedCitation":"(Wood, 2011)","plainTextFormattedCitation":"(Wood, 2011)","previouslyFormattedCitation":"(Wood, 2011)"},"properties":{"noteIndex":0},"schema":"https://github.com/citation-style-language/schema/raw/master/csl-citation.json"}</w:instrText>
        </w:r>
        <w:r w:rsidR="00B34995">
          <w:fldChar w:fldCharType="separate"/>
        </w:r>
        <w:r w:rsidR="00B34995" w:rsidRPr="00E9478C">
          <w:rPr>
            <w:noProof/>
          </w:rPr>
          <w:t>(Wood, 2011)</w:t>
        </w:r>
        <w:r w:rsidR="00B34995">
          <w:fldChar w:fldCharType="end"/>
        </w:r>
        <w:r w:rsidR="00B34995">
          <w:t xml:space="preserve"> in R </w:t>
        </w:r>
        <w:r w:rsidR="00B34995">
          <w:fldChar w:fldCharType="begin" w:fldLock="1"/>
        </w:r>
        <w:r w:rsidR="00B34995">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Computing","id":"ITEM-1","issue":"2.11.1","issued":{"date-parts":[["2011"]]},"number-of-pages":"409","title":"R: A Language and Environment for Statistical Computing","type":"book","volume":"1"},"uris":["http://www.mendeley.com/documents/?uuid=94f322ea-2779-469d-b0ab-63b79505177e"]}],"mendeley":{"formattedCitation":"(R Development Core Team, 2011)","plainTextFormattedCitation":"(R Development Core Team, 2011)","previouslyFormattedCitation":"(R Development Core Team, 2011)"},"properties":{"noteIndex":0},"schema":"https://github.com/citation-style-language/schema/raw/master/csl-citation.json"}</w:instrText>
        </w:r>
        <w:r w:rsidR="00B34995">
          <w:fldChar w:fldCharType="separate"/>
        </w:r>
        <w:r w:rsidR="00B34995" w:rsidRPr="00E9478C">
          <w:rPr>
            <w:noProof/>
          </w:rPr>
          <w:t>(R Development Core Team, 2011)</w:t>
        </w:r>
        <w:r w:rsidR="00B34995">
          <w:fldChar w:fldCharType="end"/>
        </w:r>
        <w:r w:rsidR="00B34995">
          <w:t xml:space="preserve"> </w:t>
        </w:r>
      </w:ins>
      <w:del w:id="36" w:author="Punt, Andre (O&amp;A, Hobart)" w:date="2019-01-23T07:38:00Z">
        <w:r w:rsidDel="00B34995">
          <w:delText xml:space="preserve">with </w:delText>
        </w:r>
      </w:del>
      <w:ins w:id="37" w:author="Punt, Andre (O&amp;A, Hobart)" w:date="2019-01-23T07:38:00Z">
        <w:r w:rsidR="00B34995">
          <w:t xml:space="preserve">to </w:t>
        </w:r>
      </w:ins>
      <w:r>
        <w:t xml:space="preserve">the vector of observed lengths as the response variable, predicted by separate smoothers for year and latitude. Non-smoothed predictors included age (in years) and </w:t>
      </w:r>
      <w:commentRangeStart w:id="38"/>
      <w:r>
        <w:t xml:space="preserve">sex </w:t>
      </w:r>
      <w:commentRangeEnd w:id="38"/>
      <w:r w:rsidR="006D560E">
        <w:rPr>
          <w:rStyle w:val="CommentReference"/>
        </w:rPr>
        <w:commentReference w:id="38"/>
      </w:r>
      <w:r>
        <w:t xml:space="preserve">(male/female only; </w:t>
      </w:r>
      <w:r w:rsidRPr="004906F5">
        <w:t>fish of “unknown” sex were removed from the</w:t>
      </w:r>
      <w:r>
        <w:t xml:space="preserve"> </w:t>
      </w:r>
      <w:r w:rsidRPr="004906F5">
        <w:t>analysis beforehand</w:t>
      </w:r>
      <w:r>
        <w:t xml:space="preserve">) so that the smooth functions represented all variation not explained by these </w:t>
      </w:r>
      <w:commentRangeStart w:id="39"/>
      <w:r>
        <w:t>factors</w:t>
      </w:r>
      <w:commentRangeEnd w:id="39"/>
      <w:r w:rsidR="00B34995">
        <w:rPr>
          <w:rStyle w:val="CommentReference"/>
        </w:rPr>
        <w:commentReference w:id="39"/>
      </w:r>
      <w:r>
        <w:t xml:space="preserve">. </w:t>
      </w:r>
    </w:p>
    <w:p w14:paraId="44E638C6" w14:textId="77777777" w:rsidR="00AA168A" w:rsidRDefault="00B34995" w:rsidP="00B34995">
      <w:pPr>
        <w:spacing w:line="240" w:lineRule="auto"/>
        <w:jc w:val="both"/>
        <w:rPr>
          <w:ins w:id="40" w:author="Punt, Andre (O&amp;A, Hobart)" w:date="2019-01-23T07:43:00Z"/>
        </w:rPr>
      </w:pPr>
      <w:commentRangeStart w:id="41"/>
      <w:ins w:id="42" w:author="Punt, Andre (O&amp;A, Hobart)" w:date="2019-01-23T07:39:00Z">
        <w:r>
          <w:t>The first derivatives of the GAM were evaluated to identify areas of significant change (i.e., break points) in growth parameter estimates.</w:t>
        </w:r>
        <w:commentRangeEnd w:id="41"/>
        <w:r>
          <w:rPr>
            <w:rStyle w:val="CommentReference"/>
          </w:rPr>
          <w:commentReference w:id="41"/>
        </w:r>
        <w:r>
          <w:t xml:space="preserve"> </w:t>
        </w:r>
      </w:ins>
      <w:r w:rsidR="00E05953">
        <w:t xml:space="preserve">Once the best-fit model was identified, we used the method of finite differences (as in </w:t>
      </w:r>
      <w:r w:rsidR="00E05953">
        <w:fldChar w:fldCharType="begin" w:fldLock="1"/>
      </w:r>
      <w:r w:rsidR="00E05953">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2018)","manualFormatting":"Simpson, 2018)","plainTextFormattedCitation":"(Simpson, 2018)","previouslyFormattedCitation":"(Simpson, 2018)"},"properties":{"noteIndex":0},"schema":"https://github.com/citation-style-language/schema/raw/master/csl-citation.json"}</w:instrText>
      </w:r>
      <w:r w:rsidR="00E05953">
        <w:fldChar w:fldCharType="separate"/>
      </w:r>
      <w:r w:rsidR="00E05953" w:rsidRPr="00C87747">
        <w:rPr>
          <w:noProof/>
        </w:rPr>
        <w:t>Simpson, 2018)</w:t>
      </w:r>
      <w:r w:rsidR="00E05953">
        <w:fldChar w:fldCharType="end"/>
      </w:r>
      <w:r w:rsidR="00E05953">
        <w:t xml:space="preserve"> to locate time periods and/or locations of statistically </w:t>
      </w:r>
      <w:commentRangeStart w:id="43"/>
      <w:r w:rsidR="00E05953">
        <w:t xml:space="preserve">significant </w:t>
      </w:r>
      <w:commentRangeEnd w:id="43"/>
      <w:r>
        <w:rPr>
          <w:rStyle w:val="CommentReference"/>
        </w:rPr>
        <w:commentReference w:id="43"/>
      </w:r>
      <w:r w:rsidR="00E05953">
        <w:t xml:space="preserve">change in growth. The finite differences approach approximates the first derivative of the spline generated from the GAM </w:t>
      </w:r>
      <w:commentRangeStart w:id="44"/>
      <w:r w:rsidR="00E05953">
        <w:t>function</w:t>
      </w:r>
      <w:commentRangeEnd w:id="44"/>
      <w:r>
        <w:rPr>
          <w:rStyle w:val="CommentReference"/>
        </w:rPr>
        <w:commentReference w:id="44"/>
      </w:r>
      <w:r w:rsidR="00E05953">
        <w:t xml:space="preserve">. </w:t>
      </w:r>
      <w:del w:id="45" w:author="Punt, Andre (O&amp;A, Hobart)" w:date="2019-01-23T07:40:00Z">
        <w:r w:rsidR="00E05953" w:rsidDel="00B34995">
          <w:delText>We calculated</w:delText>
        </w:r>
      </w:del>
      <w:ins w:id="46" w:author="Punt, Andre (O&amp;A, Hobart)" w:date="2019-01-23T07:40:00Z">
        <w:r>
          <w:t>The</w:t>
        </w:r>
      </w:ins>
      <w:r w:rsidR="00E05953">
        <w:t xml:space="preserve"> uncertainty in derivative estimates </w:t>
      </w:r>
      <w:del w:id="47" w:author="Punt, Andre (O&amp;A, Hobart)" w:date="2019-01-23T07:40:00Z">
        <w:r w:rsidR="00E05953" w:rsidDel="00B34995">
          <w:delText xml:space="preserve">by </w:delText>
        </w:r>
      </w:del>
      <w:ins w:id="48" w:author="Punt, Andre (O&amp;A, Hobart)" w:date="2019-01-23T07:40:00Z">
        <w:r>
          <w:t xml:space="preserve">was </w:t>
        </w:r>
      </w:ins>
      <w:del w:id="49" w:author="Punt, Andre (O&amp;A, Hobart)" w:date="2019-01-23T07:40:00Z">
        <w:r w:rsidR="00E05953" w:rsidDel="00B34995">
          <w:delText xml:space="preserve">computing </w:delText>
        </w:r>
      </w:del>
      <w:ins w:id="50" w:author="Punt, Andre (O&amp;A, Hobart)" w:date="2019-01-23T07:40:00Z">
        <w:r>
          <w:t xml:space="preserve">compute </w:t>
        </w:r>
      </w:ins>
      <w:r w:rsidR="00E05953">
        <w:t xml:space="preserve">the sum of the square root of the fixed-effects covariance </w:t>
      </w:r>
      <w:commentRangeStart w:id="51"/>
      <w:r w:rsidR="00E05953">
        <w:t>matrix</w:t>
      </w:r>
      <w:commentRangeEnd w:id="51"/>
      <w:r>
        <w:rPr>
          <w:rStyle w:val="CommentReference"/>
        </w:rPr>
        <w:commentReference w:id="51"/>
      </w:r>
      <w:r w:rsidR="00E05953">
        <w:t xml:space="preserve">. </w:t>
      </w:r>
      <w:commentRangeStart w:id="52"/>
      <w:r w:rsidR="00E05953">
        <w:t>We then identified years or latitudes where the confidence interval of the first derivative was outside the 5</w:t>
      </w:r>
      <w:r w:rsidR="00E05953" w:rsidRPr="0006425B">
        <w:rPr>
          <w:vertAlign w:val="superscript"/>
        </w:rPr>
        <w:t>th</w:t>
      </w:r>
      <w:r w:rsidR="00E05953">
        <w:t xml:space="preserve"> to 95</w:t>
      </w:r>
      <w:r w:rsidR="00E05953" w:rsidRPr="0006425B">
        <w:rPr>
          <w:vertAlign w:val="superscript"/>
        </w:rPr>
        <w:t>th</w:t>
      </w:r>
      <w:r w:rsidR="00E05953">
        <w:t xml:space="preserve"> percentiles of the entire dataset and designated these as “break points”</w:t>
      </w:r>
      <w:commentRangeEnd w:id="52"/>
      <w:r>
        <w:rPr>
          <w:rStyle w:val="CommentReference"/>
        </w:rPr>
        <w:commentReference w:id="52"/>
      </w:r>
      <w:r w:rsidR="00E05953">
        <w:t xml:space="preserve">. Once identified, we re-aggregated the raw length and age data to match these breakpoints and estimated the parameters of the VGBF </w:t>
      </w:r>
      <w:ins w:id="53" w:author="Punt, Andre (O&amp;A, Hobart)" w:date="2019-01-23T07:41:00Z">
        <w:r>
          <w:t>(</w:t>
        </w:r>
        <w:r w:rsidRPr="004906F5">
          <w:rPr>
            <w:i/>
          </w:rPr>
          <w:t>L</w:t>
        </w:r>
        <w:r w:rsidRPr="004906F5">
          <w:rPr>
            <w:i/>
            <w:vertAlign w:val="subscript"/>
          </w:rPr>
          <w:t>∞</w:t>
        </w:r>
        <w:r>
          <w:t xml:space="preserve"> -</w:t>
        </w:r>
      </w:ins>
      <w:ins w:id="54" w:author="Punt, Andre (O&amp;A, Hobart)" w:date="2019-01-23T07:42:00Z">
        <w:r>
          <w:t xml:space="preserve"> </w:t>
        </w:r>
      </w:ins>
      <w:ins w:id="55" w:author="Punt, Andre (O&amp;A, Hobart)" w:date="2019-01-23T07:41:00Z">
        <w:r>
          <w:t xml:space="preserve"> </w:t>
        </w:r>
        <w:r w:rsidRPr="004906F5">
          <w:t>asymptotic length,</w:t>
        </w:r>
        <w:r w:rsidRPr="004906F5">
          <w:rPr>
            <w:i/>
          </w:rPr>
          <w:t xml:space="preserve"> k</w:t>
        </w:r>
        <w:r>
          <w:t xml:space="preserve">  - </w:t>
        </w:r>
        <w:r w:rsidRPr="004906F5">
          <w:t xml:space="preserve">the rate at which </w:t>
        </w:r>
        <w:r>
          <w:t>asymptotic length is approached</w:t>
        </w:r>
        <w:r w:rsidRPr="004906F5">
          <w:t xml:space="preserve"> and </w:t>
        </w:r>
        <w:r w:rsidRPr="004906F5">
          <w:rPr>
            <w:i/>
          </w:rPr>
          <w:t>t</w:t>
        </w:r>
        <w:r w:rsidRPr="00981A9D">
          <w:rPr>
            <w:i/>
            <w:vertAlign w:val="subscript"/>
          </w:rPr>
          <w:t xml:space="preserve">0 </w:t>
        </w:r>
        <w:r>
          <w:t xml:space="preserve">- </w:t>
        </w:r>
        <w:r w:rsidRPr="004906F5">
          <w:t>the estimated age at length zero</w:t>
        </w:r>
        <w:r>
          <w:t>)</w:t>
        </w:r>
        <w:r w:rsidRPr="004906F5">
          <w:t>.</w:t>
        </w:r>
      </w:ins>
      <w:r w:rsidR="00E05953">
        <w:t xml:space="preserve">using maximum likelihood in Template </w:t>
      </w:r>
      <w:commentRangeStart w:id="56"/>
      <w:r w:rsidR="00E05953">
        <w:t>Model</w:t>
      </w:r>
      <w:commentRangeEnd w:id="56"/>
      <w:r>
        <w:rPr>
          <w:rStyle w:val="CommentReference"/>
        </w:rPr>
        <w:commentReference w:id="56"/>
      </w:r>
      <w:r w:rsidR="00E05953">
        <w:t xml:space="preserve"> Builder </w:t>
      </w:r>
      <w:r w:rsidR="00E05953">
        <w:fldChar w:fldCharType="begin" w:fldLock="1"/>
      </w:r>
      <w:r w:rsidR="00E05953">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2016)","plainTextFormattedCitation":"(Kristensen et al., 2016)","previouslyFormattedCitation":"(Kristensen et al., 2016)"},"properties":{"noteIndex":0},"schema":"https://github.com/citation-style-language/schema/raw/master/csl-citation.json"}</w:instrText>
      </w:r>
      <w:r w:rsidR="00E05953">
        <w:fldChar w:fldCharType="separate"/>
      </w:r>
      <w:r w:rsidR="00E05953" w:rsidRPr="008C7E57">
        <w:rPr>
          <w:noProof/>
        </w:rPr>
        <w:t>(Kristensen et al., 2016)</w:t>
      </w:r>
      <w:r w:rsidR="00E05953">
        <w:fldChar w:fldCharType="end"/>
      </w:r>
      <w:ins w:id="57" w:author="Punt, Andre (O&amp;A, Hobart)" w:date="2019-01-23T07:42:00Z">
        <w:r>
          <w:t xml:space="preserve"> </w:t>
        </w:r>
        <w:proofErr w:type="spellStart"/>
        <w:r>
          <w:t>unde</w:t>
        </w:r>
        <w:proofErr w:type="spellEnd"/>
        <w:r>
          <w:t xml:space="preserve"> the assumption that the </w:t>
        </w:r>
        <w:r w:rsidRPr="004906F5">
          <w:rPr>
            <w:rFonts w:eastAsiaTheme="minorEastAsia"/>
          </w:rPr>
          <w:t xml:space="preserve">error term </w:t>
        </w:r>
        <w:r>
          <w:rPr>
            <w:rFonts w:eastAsiaTheme="minorEastAsia"/>
          </w:rPr>
          <w:t>is</w:t>
        </w:r>
        <w:r w:rsidRPr="004906F5">
          <w:rPr>
            <w:rFonts w:eastAsiaTheme="minorEastAsia"/>
          </w:rPr>
          <w:t xml:space="preserve"> lognormally distributed with zero mean and variance σ</w:t>
        </w:r>
      </w:ins>
      <w:r w:rsidR="00E05953">
        <w:t xml:space="preserve">. </w:t>
      </w:r>
    </w:p>
    <w:p w14:paraId="69124686" w14:textId="7D287099" w:rsidR="00AA168A" w:rsidRPr="00E022D1" w:rsidRDefault="00AA168A" w:rsidP="00AA168A">
      <w:pPr>
        <w:spacing w:line="240" w:lineRule="auto"/>
        <w:jc w:val="both"/>
        <w:rPr>
          <w:ins w:id="58" w:author="Punt, Andre (O&amp;A, Hobart)" w:date="2019-01-23T07:43:00Z"/>
          <w:rFonts w:eastAsiaTheme="minorEastAsia"/>
        </w:rPr>
      </w:pPr>
      <w:moveToRangeStart w:id="59" w:author="Punt, Andre (O&amp;A, Hobart)" w:date="2019-01-23T07:43:00Z" w:name="move535992715"/>
      <w:moveTo w:id="60" w:author="Punt, Andre (O&amp;A, Hobart)" w:date="2019-01-23T07:43:00Z">
        <w:r>
          <w:t xml:space="preserve">Equation </w:t>
        </w:r>
        <w:r>
          <w:rPr>
            <w:noProof/>
          </w:rPr>
          <w:fldChar w:fldCharType="begin"/>
        </w:r>
        <w:r>
          <w:rPr>
            <w:noProof/>
          </w:rPr>
          <w:instrText xml:space="preserve"> SEQ Equation \* ARABIC </w:instrText>
        </w:r>
        <w:r>
          <w:rPr>
            <w:noProof/>
          </w:rPr>
          <w:fldChar w:fldCharType="separate"/>
        </w:r>
        <w:r>
          <w:rPr>
            <w:noProof/>
          </w:rPr>
          <w:t>1</w:t>
        </w:r>
        <w:r>
          <w:rPr>
            <w:noProof/>
          </w:rPr>
          <w:fldChar w:fldCharType="end"/>
        </w:r>
        <w: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func>
          <m:r>
            <m:rPr>
              <m:sty m:val="p"/>
            </m:rPr>
            <w:rPr>
              <w:rFonts w:ascii="Cambria Math" w:hAnsi="Cambria Math"/>
            </w:rPr>
            <m:t xml:space="preserve">+ </m:t>
          </m:r>
          <w:commentRangeStart w:id="61"/>
          <m:r>
            <m:rPr>
              <m:sty m:val="p"/>
            </m:rPr>
            <w:rPr>
              <w:rFonts w:ascii="Cambria Math" w:hAnsi="Cambria Math"/>
            </w:rPr>
            <m:t>ε</m:t>
          </m:r>
          <w:commentRangeEnd w:id="61"/>
          <m:r>
            <m:rPr>
              <m:sty m:val="p"/>
            </m:rPr>
            <w:rPr>
              <w:rStyle w:val="CommentReference"/>
            </w:rPr>
            <w:commentReference w:id="61"/>
          </m:r>
          <m:r>
            <w:ins w:id="62" w:author="Punt, Andre (O&amp;A, Hobart)" w:date="2019-01-23T07:43:00Z">
              <m:rPr>
                <m:sty m:val="p"/>
              </m:rPr>
              <w:rPr>
                <w:rFonts w:ascii="Cambria Math" w:hAnsi="Cambria Math"/>
              </w:rPr>
              <m:t xml:space="preserve"> </m:t>
            </w:ins>
          </m:r>
          <m:r>
            <w:ins w:id="63" w:author="Punt, Andre (O&amp;A, Hobart)" w:date="2019-01-23T07:43:00Z">
              <m:rPr>
                <m:sty m:val="p"/>
              </m:rPr>
              <w:rPr>
                <w:rFonts w:ascii="Cambria Math" w:hAnsi="Cambria Math"/>
              </w:rPr>
              <m:t>ε ~ N(0,</m:t>
            </w:ins>
          </m:r>
          <w:commentRangeStart w:id="64"/>
          <m:r>
            <w:ins w:id="65" w:author="Punt, Andre (O&amp;A, Hobart)" w:date="2019-01-23T07:43:00Z">
              <m:rPr>
                <m:sty m:val="p"/>
              </m:rPr>
              <w:rPr>
                <w:rFonts w:ascii="Cambria Math" w:hAnsi="Cambria Math"/>
              </w:rPr>
              <m:t>σ</m:t>
            </w:ins>
          </m:r>
        </m:oMath>
        <w:ins w:id="66" w:author="Punt, Andre (O&amp;A, Hobart)" w:date="2019-01-23T07:43:00Z">
          <w:r>
            <w:rPr>
              <w:rFonts w:eastAsiaTheme="minorEastAsia"/>
              <w:vertAlign w:val="superscript"/>
            </w:rPr>
            <w:t>2</w:t>
          </w:r>
          <w:commentRangeEnd w:id="64"/>
          <w:r>
            <w:rPr>
              <w:rStyle w:val="CommentReference"/>
            </w:rPr>
            <w:commentReference w:id="64"/>
          </w:r>
          <w:r>
            <w:rPr>
              <w:rFonts w:eastAsiaTheme="minorEastAsia"/>
            </w:rPr>
            <w:t>)</w:t>
          </w:r>
        </w:ins>
      </w:moveTo>
    </w:p>
    <w:p w14:paraId="53AECA8D" w14:textId="238FA51B" w:rsidR="00AA168A" w:rsidDel="00AA168A" w:rsidRDefault="00AA168A" w:rsidP="00AA168A">
      <w:pPr>
        <w:spacing w:line="240" w:lineRule="auto"/>
        <w:jc w:val="both"/>
        <w:rPr>
          <w:del w:id="67" w:author="Punt, Andre (O&amp;A, Hobart)" w:date="2019-01-23T07:43:00Z"/>
          <w:moveTo w:id="68" w:author="Punt, Andre (O&amp;A, Hobart)" w:date="2019-01-23T07:43:00Z"/>
          <w:rFonts w:eastAsiaTheme="minorEastAsia"/>
        </w:rPr>
      </w:pPr>
    </w:p>
    <w:moveToRangeEnd w:id="59"/>
    <w:p w14:paraId="7314353F" w14:textId="4E1AFCED" w:rsidR="00E05953" w:rsidDel="00AA168A" w:rsidRDefault="00E05953" w:rsidP="00B34995">
      <w:pPr>
        <w:spacing w:line="240" w:lineRule="auto"/>
        <w:jc w:val="both"/>
        <w:rPr>
          <w:del w:id="69" w:author="Punt, Andre (O&amp;A, Hobart)" w:date="2019-01-23T07:42:00Z"/>
        </w:rPr>
      </w:pPr>
      <w:del w:id="70" w:author="Punt, Andre (O&amp;A, Hobart)" w:date="2019-01-23T07:41:00Z">
        <w:r w:rsidDel="00B34995">
          <w:delText xml:space="preserve">This </w:delText>
        </w:r>
      </w:del>
      <w:ins w:id="71" w:author="Punt, Andre (O&amp;A, Hobart)" w:date="2019-01-23T07:41:00Z">
        <w:r w:rsidR="00B34995">
          <w:t>The growth curve was fitted</w:t>
        </w:r>
      </w:ins>
      <w:del w:id="72" w:author="Punt, Andre (O&amp;A, Hobart)" w:date="2019-01-23T07:41:00Z">
        <w:r w:rsidDel="00B34995">
          <w:delText>was performed</w:delText>
        </w:r>
      </w:del>
      <w:r>
        <w:t xml:space="preserve"> separately for each sex</w:t>
      </w:r>
      <w:ins w:id="73" w:author="Punt, Andre (O&amp;A, Hobart)" w:date="2019-01-23T07:43:00Z">
        <w:r w:rsidR="00AA168A">
          <w:t>, resulting</w:t>
        </w:r>
      </w:ins>
      <w:del w:id="74" w:author="Punt, Andre (O&amp;A, Hobart)" w:date="2019-01-23T07:43:00Z">
        <w:r w:rsidDel="00AA168A">
          <w:delText>.</w:delText>
        </w:r>
      </w:del>
    </w:p>
    <w:p w14:paraId="694B93F7" w14:textId="7837F5A4" w:rsidR="00E05953" w:rsidRPr="004906F5" w:rsidRDefault="00E05953" w:rsidP="00AA168A">
      <w:pPr>
        <w:spacing w:line="240" w:lineRule="auto"/>
        <w:jc w:val="both"/>
      </w:pPr>
      <w:del w:id="75" w:author="Punt, Andre (O&amp;A, Hobart)" w:date="2019-01-23T07:42:00Z">
        <w:r w:rsidDel="00AA168A">
          <w:delText xml:space="preserve">The VBGF </w:delText>
        </w:r>
        <w:r w:rsidRPr="004906F5" w:rsidDel="00AA168A">
          <w:delText xml:space="preserve">is parameterized by </w:delText>
        </w:r>
      </w:del>
      <w:del w:id="76" w:author="Punt, Andre (O&amp;A, Hobart)" w:date="2019-01-23T07:41:00Z">
        <w:r w:rsidRPr="004906F5" w:rsidDel="00B34995">
          <w:rPr>
            <w:i/>
          </w:rPr>
          <w:delText>L</w:delText>
        </w:r>
        <w:r w:rsidRPr="004906F5" w:rsidDel="00B34995">
          <w:rPr>
            <w:i/>
            <w:vertAlign w:val="subscript"/>
          </w:rPr>
          <w:delText>∞</w:delText>
        </w:r>
        <w:r w:rsidRPr="004906F5" w:rsidDel="00B34995">
          <w:delText xml:space="preserve"> (asymptotic length),</w:delText>
        </w:r>
        <w:r w:rsidRPr="004906F5" w:rsidDel="00B34995">
          <w:rPr>
            <w:i/>
          </w:rPr>
          <w:delText xml:space="preserve"> k</w:delText>
        </w:r>
        <w:r w:rsidRPr="004906F5" w:rsidDel="00B34995">
          <w:delText xml:space="preserve"> (the rate at which asymptotic length is approached) and </w:delText>
        </w:r>
        <w:r w:rsidRPr="004906F5" w:rsidDel="00B34995">
          <w:rPr>
            <w:i/>
          </w:rPr>
          <w:delText>t</w:delText>
        </w:r>
        <w:r w:rsidRPr="00981A9D" w:rsidDel="00B34995">
          <w:rPr>
            <w:i/>
            <w:vertAlign w:val="subscript"/>
          </w:rPr>
          <w:delText xml:space="preserve">0 </w:delText>
        </w:r>
        <w:r w:rsidDel="00B34995">
          <w:delText>(</w:delText>
        </w:r>
        <w:r w:rsidRPr="004906F5" w:rsidDel="00B34995">
          <w:delText>the estimated age at length zero</w:delText>
        </w:r>
        <w:r w:rsidDel="00B34995">
          <w:delText>)</w:delText>
        </w:r>
        <w:r w:rsidRPr="004906F5" w:rsidDel="00B34995">
          <w:delText xml:space="preserve">. </w:delText>
        </w:r>
      </w:del>
      <w:del w:id="77" w:author="Punt, Andre (O&amp;A, Hobart)" w:date="2019-01-23T07:42:00Z">
        <w:r w:rsidRPr="004906F5" w:rsidDel="00AA168A">
          <w:delText xml:space="preserve">The </w:delText>
        </w:r>
        <w:r w:rsidDel="00AA168A">
          <w:delText>prediction</w:delText>
        </w:r>
        <w:r w:rsidRPr="004906F5" w:rsidDel="00AA168A">
          <w:delText xml:space="preserve"> for length at age </w:delText>
        </w:r>
        <m:oMath>
          <m:acc>
            <m:accPr>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i</m:t>
                  </m:r>
                </m:sub>
              </m:sSub>
            </m:e>
          </m:acc>
        </m:oMath>
        <w:r w:rsidRPr="004906F5" w:rsidDel="00AA168A">
          <w:rPr>
            <w:rFonts w:eastAsiaTheme="minorEastAsia"/>
          </w:rPr>
          <w:delText xml:space="preserve"> is </w:delText>
        </w:r>
        <w:r w:rsidRPr="004906F5" w:rsidDel="00AA168A">
          <w:rPr>
            <w:rFonts w:eastAsiaTheme="minorEastAsia"/>
          </w:rPr>
          <w:lastRenderedPageBreak/>
          <w:delText>subject to an</w:delText>
        </w:r>
        <w:r w:rsidRPr="004906F5" w:rsidDel="00B34995">
          <w:rPr>
            <w:rFonts w:eastAsiaTheme="minorEastAsia"/>
          </w:rPr>
          <w:delText xml:space="preserve"> error term ε </w:delText>
        </w:r>
        <w:r w:rsidDel="00B34995">
          <w:rPr>
            <w:rFonts w:eastAsiaTheme="minorEastAsia"/>
          </w:rPr>
          <w:delText>that</w:delText>
        </w:r>
        <w:r w:rsidRPr="004906F5" w:rsidDel="00B34995">
          <w:rPr>
            <w:rFonts w:eastAsiaTheme="minorEastAsia"/>
          </w:rPr>
          <w:delText xml:space="preserve"> is assumed to be lognormally distributed with zero mean and variance σ</w:delText>
        </w:r>
        <w:r w:rsidRPr="004906F5" w:rsidDel="00AA168A">
          <w:rPr>
            <w:rFonts w:eastAsiaTheme="minorEastAsia"/>
          </w:rPr>
          <w:delText>.</w:delText>
        </w:r>
        <w:r w:rsidRPr="004906F5" w:rsidDel="00AA168A">
          <w:delText xml:space="preserve"> </w:delText>
        </w:r>
      </w:del>
      <w:del w:id="78" w:author="Punt, Andre (O&amp;A, Hobart)" w:date="2019-01-23T07:43:00Z">
        <w:r w:rsidRPr="004906F5" w:rsidDel="00AA168A">
          <w:delText xml:space="preserve">Our model </w:delText>
        </w:r>
      </w:del>
      <w:ins w:id="79" w:author="Punt, Andre (O&amp;A, Hobart)" w:date="2019-01-23T07:43:00Z">
        <w:r w:rsidR="00AA168A">
          <w:t xml:space="preserve"> </w:t>
        </w:r>
        <w:proofErr w:type="gramStart"/>
        <w:r w:rsidR="00AA168A">
          <w:t>in</w:t>
        </w:r>
        <w:proofErr w:type="gramEnd"/>
        <w:r w:rsidR="00AA168A">
          <w:t xml:space="preserve"> </w:t>
        </w:r>
      </w:ins>
      <w:r w:rsidRPr="004906F5">
        <w:t>estimate</w:t>
      </w:r>
      <w:del w:id="80" w:author="Punt, Andre (O&amp;A, Hobart)" w:date="2019-01-23T07:43:00Z">
        <w:r w:rsidRPr="004906F5" w:rsidDel="00AA168A">
          <w:delText>s</w:delText>
        </w:r>
      </w:del>
      <w:ins w:id="81" w:author="Punt, Andre (O&amp;A, Hobart)" w:date="2019-01-23T07:43:00Z">
        <w:r w:rsidR="00AA168A">
          <w:t>d</w:t>
        </w:r>
      </w:ins>
      <w:r w:rsidRPr="004906F5">
        <w:t xml:space="preserve"> values for the three </w:t>
      </w:r>
      <w:del w:id="82" w:author="Punt, Andre (O&amp;A, Hobart)" w:date="2019-01-23T07:43:00Z">
        <w:r w:rsidRPr="004906F5" w:rsidDel="00AA168A">
          <w:delText xml:space="preserve">biological </w:delText>
        </w:r>
      </w:del>
      <w:ins w:id="83" w:author="Punt, Andre (O&amp;A, Hobart)" w:date="2019-01-23T07:43:00Z">
        <w:r w:rsidR="00AA168A">
          <w:t>growth</w:t>
        </w:r>
        <w:r w:rsidR="00AA168A" w:rsidRPr="004906F5">
          <w:t xml:space="preserve"> </w:t>
        </w:r>
      </w:ins>
      <w:r w:rsidRPr="004906F5">
        <w:t xml:space="preserve">parameters </w:t>
      </w:r>
      <w:del w:id="84" w:author="Punt, Andre (O&amp;A, Hobart)" w:date="2019-01-23T07:43:00Z">
        <w:r w:rsidRPr="004906F5" w:rsidDel="00AA168A">
          <w:delText xml:space="preserve">at </w:delText>
        </w:r>
      </w:del>
      <w:ins w:id="85" w:author="Punt, Andre (O&amp;A, Hobart)" w:date="2019-01-23T07:43:00Z">
        <w:r w:rsidR="00AA168A">
          <w:t>for</w:t>
        </w:r>
        <w:r w:rsidR="00AA168A" w:rsidRPr="004906F5">
          <w:t xml:space="preserve"> </w:t>
        </w:r>
      </w:ins>
      <w:r w:rsidRPr="004906F5">
        <w:t xml:space="preserve">each </w:t>
      </w:r>
      <w:r>
        <w:t xml:space="preserve">spatiotemporal </w:t>
      </w:r>
      <w:del w:id="86" w:author="Punt, Andre (O&amp;A, Hobart)" w:date="2019-01-23T07:43:00Z">
        <w:r w:rsidRPr="004906F5" w:rsidDel="00AA168A">
          <w:delText xml:space="preserve">strata </w:delText>
        </w:r>
      </w:del>
      <w:ins w:id="87" w:author="Punt, Andre (O&amp;A, Hobart)" w:date="2019-01-23T07:43:00Z">
        <w:r w:rsidR="00AA168A" w:rsidRPr="004906F5">
          <w:t>strat</w:t>
        </w:r>
        <w:r w:rsidR="00AA168A">
          <w:t>um by</w:t>
        </w:r>
      </w:ins>
      <w:del w:id="88" w:author="Punt, Andre (O&amp;A, Hobart)" w:date="2019-01-23T07:43:00Z">
        <w:r w:rsidRPr="004906F5" w:rsidDel="00AA168A">
          <w:delText>for two</w:delText>
        </w:r>
      </w:del>
      <w:r w:rsidRPr="004906F5">
        <w:t xml:space="preserve"> sex</w:t>
      </w:r>
      <w:del w:id="89" w:author="Punt, Andre (O&amp;A, Hobart)" w:date="2019-01-23T07:43:00Z">
        <w:r w:rsidRPr="004906F5" w:rsidDel="00AA168A">
          <w:delText>es</w:delText>
        </w:r>
      </w:del>
      <w:commentRangeStart w:id="90"/>
      <w:r w:rsidRPr="004906F5">
        <w:t xml:space="preserve">; the </w:t>
      </w:r>
      <w:r>
        <w:rPr>
          <w:rFonts w:eastAsiaTheme="minorEastAsia"/>
        </w:rPr>
        <w:t xml:space="preserve">additive error term </w:t>
      </w:r>
      <w:r w:rsidRPr="004906F5">
        <w:t>is assumed universal across strata and se</w:t>
      </w:r>
      <w:r>
        <w:t>x and n</w:t>
      </w:r>
      <w:r>
        <w:rPr>
          <w:rFonts w:eastAsiaTheme="minorEastAsia"/>
        </w:rPr>
        <w:t>ormally distributed with mean zero.</w:t>
      </w:r>
      <w:commentRangeEnd w:id="90"/>
      <w:r w:rsidR="00AA168A">
        <w:rPr>
          <w:rStyle w:val="CommentReference"/>
        </w:rPr>
        <w:commentReference w:id="90"/>
      </w:r>
    </w:p>
    <w:p w14:paraId="13786218" w14:textId="3621436B" w:rsidR="00E05953" w:rsidDel="00AA168A" w:rsidRDefault="00E05953" w:rsidP="00B34995">
      <w:pPr>
        <w:spacing w:line="240" w:lineRule="auto"/>
        <w:jc w:val="both"/>
        <w:rPr>
          <w:moveFrom w:id="91" w:author="Punt, Andre (O&amp;A, Hobart)" w:date="2019-01-23T07:43:00Z"/>
          <w:rFonts w:eastAsiaTheme="minorEastAsia"/>
        </w:rPr>
      </w:pPr>
      <w:bookmarkStart w:id="92" w:name="_Ref535910294"/>
      <w:moveFromRangeStart w:id="93" w:author="Punt, Andre (O&amp;A, Hobart)" w:date="2019-01-23T07:43:00Z" w:name="move535992715"/>
      <w:moveFrom w:id="94" w:author="Punt, Andre (O&amp;A, Hobart)" w:date="2019-01-23T07:43:00Z">
        <w:r w:rsidDel="00AA168A">
          <w:t xml:space="preserve">Equation </w:t>
        </w:r>
        <w:r w:rsidDel="00AA168A">
          <w:rPr>
            <w:noProof/>
          </w:rPr>
          <w:fldChar w:fldCharType="begin"/>
        </w:r>
        <w:r w:rsidDel="00AA168A">
          <w:rPr>
            <w:noProof/>
          </w:rPr>
          <w:instrText xml:space="preserve"> SEQ Equation \* ARABIC </w:instrText>
        </w:r>
        <w:r w:rsidDel="00AA168A">
          <w:rPr>
            <w:noProof/>
          </w:rPr>
          <w:fldChar w:fldCharType="separate"/>
        </w:r>
        <w:r w:rsidR="00F75BC7" w:rsidDel="00AA168A">
          <w:rPr>
            <w:noProof/>
          </w:rPr>
          <w:t>1</w:t>
        </w:r>
        <w:r w:rsidDel="00AA168A">
          <w:rPr>
            <w:noProof/>
          </w:rPr>
          <w:fldChar w:fldCharType="end"/>
        </w:r>
        <w:bookmarkEnd w:id="92"/>
        <w:r w:rsidDel="00AA168A">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func>
          <m:r>
            <m:rPr>
              <m:sty m:val="p"/>
            </m:rPr>
            <w:rPr>
              <w:rFonts w:ascii="Cambria Math" w:hAnsi="Cambria Math"/>
            </w:rPr>
            <m:t xml:space="preserve">+ </m:t>
          </m:r>
          <w:commentRangeStart w:id="95"/>
          <m:r>
            <m:rPr>
              <m:sty m:val="p"/>
            </m:rPr>
            <w:rPr>
              <w:rFonts w:ascii="Cambria Math" w:hAnsi="Cambria Math"/>
            </w:rPr>
            <m:t>ε</m:t>
          </m:r>
          <w:commentRangeEnd w:id="95"/>
          <m:r>
            <m:rPr>
              <m:sty m:val="p"/>
            </m:rPr>
            <w:rPr>
              <w:rStyle w:val="CommentReference"/>
            </w:rPr>
            <w:commentReference w:id="95"/>
          </m:r>
        </m:oMath>
      </w:moveFrom>
    </w:p>
    <w:moveFromRangeEnd w:id="93"/>
    <w:p w14:paraId="0C57F3C3" w14:textId="6596E669" w:rsidR="00E05953" w:rsidRPr="00E022D1" w:rsidDel="00AA168A" w:rsidRDefault="00E05953" w:rsidP="00B34995">
      <w:pPr>
        <w:spacing w:line="240" w:lineRule="auto"/>
        <w:jc w:val="both"/>
        <w:rPr>
          <w:del w:id="96" w:author="Punt, Andre (O&amp;A, Hobart)" w:date="2019-01-23T07:43:00Z"/>
          <w:rFonts w:eastAsiaTheme="minorEastAsia"/>
        </w:rPr>
      </w:pPr>
      <m:oMath>
        <m:r>
          <w:del w:id="97" w:author="Punt, Andre (O&amp;A, Hobart)" w:date="2019-01-23T07:43:00Z">
            <m:rPr>
              <m:sty m:val="p"/>
            </m:rPr>
            <w:rPr>
              <w:rFonts w:ascii="Cambria Math" w:hAnsi="Cambria Math"/>
            </w:rPr>
            <m:t>ε ~ N(0,σ</m:t>
          </w:del>
        </m:r>
      </m:oMath>
      <w:del w:id="98" w:author="Punt, Andre (O&amp;A, Hobart)" w:date="2019-01-23T07:43:00Z">
        <w:r w:rsidDel="00AA168A">
          <w:rPr>
            <w:rFonts w:eastAsiaTheme="minorEastAsia"/>
            <w:vertAlign w:val="superscript"/>
          </w:rPr>
          <w:delText>2</w:delText>
        </w:r>
        <w:r w:rsidDel="00AA168A">
          <w:rPr>
            <w:rFonts w:eastAsiaTheme="minorEastAsia"/>
          </w:rPr>
          <w:delText>)</w:delText>
        </w:r>
      </w:del>
    </w:p>
    <w:p w14:paraId="252F266E" w14:textId="1FE9BC96" w:rsidR="00E05953" w:rsidRPr="00E9782A" w:rsidRDefault="00E05953" w:rsidP="00B34995">
      <w:pPr>
        <w:spacing w:line="240" w:lineRule="auto"/>
        <w:jc w:val="both"/>
      </w:pPr>
      <w:r w:rsidRPr="008567BF">
        <w:t>Initial parameter</w:t>
      </w:r>
      <w:r>
        <w:t>s</w:t>
      </w:r>
      <w:r w:rsidRPr="008567BF">
        <w:t xml:space="preserve"> </w:t>
      </w:r>
      <w:r>
        <w:t xml:space="preserve">were </w:t>
      </w:r>
      <w:r w:rsidRPr="008567BF">
        <w:t>t0 = 0,</w:t>
      </w:r>
      <w:commentRangeStart w:id="99"/>
      <w:r w:rsidRPr="008567BF">
        <w:t xml:space="preserve"> </w:t>
      </w:r>
      <m:oMath>
        <m:r>
          <m:rPr>
            <m:sty m:val="p"/>
          </m:rPr>
          <w:rPr>
            <w:rFonts w:ascii="Cambria Math" w:hAnsi="Cambria Math"/>
          </w:rPr>
          <m:t>σ</m:t>
        </m:r>
      </m:oMath>
      <w:r w:rsidRPr="008567BF">
        <w:t xml:space="preserve"> </w:t>
      </w:r>
      <w:r>
        <w:t>= 0</w:t>
      </w:r>
      <w:commentRangeEnd w:id="99"/>
      <w:r w:rsidR="00AA168A">
        <w:rPr>
          <w:rStyle w:val="CommentReference"/>
        </w:rPr>
        <w:commentReference w:id="99"/>
      </w:r>
      <w:r>
        <w:t xml:space="preserve">, </w:t>
      </w:r>
      <w:r w:rsidRPr="008567BF">
        <w:t>with L∞ = 70, K = 0.</w:t>
      </w:r>
    </w:p>
    <w:p w14:paraId="40B59E3D" w14:textId="50ADA14E" w:rsidR="00E05953" w:rsidRDefault="00E05953" w:rsidP="00B34995">
      <w:pPr>
        <w:pStyle w:val="Heading2"/>
        <w:spacing w:line="240" w:lineRule="auto"/>
        <w:jc w:val="both"/>
      </w:pPr>
      <w:r w:rsidRPr="008B3D07">
        <w:rPr>
          <w:highlight w:val="yellow"/>
        </w:rPr>
        <w:t xml:space="preserve">Simulation </w:t>
      </w:r>
      <w:commentRangeStart w:id="100"/>
      <w:r w:rsidRPr="008B3D07">
        <w:rPr>
          <w:highlight w:val="yellow"/>
        </w:rPr>
        <w:t>Testing</w:t>
      </w:r>
      <w:commentRangeEnd w:id="100"/>
      <w:r w:rsidR="008A6648">
        <w:rPr>
          <w:rStyle w:val="CommentReference"/>
          <w:rFonts w:eastAsiaTheme="minorHAnsi"/>
          <w:i w:val="0"/>
        </w:rPr>
        <w:commentReference w:id="100"/>
      </w:r>
    </w:p>
    <w:p w14:paraId="1E4940F0" w14:textId="06E7E5DD" w:rsidR="00F75BC7" w:rsidRDefault="008B3D07" w:rsidP="00B34995">
      <w:pPr>
        <w:spacing w:line="240" w:lineRule="auto"/>
        <w:jc w:val="both"/>
      </w:pPr>
      <w:del w:id="101" w:author="Punt, Andre (O&amp;A, Hobart)" w:date="2019-01-23T07:44:00Z">
        <w:r w:rsidDel="00AA168A">
          <w:delText>To evaluate the robu</w:delText>
        </w:r>
        <w:r w:rsidR="003057E6" w:rsidDel="00AA168A">
          <w:delText>stness of the proposed method, w</w:delText>
        </w:r>
      </w:del>
      <w:ins w:id="102" w:author="Punt, Andre (O&amp;A, Hobart)" w:date="2019-01-23T07:44:00Z">
        <w:r w:rsidR="00AA168A">
          <w:t>W</w:t>
        </w:r>
      </w:ins>
      <w:r w:rsidR="003057E6">
        <w:t xml:space="preserve">e performed a simulation </w:t>
      </w:r>
      <w:proofErr w:type="spellStart"/>
      <w:r w:rsidR="003057E6">
        <w:t>study</w:t>
      </w:r>
      <w:ins w:id="103" w:author="Punt, Andre (O&amp;A, Hobart)" w:date="2019-01-23T07:44:00Z">
        <w:r w:rsidR="00AA168A">
          <w:t>t</w:t>
        </w:r>
      </w:ins>
      <w:del w:id="104" w:author="Punt, Andre (O&amp;A, Hobart)" w:date="2019-01-23T07:44:00Z">
        <w:r w:rsidR="003057E6" w:rsidDel="00AA168A">
          <w:delText xml:space="preserve"> </w:delText>
        </w:r>
      </w:del>
      <w:proofErr w:type="gramStart"/>
      <w:ins w:id="105" w:author="Punt, Andre (O&amp;A, Hobart)" w:date="2019-01-23T07:44:00Z">
        <w:r w:rsidR="00AA168A">
          <w:t>To</w:t>
        </w:r>
        <w:proofErr w:type="spellEnd"/>
        <w:proofErr w:type="gramEnd"/>
        <w:r w:rsidR="00AA168A">
          <w:t xml:space="preserve"> evaluate the robustness of the proposed method, </w:t>
        </w:r>
      </w:ins>
      <w:r w:rsidR="003057E6">
        <w:t xml:space="preserve">using datasets </w:t>
      </w:r>
      <w:del w:id="106" w:author="Punt, Andre (O&amp;A, Hobart)" w:date="2019-01-23T07:44:00Z">
        <w:r w:rsidR="003057E6" w:rsidDel="00AA168A">
          <w:delText xml:space="preserve">artificially </w:delText>
        </w:r>
      </w:del>
      <w:r w:rsidR="003057E6">
        <w:t xml:space="preserve">generated </w:t>
      </w:r>
      <w:del w:id="107" w:author="Punt, Andre (O&amp;A, Hobart)" w:date="2019-01-23T07:44:00Z">
        <w:r w:rsidR="003057E6" w:rsidDel="00AA168A">
          <w:delText xml:space="preserve">via </w:delText>
        </w:r>
      </w:del>
      <w:ins w:id="108" w:author="Punt, Andre (O&amp;A, Hobart)" w:date="2019-01-23T07:44:00Z">
        <w:r w:rsidR="00AA168A">
          <w:t>using</w:t>
        </w:r>
        <w:r w:rsidR="00AA168A">
          <w:t xml:space="preserve"> </w:t>
        </w:r>
      </w:ins>
      <w:r w:rsidR="003057E6">
        <w:t>an individual-based model (</w:t>
      </w:r>
      <w:commentRangeStart w:id="109"/>
      <w:r w:rsidR="003057E6">
        <w:t>IBM</w:t>
      </w:r>
      <w:commentRangeEnd w:id="109"/>
      <w:r w:rsidR="008A6648">
        <w:rPr>
          <w:rStyle w:val="CommentReference"/>
        </w:rPr>
        <w:commentReference w:id="109"/>
      </w:r>
      <w:r w:rsidR="003057E6">
        <w:t xml:space="preserve">). The </w:t>
      </w:r>
      <w:commentRangeStart w:id="110"/>
      <w:r w:rsidR="003057E6">
        <w:t xml:space="preserve">IBM </w:t>
      </w:r>
      <w:commentRangeEnd w:id="110"/>
      <w:r w:rsidR="003057E6">
        <w:rPr>
          <w:rStyle w:val="CommentReference"/>
        </w:rPr>
        <w:commentReference w:id="110"/>
      </w:r>
      <w:r w:rsidR="003057E6">
        <w:t xml:space="preserve">is capable of mimicking individual characteristics by following the life history processes (survival, growth, and reproduction) of individual fish. </w:t>
      </w:r>
      <w:commentRangeStart w:id="111"/>
      <w:r w:rsidR="003057E6">
        <w:t>Temporal variation in fish growth</w:t>
      </w:r>
      <w:commentRangeEnd w:id="111"/>
      <w:r w:rsidR="00AA168A">
        <w:rPr>
          <w:rStyle w:val="CommentReference"/>
        </w:rPr>
        <w:commentReference w:id="111"/>
      </w:r>
      <w:r w:rsidR="003057E6">
        <w:t xml:space="preserve"> is achieved by changing the mean fishing mortality </w:t>
      </w:r>
      <w:r w:rsidR="00E23A55">
        <w:t>(</w:t>
      </w:r>
      <w:r w:rsidR="00E23A55" w:rsidRPr="00E23A55">
        <w:rPr>
          <w:i/>
        </w:rPr>
        <w:t>F</w:t>
      </w:r>
      <w:r w:rsidR="00E23A55">
        <w:t xml:space="preserve">) </w:t>
      </w:r>
      <w:r w:rsidR="003057E6">
        <w:t>e</w:t>
      </w:r>
      <w:commentRangeStart w:id="112"/>
      <w:r w:rsidR="003057E6">
        <w:t>xperienced by the population</w:t>
      </w:r>
      <w:r w:rsidR="00E23A55">
        <w:t xml:space="preserve"> with a generated vector of </w:t>
      </w:r>
      <w:r w:rsidR="00E23A55">
        <w:rPr>
          <w:i/>
        </w:rPr>
        <w:t>F</w:t>
      </w:r>
      <w:r w:rsidR="00C41D19">
        <w:t xml:space="preserve"> as in</w:t>
      </w:r>
      <w:r w:rsidR="00873DA6">
        <w:t xml:space="preserve"> </w:t>
      </w:r>
      <w:commentRangeEnd w:id="112"/>
      <w:r w:rsidR="008A6648">
        <w:rPr>
          <w:rStyle w:val="CommentReference"/>
        </w:rPr>
        <w:commentReference w:id="112"/>
      </w:r>
      <w:r w:rsidR="00873DA6">
        <w:fldChar w:fldCharType="begin" w:fldLock="1"/>
      </w:r>
      <w:r w:rsidR="00873DA6">
        <w:instrText>ADDIN CSL_CITATION {"citationItems":[{"id":"ITEM-1","itemData":{"DOI":"10.1016/j.fishres.2011.12.011","ISBN":"0165-7836","ISSN":"01657836","abstract":"Methods that use only fisheries catch records to determine the status of exploited fish populations have been used to draw important conclusions regarding the world's fisheries. The reliability of two such approaches is evaluated by simulating a range of fisheries development and overfishing scenarios. The success rate and bias of stock status classification by two catch-based methods is compared with those of two stock assessment methods that explicitly model population dynamics and use additional fishing effort data. On average the catch-based methods correctly classified the status of stocks in 31% and 34% of the cases considered. Two simple stock assessments successfully classified stock status in 57% and 59% of the cases. The catch-based methods and the surplus production stock assessment were negatively biased and on average provided overly pessimistic conclusions regarding stock status. Catch-based methods were more negatively biased on average than the stock assessment approaches. ?? 2011 Elsevier B.V.","author":[{"dropping-particle":"","family":"Carruthers","given":"Thomas R","non-dropping-particle":"","parse-names":false,"suffix":""},{"dropping-particle":"","family":"Walters","given":"Carl J","non-dropping-particle":"","parse-names":false,"suffix":""},{"dropping-particle":"","family":"McAllister","given":"Murdoch K","non-dropping-particle":"","parse-names":false,"suffix":""}],"container-title":"Fisheries Research","id":"ITEM-1","issued":{"date-parts":[["2012"]]},"page":"66-79","publisher":"Elsevier B.V.","title":"Evaluating methods that classify fisheries stock status using only fisheries catch data","type":"article-journal","volume":"119-120"},"uris":["http://www.mendeley.com/documents/?uuid=0ffea2f8-6a2b-4fdc-a600-0525c6c9adf9"]}],"mendeley":{"formattedCitation":"(Carruthers et al., 2012)","manualFormatting":"(Carruthers et al. (2012)","plainTextFormattedCitation":"(Carruthers et al., 2012)"},"properties":{"noteIndex":0},"schema":"https://github.com/citation-style-language/schema/raw/master/csl-citation.json"}</w:instrText>
      </w:r>
      <w:r w:rsidR="00873DA6">
        <w:fldChar w:fldCharType="separate"/>
      </w:r>
      <w:del w:id="113" w:author="Punt, Andre (O&amp;A, Hobart)" w:date="2019-01-23T07:44:00Z">
        <w:r w:rsidR="00873DA6" w:rsidRPr="00873DA6" w:rsidDel="00AA168A">
          <w:rPr>
            <w:noProof/>
          </w:rPr>
          <w:delText>(</w:delText>
        </w:r>
      </w:del>
      <w:r w:rsidR="00873DA6" w:rsidRPr="00873DA6">
        <w:rPr>
          <w:noProof/>
        </w:rPr>
        <w:t>Carruthers et al.</w:t>
      </w:r>
      <w:r w:rsidR="00873DA6">
        <w:rPr>
          <w:noProof/>
        </w:rPr>
        <w:t xml:space="preserve"> (</w:t>
      </w:r>
      <w:r w:rsidR="00873DA6" w:rsidRPr="00873DA6">
        <w:rPr>
          <w:noProof/>
        </w:rPr>
        <w:t>2012)</w:t>
      </w:r>
      <w:r w:rsidR="00873DA6">
        <w:fldChar w:fldCharType="end"/>
      </w:r>
      <w:r w:rsidR="003057E6">
        <w:t xml:space="preserve">. </w:t>
      </w:r>
      <w:del w:id="114" w:author="Punt, Andre (O&amp;A, Hobart)" w:date="2019-01-23T07:45:00Z">
        <w:r w:rsidR="00C41D19" w:rsidDel="008A6648">
          <w:delText>In this approach, we specify</w:delText>
        </w:r>
      </w:del>
      <w:ins w:id="115" w:author="Punt, Andre (O&amp;A, Hobart)" w:date="2019-01-23T07:45:00Z">
        <w:r w:rsidR="008A6648">
          <w:t>This involved specifying</w:t>
        </w:r>
      </w:ins>
      <w:r w:rsidR="00C41D19">
        <w:t xml:space="preserve"> the median </w:t>
      </w:r>
      <w:r w:rsidR="00C41D19">
        <w:rPr>
          <w:i/>
        </w:rPr>
        <w:t>F</w:t>
      </w:r>
      <w:r w:rsidR="00C41D19">
        <w:t xml:space="preserve"> for the final 50 years of the 100-year simulation; fish are only subject to natural mortality for the first 50 years.</w:t>
      </w:r>
      <w:r w:rsidR="003640BA">
        <w:t xml:space="preserve"> The median values </w:t>
      </w:r>
      <w:r w:rsidR="00E23A55">
        <w:t>for either the entirety or a subset of the final 50 years were either</w:t>
      </w:r>
      <w:r w:rsidR="003640BA">
        <w:t xml:space="preserve"> low (</w:t>
      </w:r>
      <w:r w:rsidR="003640BA" w:rsidRPr="003640BA">
        <w:rPr>
          <w:i/>
        </w:rPr>
        <w:t>F</w:t>
      </w:r>
      <w:r w:rsidR="003640BA">
        <w:t xml:space="preserve"> = 0.15</w:t>
      </w:r>
      <w:ins w:id="116" w:author="Punt, Andre (O&amp;A, Hobart)" w:date="2019-01-23T07:45:00Z">
        <w:r w:rsidR="008A6648">
          <w:t>yr</w:t>
        </w:r>
        <w:r w:rsidR="008A6648" w:rsidRPr="008A6648">
          <w:rPr>
            <w:vertAlign w:val="superscript"/>
            <w:rPrChange w:id="117" w:author="Punt, Andre (O&amp;A, Hobart)" w:date="2019-01-23T07:45:00Z">
              <w:rPr/>
            </w:rPrChange>
          </w:rPr>
          <w:t>-1</w:t>
        </w:r>
      </w:ins>
      <w:r w:rsidR="003640BA">
        <w:t>), medium (</w:t>
      </w:r>
      <w:r w:rsidR="003640BA" w:rsidRPr="003640BA">
        <w:rPr>
          <w:i/>
        </w:rPr>
        <w:t>F</w:t>
      </w:r>
      <w:r w:rsidR="003640BA">
        <w:t xml:space="preserve"> = 0.25</w:t>
      </w:r>
      <w:ins w:id="118" w:author="Punt, Andre (O&amp;A, Hobart)" w:date="2019-01-23T07:46:00Z">
        <w:r w:rsidR="008A6648" w:rsidRPr="008A6648">
          <w:t xml:space="preserve"> </w:t>
        </w:r>
        <w:r w:rsidR="008A6648">
          <w:t>yr</w:t>
        </w:r>
        <w:r w:rsidR="008A6648" w:rsidRPr="00805C96">
          <w:rPr>
            <w:vertAlign w:val="superscript"/>
          </w:rPr>
          <w:t>-1</w:t>
        </w:r>
      </w:ins>
      <w:r w:rsidR="003640BA">
        <w:t>), or high (</w:t>
      </w:r>
      <w:r w:rsidR="003640BA" w:rsidRPr="003640BA">
        <w:rPr>
          <w:i/>
        </w:rPr>
        <w:t xml:space="preserve">F </w:t>
      </w:r>
      <w:r w:rsidR="003640BA">
        <w:t>= 0.35</w:t>
      </w:r>
      <w:ins w:id="119" w:author="Punt, Andre (O&amp;A, Hobart)" w:date="2019-01-23T07:46:00Z">
        <w:r w:rsidR="008A6648" w:rsidRPr="008A6648">
          <w:t xml:space="preserve"> </w:t>
        </w:r>
        <w:r w:rsidR="008A6648">
          <w:t>yr</w:t>
        </w:r>
        <w:r w:rsidR="008A6648" w:rsidRPr="00805C96">
          <w:rPr>
            <w:vertAlign w:val="superscript"/>
          </w:rPr>
          <w:t>-1</w:t>
        </w:r>
      </w:ins>
      <w:r w:rsidR="003640BA">
        <w:t>).</w:t>
      </w:r>
      <w:r w:rsidR="00C41D19">
        <w:t xml:space="preserve">  </w:t>
      </w:r>
      <w:r w:rsidR="003057E6">
        <w:t>We simulate spatial variation by generating length and age datasets under different growth regimes</w:t>
      </w:r>
      <w:r w:rsidR="00330BD9">
        <w:t xml:space="preserve"> </w:t>
      </w:r>
      <w:r w:rsidR="003057E6">
        <w:t xml:space="preserve">(i.e., higher values of </w:t>
      </w:r>
      <w:r w:rsidR="003057E6" w:rsidRPr="008A6648">
        <w:rPr>
          <w:i/>
          <w:rPrChange w:id="120" w:author="Punt, Andre (O&amp;A, Hobart)" w:date="2019-01-23T07:46:00Z">
            <w:rPr/>
          </w:rPrChange>
        </w:rPr>
        <w:t>K</w:t>
      </w:r>
      <w:r w:rsidR="003057E6">
        <w:t xml:space="preserve"> </w:t>
      </w:r>
      <w:proofErr w:type="gramStart"/>
      <w:r w:rsidR="003057E6">
        <w:t xml:space="preserve">and </w:t>
      </w:r>
      <w:proofErr w:type="gramEnd"/>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3057E6">
        <w:t>) and assign</w:t>
      </w:r>
      <w:r w:rsidR="00C41D19">
        <w:t xml:space="preserve"> </w:t>
      </w:r>
      <w:r w:rsidR="003057E6">
        <w:t>a range of latitudes</w:t>
      </w:r>
      <w:r w:rsidR="00C41D19">
        <w:t xml:space="preserve"> to each regime.</w:t>
      </w:r>
      <w:r w:rsidR="00F75BC7">
        <w:t xml:space="preserve"> </w:t>
      </w:r>
      <w:commentRangeStart w:id="121"/>
      <w:r w:rsidR="00F75BC7">
        <w:t xml:space="preserve">The growth module of the IBM itself implements a VBGF with  </w:t>
      </w:r>
      <w:r w:rsidR="00F75BC7" w:rsidRPr="008A6648">
        <w:rPr>
          <w:i/>
          <w:rPrChange w:id="122" w:author="Punt, Andre (O&amp;A, Hobart)" w:date="2019-01-23T07:46:00Z">
            <w:rPr/>
          </w:rPrChange>
        </w:rPr>
        <w:t>L</w:t>
      </w:r>
      <w:r w:rsidR="00F75BC7" w:rsidRPr="008A6648">
        <w:rPr>
          <w:vertAlign w:val="subscript"/>
          <w:rPrChange w:id="123" w:author="Punt, Andre (O&amp;A, Hobart)" w:date="2019-01-23T07:46:00Z">
            <w:rPr/>
          </w:rPrChange>
        </w:rPr>
        <w:t>1</w:t>
      </w:r>
      <w:r w:rsidR="00F75BC7">
        <w:t xml:space="preserve"> and </w:t>
      </w:r>
      <w:r w:rsidR="00F75BC7" w:rsidRPr="008A6648">
        <w:rPr>
          <w:i/>
          <w:rPrChange w:id="124" w:author="Punt, Andre (O&amp;A, Hobart)" w:date="2019-01-23T07:46:00Z">
            <w:rPr/>
          </w:rPrChange>
        </w:rPr>
        <w:t>L</w:t>
      </w:r>
      <w:r w:rsidR="00F75BC7" w:rsidRPr="008A6648">
        <w:rPr>
          <w:vertAlign w:val="subscript"/>
          <w:rPrChange w:id="125" w:author="Punt, Andre (O&amp;A, Hobart)" w:date="2019-01-23T07:46:00Z">
            <w:rPr/>
          </w:rPrChange>
        </w:rPr>
        <w:t>2</w:t>
      </w:r>
      <w:r w:rsidR="00F75BC7">
        <w:t xml:space="preserve"> as in Stock Synthesis </w:t>
      </w:r>
      <w:r w:rsidR="00F75BC7">
        <w:fldChar w:fldCharType="begin" w:fldLock="1"/>
      </w:r>
      <w:r w:rsidR="00873DA6">
        <w:instrText>ADDIN CSL_CITATION {"citationItems":[{"id":"ITEM-1","itemData":{"DOI":"10.1016/j.fishres.2012.10.012","ISBN":"0165-7836","ISSN":"01657836","abstract":"Stock synthesis (SS) is a statistical age-structured population modeling framework that has been applied in a wide variety of fish assessments globally. The framework is highly scalable from data-weak situations where it operates as an age-structured production model, to complex situations where it can flexibly incorporate multiple data sources and account for biological and environmental processes. SS implements compensatory population dynamics through use of a function relating mean recruitment to spawner reproductive output. This function enhances the ability of SS to operate in data-weak situations and enables it to estimate fishery management quantities such as fishing rates that would provide for maximum sustainable yield and to employ these rates in forecasts of potential yield and future stock status. Complex model configurations such as multiple areas and multiple growth morphs are possible, tag-recapture data can be used to aid estimation of movement rates among areas, and most parameters can change over time in response to environmental and ecosystem factors. SS is coded using Auto-Differentiation Model Builder, so inherits its powerful capability to efficiently estimate hundreds of parameters using either maximum likelihood or Bayesian inference. Output processing, principally through a package developed in R, enables rapid model diagnosis. Details of the underlying population dynamics and the statistical framework used within SS are provided. ©2012.","author":[{"dropping-particle":"","family":"Methot","given":"Richard D","non-dropping-particle":"","parse-names":false,"suffix":""},{"dropping-particle":"","family":"Wetzel","given":"Chantell R","non-dropping-particle":"","parse-names":false,"suffix":""}],"container-title":"Fisheries Research","id":"ITEM-1","issued":{"date-parts":[["2013"]]},"page":"86-99","title":"Stock synthesis: A biological and statistical framework for fish stock assessment and fishery management","type":"article-journal","volume":"142"},"uris":["http://www.mendeley.com/documents/?uuid=84c299fe-cb63-404a-815c-abadd1f1ce9c"]}],"mendeley":{"formattedCitation":"(Methot and Wetzel, 2013)","plainTextFormattedCitation":"(Methot and Wetzel, 2013)","previouslyFormattedCitation":"(Methot and Wetzel, 2013)"},"properties":{"noteIndex":0},"schema":"https://github.com/citation-style-language/schema/raw/master/csl-citation.json"}</w:instrText>
      </w:r>
      <w:r w:rsidR="00F75BC7">
        <w:fldChar w:fldCharType="separate"/>
      </w:r>
      <w:r w:rsidR="00F75BC7" w:rsidRPr="00F75BC7">
        <w:rPr>
          <w:noProof/>
        </w:rPr>
        <w:t>(Methot and Wetzel, 2013)</w:t>
      </w:r>
      <w:r w:rsidR="00F75BC7">
        <w:fldChar w:fldCharType="end"/>
      </w:r>
      <w:r w:rsidR="00F75BC7">
        <w:t>:</w:t>
      </w:r>
    </w:p>
    <w:p w14:paraId="3D205EA6" w14:textId="3BA0958D" w:rsidR="00F75BC7" w:rsidRDefault="00F75BC7" w:rsidP="00B34995">
      <w:pPr>
        <w:pStyle w:val="Caption"/>
        <w:jc w:val="both"/>
      </w:pPr>
      <w:r>
        <w:t xml:space="preserve">Equation </w:t>
      </w:r>
      <w:r w:rsidR="00B34995">
        <w:rPr>
          <w:noProof/>
        </w:rPr>
        <w:fldChar w:fldCharType="begin"/>
      </w:r>
      <w:r w:rsidR="00B34995">
        <w:rPr>
          <w:noProof/>
        </w:rPr>
        <w:instrText xml:space="preserve"> SEQ Equation \* ARABIC </w:instrText>
      </w:r>
      <w:r w:rsidR="00B34995">
        <w:rPr>
          <w:noProof/>
        </w:rPr>
        <w:fldChar w:fldCharType="separate"/>
      </w:r>
      <w:r>
        <w:rPr>
          <w:noProof/>
        </w:rPr>
        <w:t>2</w:t>
      </w:r>
      <w:r w:rsidR="00B34995">
        <w:rPr>
          <w:noProof/>
        </w:rPr>
        <w:fldChar w:fldCharType="end"/>
      </w:r>
      <w:r>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Pr>
          <w:rFonts w:eastAsiaTheme="minorEastAsia"/>
        </w:rP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(-K×(</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hAnsi="Cambria Math"/>
              </w:rPr>
              <m:t>)</m:t>
            </m:r>
          </m:den>
        </m:f>
      </m:oMath>
    </w:p>
    <w:p w14:paraId="3012175C" w14:textId="61E684C8" w:rsidR="00E05953" w:rsidRDefault="00642D5E" w:rsidP="00B34995">
      <w:pPr>
        <w:spacing w:line="240" w:lineRule="auto"/>
        <w:jc w:val="both"/>
      </w:pPr>
      <w:r>
        <w:t xml:space="preserve">Where </w:t>
      </w:r>
      <m:oMath>
        <m:sSub>
          <m:sSubPr>
            <m:ctrlPr>
              <w:rPr>
                <w:rFonts w:ascii="Cambria Math" w:hAnsi="Cambria Math"/>
              </w:rPr>
            </m:ctrlPr>
          </m:sSubPr>
          <m:e>
            <m:r>
              <w:rPr>
                <w:rFonts w:ascii="Cambria Math" w:hAnsi="Cambria Math"/>
              </w:rPr>
              <m:t>L</m:t>
            </m:r>
          </m:e>
          <m:sub>
            <m:r>
              <m:rPr>
                <m:sty m:val="p"/>
              </m:rPr>
              <w:rPr>
                <w:rFonts w:ascii="Cambria Math" w:hAnsi="Cambria Math"/>
              </w:rPr>
              <m:t>1,2</m:t>
            </m:r>
          </m:sub>
        </m:sSub>
      </m:oMath>
      <w:r>
        <w:rPr>
          <w:rFonts w:eastAsiaTheme="minorEastAsia"/>
        </w:rPr>
        <w:t xml:space="preserve"> represents the length of a fish at </w:t>
      </w:r>
      <w:proofErr w:type="gramStart"/>
      <w:r>
        <w:rPr>
          <w:rFonts w:eastAsiaTheme="minorEastAsia"/>
        </w:rPr>
        <w:t xml:space="preserve">age </w:t>
      </w:r>
      <w:proofErr w:type="gramEnd"/>
      <m:oMath>
        <m:sSub>
          <m:sSubPr>
            <m:ctrlPr>
              <w:rPr>
                <w:rFonts w:ascii="Cambria Math" w:hAnsi="Cambria Math"/>
              </w:rPr>
            </m:ctrlPr>
          </m:sSubPr>
          <m:e>
            <m:r>
              <w:rPr>
                <w:rFonts w:ascii="Cambria Math" w:hAnsi="Cambria Math"/>
              </w:rPr>
              <m:t>a</m:t>
            </m:r>
          </m:e>
          <m:sub>
            <m:r>
              <m:rPr>
                <m:sty m:val="p"/>
              </m:rPr>
              <w:rPr>
                <w:rFonts w:ascii="Cambria Math" w:hAnsi="Cambria Math"/>
              </w:rPr>
              <m:t>1,2</m:t>
            </m:r>
          </m:sub>
        </m:sSub>
      </m:oMath>
      <w:r>
        <w:rPr>
          <w:rFonts w:eastAsiaTheme="minorEastAsia"/>
        </w:rPr>
        <w:t xml:space="preserve">, and K is the same as in </w:t>
      </w:r>
      <w:r>
        <w:rPr>
          <w:rFonts w:eastAsiaTheme="minorEastAsia"/>
        </w:rPr>
        <w:fldChar w:fldCharType="begin"/>
      </w:r>
      <w:r>
        <w:rPr>
          <w:rFonts w:eastAsiaTheme="minorEastAsia"/>
        </w:rPr>
        <w:instrText xml:space="preserve"> REF _Ref535910294 \h </w:instrText>
      </w:r>
      <w:r>
        <w:rPr>
          <w:rFonts w:eastAsiaTheme="minorEastAsia"/>
        </w:rPr>
      </w:r>
      <w:r w:rsidR="00B34995">
        <w:rPr>
          <w:rFonts w:eastAsiaTheme="minorEastAsia"/>
        </w:rPr>
        <w:instrText xml:space="preserve"> \* MERGEFORMAT </w:instrText>
      </w:r>
      <w:r>
        <w:rPr>
          <w:rFonts w:eastAsiaTheme="minorEastAsia"/>
        </w:rPr>
        <w:fldChar w:fldCharType="separate"/>
      </w:r>
      <w:r>
        <w:t xml:space="preserve">Equation </w:t>
      </w:r>
      <w:r>
        <w:rPr>
          <w:noProof/>
        </w:rPr>
        <w:t>1</w:t>
      </w:r>
      <w:r>
        <w:rPr>
          <w:rFonts w:eastAsiaTheme="minorEastAsia"/>
        </w:rPr>
        <w:fldChar w:fldCharType="end"/>
      </w:r>
      <w:commentRangeEnd w:id="121"/>
      <w:r w:rsidR="008A6648">
        <w:rPr>
          <w:rStyle w:val="CommentReference"/>
        </w:rPr>
        <w:commentReference w:id="121"/>
      </w:r>
      <w:r>
        <w:rPr>
          <w:rFonts w:eastAsiaTheme="minorEastAsia"/>
        </w:rPr>
        <w:t xml:space="preserve">. An individual fish’s growth increment </w:t>
      </w:r>
      <w:del w:id="126" w:author="Punt, Andre (O&amp;A, Hobart)" w:date="2019-01-23T07:47:00Z">
        <w:r w:rsidDel="008A6648">
          <w:rPr>
            <w:rFonts w:eastAsiaTheme="minorEastAsia"/>
          </w:rPr>
          <w:delText xml:space="preserve">is updated using this computed </w:delTex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 K</m:t>
          </m:r>
        </m:oMath>
        <w:r w:rsidDel="008A6648">
          <w:rPr>
            <w:rFonts w:eastAsiaTheme="minorEastAsia"/>
          </w:rPr>
          <w:delText xml:space="preserve"> and</w:delText>
        </w:r>
      </w:del>
      <w:ins w:id="127" w:author="Punt, Andre (O&amp;A, Hobart)" w:date="2019-01-23T07:47:00Z">
        <w:r w:rsidR="008A6648">
          <w:rPr>
            <w:rFonts w:eastAsiaTheme="minorEastAsia"/>
          </w:rPr>
          <w:t>is subject to</w:t>
        </w:r>
      </w:ins>
      <w:del w:id="128" w:author="Punt, Andre (O&amp;A, Hobart)" w:date="2019-01-23T07:47:00Z">
        <w:r w:rsidDel="008A6648">
          <w:rPr>
            <w:rFonts w:eastAsiaTheme="minorEastAsia"/>
          </w:rPr>
          <w:delText xml:space="preserve"> a</w:delText>
        </w:r>
      </w:del>
      <w:r>
        <w:rPr>
          <w:rFonts w:eastAsiaTheme="minorEastAsia"/>
        </w:rPr>
        <w:t xml:space="preserve"> bias-corrected lognormal err</w:t>
      </w:r>
      <w:commentRangeStart w:id="129"/>
      <w:r>
        <w:rPr>
          <w:rFonts w:eastAsiaTheme="minorEastAsia"/>
        </w:rPr>
        <w:t>or term</w:t>
      </w:r>
      <w:commentRangeEnd w:id="129"/>
      <w:r w:rsidR="008A6648">
        <w:rPr>
          <w:rStyle w:val="CommentReference"/>
        </w:rPr>
        <w:commentReference w:id="129"/>
      </w:r>
      <w:r>
        <w:rPr>
          <w:rFonts w:eastAsiaTheme="minorEastAsia"/>
        </w:rPr>
        <w:t>.</w:t>
      </w:r>
      <w:r w:rsidR="00C41D19">
        <w:t xml:space="preserve"> Depending on the scenario, </w:t>
      </w:r>
      <w:r w:rsidR="008D0470">
        <w:t xml:space="preserve">the different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 K</m:t>
        </m:r>
      </m:oMath>
      <w:r w:rsidR="008D0470">
        <w:rPr>
          <w:rFonts w:eastAsiaTheme="minorEastAsia"/>
        </w:rPr>
        <w:t xml:space="preserve"> regimes are either assigned completely distinct latitudinal ranges or ranges with some overlap.</w:t>
      </w:r>
    </w:p>
    <w:p w14:paraId="3D7D2183" w14:textId="4BBAE2F0" w:rsidR="003057E6" w:rsidRDefault="003057E6" w:rsidP="00B34995">
      <w:pPr>
        <w:spacing w:line="240" w:lineRule="auto"/>
        <w:jc w:val="both"/>
      </w:pPr>
      <w:r>
        <w:t xml:space="preserve">The simulated scenarios described below were designed to represent the spectrum of possible growth regimes. The method was evaluated based on a) if it was able to accurately detect the presence or absence and </w:t>
      </w:r>
      <w:commentRangeStart w:id="130"/>
      <w:r>
        <w:t>location of a ‘break point’ in space or time</w:t>
      </w:r>
      <w:commentRangeEnd w:id="130"/>
      <w:r w:rsidR="008A6648">
        <w:rPr>
          <w:rStyle w:val="CommentReference"/>
        </w:rPr>
        <w:commentReference w:id="130"/>
      </w:r>
      <w:r>
        <w:t xml:space="preserve">, and b) if re-aggregation of the data at the proposed break point resulted in VBGF parameter estimates </w:t>
      </w:r>
      <w:del w:id="131" w:author="Punt, Andre (O&amp;A, Hobart)" w:date="2019-01-23T07:48:00Z">
        <w:r w:rsidDel="008A6648">
          <w:delText xml:space="preserve">which </w:delText>
        </w:r>
      </w:del>
      <w:ins w:id="132" w:author="Punt, Andre (O&amp;A, Hobart)" w:date="2019-01-23T07:48:00Z">
        <w:r w:rsidR="008A6648">
          <w:t>that</w:t>
        </w:r>
        <w:r w:rsidR="008A6648">
          <w:t xml:space="preserve"> </w:t>
        </w:r>
      </w:ins>
      <w:r>
        <w:t>overlapped with the tru</w:t>
      </w:r>
      <w:r w:rsidR="00E23A55">
        <w:t xml:space="preserve">e values used to generate the </w:t>
      </w:r>
      <w:commentRangeStart w:id="133"/>
      <w:commentRangeStart w:id="134"/>
      <w:r w:rsidR="00E23A55">
        <w:t>dataset</w:t>
      </w:r>
      <w:commentRangeEnd w:id="133"/>
      <w:r w:rsidR="00E23A55">
        <w:rPr>
          <w:rStyle w:val="CommentReference"/>
        </w:rPr>
        <w:commentReference w:id="133"/>
      </w:r>
      <w:commentRangeEnd w:id="134"/>
      <w:r w:rsidR="008A6648">
        <w:rPr>
          <w:rStyle w:val="CommentReference"/>
        </w:rPr>
        <w:commentReference w:id="134"/>
      </w:r>
      <w:r>
        <w:t>.</w:t>
      </w:r>
    </w:p>
    <w:tbl>
      <w:tblPr>
        <w:tblStyle w:val="TableGrid"/>
        <w:tblW w:w="9464" w:type="dxa"/>
        <w:tblLook w:val="04A0" w:firstRow="1" w:lastRow="0" w:firstColumn="1" w:lastColumn="0" w:noHBand="0" w:noVBand="1"/>
      </w:tblPr>
      <w:tblGrid>
        <w:gridCol w:w="3239"/>
        <w:gridCol w:w="3057"/>
        <w:gridCol w:w="3168"/>
      </w:tblGrid>
      <w:tr w:rsidR="00E11D94" w14:paraId="795F487F" w14:textId="77777777" w:rsidTr="0011113B">
        <w:trPr>
          <w:trHeight w:val="865"/>
        </w:trPr>
        <w:tc>
          <w:tcPr>
            <w:tcW w:w="3239" w:type="dxa"/>
          </w:tcPr>
          <w:p w14:paraId="39167701" w14:textId="0AF84560" w:rsidR="00E11D94" w:rsidRPr="00E11D94" w:rsidRDefault="00E11D94" w:rsidP="00BE6536">
            <w:pPr>
              <w:rPr>
                <w:b/>
              </w:rPr>
            </w:pPr>
            <w:r w:rsidRPr="00E11D94">
              <w:rPr>
                <w:b/>
              </w:rPr>
              <w:t>Scenario Description</w:t>
            </w:r>
          </w:p>
        </w:tc>
        <w:tc>
          <w:tcPr>
            <w:tcW w:w="3057" w:type="dxa"/>
          </w:tcPr>
          <w:p w14:paraId="2DE042EC" w14:textId="623C7441" w:rsidR="00E11D94" w:rsidRPr="00E11D94" w:rsidRDefault="00E11D94" w:rsidP="00BE6536">
            <w:pPr>
              <w:rPr>
                <w:b/>
              </w:rPr>
            </w:pPr>
            <w:r w:rsidRPr="00E11D94">
              <w:rPr>
                <w:b/>
              </w:rPr>
              <w:t xml:space="preserve">Fishing </w:t>
            </w:r>
            <w:commentRangeStart w:id="135"/>
            <w:r w:rsidRPr="00E11D94">
              <w:rPr>
                <w:b/>
              </w:rPr>
              <w:t>Mortality</w:t>
            </w:r>
            <w:commentRangeEnd w:id="135"/>
            <w:r w:rsidR="008A6648">
              <w:rPr>
                <w:rStyle w:val="CommentReference"/>
              </w:rPr>
              <w:commentReference w:id="135"/>
            </w:r>
            <w:r w:rsidRPr="00E11D94">
              <w:rPr>
                <w:b/>
              </w:rPr>
              <w:t xml:space="preserve"> (Temporal Component)</w:t>
            </w:r>
          </w:p>
        </w:tc>
        <w:tc>
          <w:tcPr>
            <w:tcW w:w="3168" w:type="dxa"/>
          </w:tcPr>
          <w:p w14:paraId="0F741E3F" w14:textId="1472A815" w:rsidR="00E11D94" w:rsidRPr="00E11D94" w:rsidRDefault="00E11D94" w:rsidP="00BE6536">
            <w:pPr>
              <w:rPr>
                <w:b/>
              </w:rPr>
            </w:pPr>
            <w:r w:rsidRPr="00E11D94">
              <w:rPr>
                <w:b/>
              </w:rPr>
              <w:t>Spatial Stratification</w:t>
            </w:r>
          </w:p>
        </w:tc>
      </w:tr>
      <w:tr w:rsidR="00E11D94" w14:paraId="32657CF4" w14:textId="77777777" w:rsidTr="00BE6536">
        <w:trPr>
          <w:trHeight w:val="728"/>
        </w:trPr>
        <w:tc>
          <w:tcPr>
            <w:tcW w:w="3239" w:type="dxa"/>
          </w:tcPr>
          <w:p w14:paraId="576D373B" w14:textId="1CBA2844" w:rsidR="00E11D94" w:rsidRDefault="00E11D94" w:rsidP="00BE6536">
            <w:r>
              <w:t>No spatial or temporal breaks</w:t>
            </w:r>
          </w:p>
        </w:tc>
        <w:tc>
          <w:tcPr>
            <w:tcW w:w="3057" w:type="dxa"/>
          </w:tcPr>
          <w:p w14:paraId="13ECBF75" w14:textId="7C3D0188" w:rsidR="00E11D94" w:rsidRDefault="00E11D94" w:rsidP="00BE6536">
            <w:r>
              <w:t>Medium for all years</w:t>
            </w:r>
          </w:p>
        </w:tc>
        <w:tc>
          <w:tcPr>
            <w:tcW w:w="3168" w:type="dxa"/>
          </w:tcPr>
          <w:p w14:paraId="7C79A9FE" w14:textId="29A75A36" w:rsidR="00E11D94" w:rsidRDefault="00E11D94" w:rsidP="00BE6536">
            <w:r>
              <w:t>Latitude is uniform random variable for all points</w:t>
            </w:r>
          </w:p>
        </w:tc>
      </w:tr>
      <w:tr w:rsidR="00AC2082" w14:paraId="77C88F5A" w14:textId="77777777" w:rsidTr="00C277A8">
        <w:trPr>
          <w:trHeight w:val="260"/>
        </w:trPr>
        <w:tc>
          <w:tcPr>
            <w:tcW w:w="9464" w:type="dxa"/>
            <w:gridSpan w:val="3"/>
          </w:tcPr>
          <w:p w14:paraId="7750F4B4" w14:textId="40ED2CEA" w:rsidR="00AC2082" w:rsidRPr="00AC2082" w:rsidRDefault="00AC2082" w:rsidP="00BE6536">
            <w:pPr>
              <w:rPr>
                <w:i/>
              </w:rPr>
            </w:pPr>
            <w:r w:rsidRPr="00AC2082">
              <w:rPr>
                <w:i/>
              </w:rPr>
              <w:t>Temporal breaks</w:t>
            </w:r>
          </w:p>
        </w:tc>
      </w:tr>
      <w:tr w:rsidR="00E11D94" w14:paraId="1926A57E" w14:textId="77777777" w:rsidTr="00BE6536">
        <w:trPr>
          <w:trHeight w:val="1070"/>
        </w:trPr>
        <w:tc>
          <w:tcPr>
            <w:tcW w:w="3239" w:type="dxa"/>
          </w:tcPr>
          <w:p w14:paraId="7A775C2D" w14:textId="1CE35010" w:rsidR="00E11D94" w:rsidRDefault="00E11D94" w:rsidP="00BE6536">
            <w:r>
              <w:t>Single, symmetrical temporal break with strong change</w:t>
            </w:r>
          </w:p>
        </w:tc>
        <w:tc>
          <w:tcPr>
            <w:tcW w:w="3057" w:type="dxa"/>
          </w:tcPr>
          <w:p w14:paraId="50182BC0" w14:textId="3F80F617" w:rsidR="00E11D94" w:rsidRDefault="00E11D94" w:rsidP="00BE6536">
            <w:r>
              <w:t>Low from years 1-24; high from years 25-100 and vice versa</w:t>
            </w:r>
          </w:p>
        </w:tc>
        <w:tc>
          <w:tcPr>
            <w:tcW w:w="3168" w:type="dxa"/>
          </w:tcPr>
          <w:p w14:paraId="4A5332E6" w14:textId="32FB3BE0" w:rsidR="00E11D94" w:rsidRDefault="00E11D94" w:rsidP="00BE6536">
            <w:r>
              <w:t>Latitude is uniform random variable for all points</w:t>
            </w:r>
          </w:p>
        </w:tc>
      </w:tr>
      <w:tr w:rsidR="00E11D94" w14:paraId="7DD9EF0F" w14:textId="77777777" w:rsidTr="00BE6536">
        <w:trPr>
          <w:trHeight w:val="1493"/>
        </w:trPr>
        <w:tc>
          <w:tcPr>
            <w:tcW w:w="3239" w:type="dxa"/>
          </w:tcPr>
          <w:p w14:paraId="27625572" w14:textId="16A8A06C" w:rsidR="00E11D94" w:rsidRDefault="00E11D94" w:rsidP="00BE6536">
            <w:r>
              <w:t>Single, symmetrical temporal break with weak change</w:t>
            </w:r>
          </w:p>
        </w:tc>
        <w:tc>
          <w:tcPr>
            <w:tcW w:w="3057" w:type="dxa"/>
          </w:tcPr>
          <w:p w14:paraId="0274BFB3" w14:textId="7882E22F" w:rsidR="00E11D94" w:rsidRDefault="00E11D94" w:rsidP="00BE6536">
            <w:commentRangeStart w:id="136"/>
            <w:r>
              <w:t>Low from years 1-24; medium from years 25-100 (and vice versa); high from years 1-24; medium from years 25-100 (and vice versa)</w:t>
            </w:r>
            <w:commentRangeEnd w:id="136"/>
            <w:r w:rsidR="008A6648">
              <w:rPr>
                <w:rStyle w:val="CommentReference"/>
              </w:rPr>
              <w:commentReference w:id="136"/>
            </w:r>
          </w:p>
        </w:tc>
        <w:tc>
          <w:tcPr>
            <w:tcW w:w="3168" w:type="dxa"/>
          </w:tcPr>
          <w:p w14:paraId="53EADBDE" w14:textId="73100B6D" w:rsidR="00E11D94" w:rsidRDefault="00E11D94" w:rsidP="00BE6536">
            <w:r>
              <w:t>Latitude is uniform random variable for all points</w:t>
            </w:r>
          </w:p>
        </w:tc>
      </w:tr>
      <w:tr w:rsidR="00AC2082" w14:paraId="597EAFC2" w14:textId="77777777" w:rsidTr="00BE6536">
        <w:trPr>
          <w:trHeight w:val="1070"/>
        </w:trPr>
        <w:tc>
          <w:tcPr>
            <w:tcW w:w="3239" w:type="dxa"/>
          </w:tcPr>
          <w:p w14:paraId="74A7376D" w14:textId="2F78107A" w:rsidR="00AC2082" w:rsidRDefault="00AC2082" w:rsidP="00BE6536">
            <w:r>
              <w:t>Three stages of temporal change</w:t>
            </w:r>
          </w:p>
        </w:tc>
        <w:tc>
          <w:tcPr>
            <w:tcW w:w="3057" w:type="dxa"/>
          </w:tcPr>
          <w:p w14:paraId="4E06451C" w14:textId="7030338B" w:rsidR="00AC2082" w:rsidRDefault="00AC2082" w:rsidP="00BE6536">
            <w:r>
              <w:t>All permutations of low, medium, high in three roughly equal blocks</w:t>
            </w:r>
          </w:p>
        </w:tc>
        <w:tc>
          <w:tcPr>
            <w:tcW w:w="3168" w:type="dxa"/>
          </w:tcPr>
          <w:p w14:paraId="61962E64" w14:textId="3437D60C" w:rsidR="00AC2082" w:rsidRDefault="00AC2082" w:rsidP="00BE6536">
            <w:r>
              <w:t>Latitude is uniform random variable for all points</w:t>
            </w:r>
          </w:p>
        </w:tc>
      </w:tr>
      <w:tr w:rsidR="00AC2082" w14:paraId="7AE6E576" w14:textId="77777777" w:rsidTr="00B34995">
        <w:trPr>
          <w:trHeight w:val="395"/>
        </w:trPr>
        <w:tc>
          <w:tcPr>
            <w:tcW w:w="9464" w:type="dxa"/>
            <w:gridSpan w:val="3"/>
          </w:tcPr>
          <w:p w14:paraId="0F3EE514" w14:textId="6941D48E" w:rsidR="00AC2082" w:rsidRPr="00AC2082" w:rsidRDefault="00AC2082" w:rsidP="00BE6536">
            <w:pPr>
              <w:rPr>
                <w:i/>
              </w:rPr>
            </w:pPr>
            <w:r>
              <w:rPr>
                <w:i/>
              </w:rPr>
              <w:t>Spatial Breaks</w:t>
            </w:r>
          </w:p>
        </w:tc>
      </w:tr>
      <w:tr w:rsidR="00E11D94" w14:paraId="13D45CB9" w14:textId="77777777" w:rsidTr="00C277A8">
        <w:trPr>
          <w:trHeight w:val="980"/>
        </w:trPr>
        <w:tc>
          <w:tcPr>
            <w:tcW w:w="3239" w:type="dxa"/>
          </w:tcPr>
          <w:p w14:paraId="077AD205" w14:textId="020B9EF8" w:rsidR="00E11D94" w:rsidRDefault="00D74412" w:rsidP="00BE6536">
            <w:r>
              <w:t>Single, symmetrical spatial break with no overlap</w:t>
            </w:r>
          </w:p>
        </w:tc>
        <w:tc>
          <w:tcPr>
            <w:tcW w:w="3057" w:type="dxa"/>
          </w:tcPr>
          <w:p w14:paraId="271E6816" w14:textId="35E3E5F9" w:rsidR="00E11D94" w:rsidRDefault="00D74412" w:rsidP="00BE6536">
            <w:r>
              <w:t>Medium for all years</w:t>
            </w:r>
          </w:p>
        </w:tc>
        <w:tc>
          <w:tcPr>
            <w:tcW w:w="3168" w:type="dxa"/>
          </w:tcPr>
          <w:p w14:paraId="548BD76D" w14:textId="57EC7708" w:rsidR="00E11D94" w:rsidRDefault="00D74412" w:rsidP="00BE6536">
            <w:r>
              <w:t xml:space="preserve">Latitude ~ U[0,25]  for growth Regime 1; Latitude ~ </w:t>
            </w:r>
            <w:commentRangeStart w:id="137"/>
            <w:r>
              <w:t>U[25,50</w:t>
            </w:r>
            <w:commentRangeEnd w:id="137"/>
            <w:r w:rsidR="008A6648">
              <w:rPr>
                <w:rStyle w:val="CommentReference"/>
              </w:rPr>
              <w:commentReference w:id="137"/>
            </w:r>
            <w:r>
              <w:t>] for Regime 2</w:t>
            </w:r>
          </w:p>
        </w:tc>
      </w:tr>
      <w:tr w:rsidR="00D74412" w14:paraId="0542B305" w14:textId="77777777" w:rsidTr="00BE6536">
        <w:trPr>
          <w:trHeight w:val="1070"/>
        </w:trPr>
        <w:tc>
          <w:tcPr>
            <w:tcW w:w="3239" w:type="dxa"/>
          </w:tcPr>
          <w:p w14:paraId="105B6171" w14:textId="7258C733" w:rsidR="00D74412" w:rsidRDefault="00D74412" w:rsidP="00BE6536">
            <w:r>
              <w:t>Single spatial break with some overlap</w:t>
            </w:r>
          </w:p>
        </w:tc>
        <w:tc>
          <w:tcPr>
            <w:tcW w:w="3057" w:type="dxa"/>
          </w:tcPr>
          <w:p w14:paraId="1CB5EA65" w14:textId="3C1B7817" w:rsidR="00D74412" w:rsidRDefault="00D74412" w:rsidP="00BE6536">
            <w:r>
              <w:t>Medium for all years</w:t>
            </w:r>
          </w:p>
        </w:tc>
        <w:tc>
          <w:tcPr>
            <w:tcW w:w="3168" w:type="dxa"/>
          </w:tcPr>
          <w:p w14:paraId="09EDDCF7" w14:textId="4592CDF5" w:rsidR="00D74412" w:rsidRDefault="00D74412" w:rsidP="00BE6536">
            <w:r>
              <w:t>Latitude ~ U[0,25]  for growth Regime 1; Latitude ~ U[20,50] for Regime 2</w:t>
            </w:r>
          </w:p>
        </w:tc>
      </w:tr>
      <w:tr w:rsidR="00D74412" w14:paraId="1D793B9A" w14:textId="77777777" w:rsidTr="00BE6536">
        <w:trPr>
          <w:trHeight w:val="1880"/>
        </w:trPr>
        <w:tc>
          <w:tcPr>
            <w:tcW w:w="3239" w:type="dxa"/>
          </w:tcPr>
          <w:p w14:paraId="434A907F" w14:textId="6E867B2B" w:rsidR="00D74412" w:rsidRDefault="00D74412" w:rsidP="00BE6536">
            <w:r>
              <w:t>Spatial expansion/contraction</w:t>
            </w:r>
          </w:p>
        </w:tc>
        <w:tc>
          <w:tcPr>
            <w:tcW w:w="3057" w:type="dxa"/>
          </w:tcPr>
          <w:p w14:paraId="1E962CE2" w14:textId="383009F9" w:rsidR="00D74412" w:rsidRDefault="00D74412" w:rsidP="00BE6536">
            <w:commentRangeStart w:id="138"/>
            <w:r>
              <w:t>Medium for all years</w:t>
            </w:r>
          </w:p>
        </w:tc>
        <w:tc>
          <w:tcPr>
            <w:tcW w:w="3168" w:type="dxa"/>
          </w:tcPr>
          <w:p w14:paraId="02449E4A" w14:textId="25FB57EC" w:rsidR="00D74412" w:rsidRDefault="00D74412" w:rsidP="00BE6536">
            <w:r>
              <w:t xml:space="preserve">Regime 1 Latitude ~ </w:t>
            </w:r>
            <w:proofErr w:type="gramStart"/>
            <w:r>
              <w:t>U[</w:t>
            </w:r>
            <w:proofErr w:type="gramEnd"/>
            <w:r>
              <w:t>1,50] in year one, and moves ‘northward’ one degree each year. In year 50, Regime 2 ~ U[1,49] and Regime 1 ~ U[49,50]</w:t>
            </w:r>
            <w:commentRangeEnd w:id="138"/>
            <w:r w:rsidR="00E23A55">
              <w:rPr>
                <w:rStyle w:val="CommentReference"/>
              </w:rPr>
              <w:commentReference w:id="138"/>
            </w:r>
          </w:p>
        </w:tc>
      </w:tr>
      <w:tr w:rsidR="00D74412" w14:paraId="4F8CAFE5" w14:textId="77777777" w:rsidTr="00B34995">
        <w:trPr>
          <w:trHeight w:val="424"/>
        </w:trPr>
        <w:tc>
          <w:tcPr>
            <w:tcW w:w="9464" w:type="dxa"/>
            <w:gridSpan w:val="3"/>
          </w:tcPr>
          <w:p w14:paraId="4629E03F" w14:textId="5136FB63" w:rsidR="00D74412" w:rsidRPr="00AC2082" w:rsidRDefault="00D74412" w:rsidP="00BE6536">
            <w:pPr>
              <w:rPr>
                <w:i/>
              </w:rPr>
            </w:pPr>
            <w:r>
              <w:rPr>
                <w:i/>
              </w:rPr>
              <w:t>Combined Breaks</w:t>
            </w:r>
          </w:p>
        </w:tc>
      </w:tr>
      <w:tr w:rsidR="00D74412" w14:paraId="14688CC4" w14:textId="77777777" w:rsidTr="0011113B">
        <w:trPr>
          <w:trHeight w:val="424"/>
        </w:trPr>
        <w:tc>
          <w:tcPr>
            <w:tcW w:w="3239" w:type="dxa"/>
          </w:tcPr>
          <w:p w14:paraId="14A2DF9C" w14:textId="629D6461" w:rsidR="00D74412" w:rsidRDefault="00D74412" w:rsidP="00BE6536">
            <w:r>
              <w:t>Single, symmetrical temporal and spatial breaks with strong change, no overlap</w:t>
            </w:r>
          </w:p>
        </w:tc>
        <w:tc>
          <w:tcPr>
            <w:tcW w:w="3057" w:type="dxa"/>
          </w:tcPr>
          <w:p w14:paraId="476927EE" w14:textId="46BC4FCD" w:rsidR="00D74412" w:rsidRDefault="00D74412" w:rsidP="00BE6536">
            <w:r>
              <w:t>Low from years 1-24; high from years 25-100 and vice versa</w:t>
            </w:r>
          </w:p>
        </w:tc>
        <w:tc>
          <w:tcPr>
            <w:tcW w:w="3168" w:type="dxa"/>
          </w:tcPr>
          <w:p w14:paraId="282DC182" w14:textId="14098939" w:rsidR="00D74412" w:rsidRDefault="00D74412" w:rsidP="00BE6536">
            <w:r>
              <w:t>Latitude ~ U[0,25]  for growth Regime 1; Latitude ~ U[25,50] for Regime 2</w:t>
            </w:r>
          </w:p>
        </w:tc>
      </w:tr>
      <w:tr w:rsidR="00BE6536" w14:paraId="6CD655C4" w14:textId="77777777" w:rsidTr="0011113B">
        <w:trPr>
          <w:trHeight w:val="424"/>
        </w:trPr>
        <w:tc>
          <w:tcPr>
            <w:tcW w:w="3239" w:type="dxa"/>
          </w:tcPr>
          <w:p w14:paraId="6CFD19FD" w14:textId="4BA695A4" w:rsidR="00BE6536" w:rsidRDefault="00BE6536" w:rsidP="00BE6536">
            <w:r>
              <w:t>Single, symmetrical temporal and spatial breaks with weak change, no overlap</w:t>
            </w:r>
          </w:p>
        </w:tc>
        <w:tc>
          <w:tcPr>
            <w:tcW w:w="3057" w:type="dxa"/>
          </w:tcPr>
          <w:p w14:paraId="1FBEF5C4" w14:textId="037B2F62" w:rsidR="00BE6536" w:rsidRDefault="00BE6536" w:rsidP="00BE6536">
            <w:r>
              <w:t>Low from years 1-24; medium from years 25-100 (and vice versa); high from years 1-24; medium from years 25-100 (and vice versa)</w:t>
            </w:r>
          </w:p>
        </w:tc>
        <w:tc>
          <w:tcPr>
            <w:tcW w:w="3168" w:type="dxa"/>
          </w:tcPr>
          <w:p w14:paraId="7BE7207D" w14:textId="34D9EF98" w:rsidR="00BE6536" w:rsidRDefault="00BE6536" w:rsidP="00BE6536">
            <w:r>
              <w:t>Latitude ~ U[0,25]  for growth Regime 1; Latitude ~ U[25,50] for Regime 2</w:t>
            </w:r>
          </w:p>
        </w:tc>
      </w:tr>
      <w:tr w:rsidR="00BE6536" w14:paraId="74979AEE" w14:textId="77777777" w:rsidTr="0011113B">
        <w:trPr>
          <w:trHeight w:val="424"/>
        </w:trPr>
        <w:tc>
          <w:tcPr>
            <w:tcW w:w="3239" w:type="dxa"/>
          </w:tcPr>
          <w:p w14:paraId="07A5C7FC" w14:textId="2C263D68" w:rsidR="00BE6536" w:rsidRDefault="00BE6536" w:rsidP="00BE6536">
            <w:r>
              <w:t>Single, symmetrical temporal and spatial breaks with strong change, some spatial overlap</w:t>
            </w:r>
          </w:p>
        </w:tc>
        <w:tc>
          <w:tcPr>
            <w:tcW w:w="3057" w:type="dxa"/>
          </w:tcPr>
          <w:p w14:paraId="7DF5CD7C" w14:textId="3F34E1E0" w:rsidR="00BE6536" w:rsidRDefault="00BE6536" w:rsidP="00BE6536">
            <w:r>
              <w:t>Low from years 1-24; high from years 25-100 and vice versa</w:t>
            </w:r>
          </w:p>
        </w:tc>
        <w:tc>
          <w:tcPr>
            <w:tcW w:w="3168" w:type="dxa"/>
          </w:tcPr>
          <w:p w14:paraId="59D8FE10" w14:textId="0E2D8805" w:rsidR="00BE6536" w:rsidRDefault="00BE6536" w:rsidP="00BE6536">
            <w:r>
              <w:t>Latitude ~ U[0,25]  for growth Regime 1; Latitude ~ U[20,50] for Regime 2</w:t>
            </w:r>
          </w:p>
        </w:tc>
      </w:tr>
      <w:tr w:rsidR="007F2E22" w14:paraId="638A6D9A" w14:textId="77777777" w:rsidTr="0011113B">
        <w:trPr>
          <w:trHeight w:val="424"/>
        </w:trPr>
        <w:tc>
          <w:tcPr>
            <w:tcW w:w="3239" w:type="dxa"/>
          </w:tcPr>
          <w:p w14:paraId="4CDB9E12" w14:textId="41FF5CF0" w:rsidR="007F2E22" w:rsidRDefault="007F2E22" w:rsidP="007F2E22">
            <w:r>
              <w:t>Single, symmetrical temporal and spatial breaks with weak change, some spatial overlap</w:t>
            </w:r>
          </w:p>
        </w:tc>
        <w:tc>
          <w:tcPr>
            <w:tcW w:w="3057" w:type="dxa"/>
          </w:tcPr>
          <w:p w14:paraId="204BE4F8" w14:textId="7A1917EF" w:rsidR="007F2E22" w:rsidRDefault="007F2E22" w:rsidP="007F2E22">
            <w:r>
              <w:t>Low from years 1-24; medium from years 25-100 (and vice versa); high from years 1-24; medium from years 25-100 (and vice versa)</w:t>
            </w:r>
          </w:p>
        </w:tc>
        <w:tc>
          <w:tcPr>
            <w:tcW w:w="3168" w:type="dxa"/>
          </w:tcPr>
          <w:p w14:paraId="1A9BBC10" w14:textId="2B4A6F65" w:rsidR="007F2E22" w:rsidRDefault="007F2E22" w:rsidP="007F2E22">
            <w:r>
              <w:t>Latitude ~ U[0,25]  for growth Regime 1; Latitude ~ U[20,50] for Regime 2</w:t>
            </w:r>
          </w:p>
        </w:tc>
      </w:tr>
    </w:tbl>
    <w:p w14:paraId="1990CF14" w14:textId="2D49A39B" w:rsidR="008B3D07" w:rsidRDefault="003640BA" w:rsidP="00674D52">
      <w:pPr>
        <w:pStyle w:val="Caption"/>
        <w:spacing w:line="360" w:lineRule="auto"/>
      </w:pPr>
      <w:commentRangeStart w:id="139"/>
      <w:r>
        <w:t xml:space="preserve">Table </w:t>
      </w:r>
      <w:r w:rsidR="00B34995">
        <w:rPr>
          <w:noProof/>
        </w:rPr>
        <w:fldChar w:fldCharType="begin"/>
      </w:r>
      <w:r w:rsidR="00B34995">
        <w:rPr>
          <w:noProof/>
        </w:rPr>
        <w:instrText xml:space="preserve"> SEQ Table \* ARABIC </w:instrText>
      </w:r>
      <w:r w:rsidR="00B34995">
        <w:rPr>
          <w:noProof/>
        </w:rPr>
        <w:fldChar w:fldCharType="separate"/>
      </w:r>
      <w:r>
        <w:rPr>
          <w:noProof/>
        </w:rPr>
        <w:t>1</w:t>
      </w:r>
      <w:r w:rsidR="00B34995">
        <w:rPr>
          <w:noProof/>
        </w:rPr>
        <w:fldChar w:fldCharType="end"/>
      </w:r>
      <w:r>
        <w:t xml:space="preserve">. Summary of simulated datasets used to test method in presence/absence of </w:t>
      </w:r>
      <w:proofErr w:type="spellStart"/>
      <w:r>
        <w:t>spatio</w:t>
      </w:r>
      <w:proofErr w:type="spellEnd"/>
      <w:r>
        <w:t>-temporal variation in growth.</w:t>
      </w:r>
      <w:commentRangeEnd w:id="139"/>
      <w:r>
        <w:rPr>
          <w:rStyle w:val="CommentReference"/>
          <w:iCs w:val="0"/>
        </w:rPr>
        <w:commentReference w:id="139"/>
      </w:r>
      <w:r w:rsidR="00054CB8">
        <w:t xml:space="preserve"> </w:t>
      </w:r>
      <w:r w:rsidR="009062F8">
        <w:t xml:space="preserve">Regime 1 refers to a </w:t>
      </w:r>
      <w:r w:rsidR="00AC2082">
        <w:t xml:space="preserve">central Pacific </w:t>
      </w:r>
      <w:r w:rsidR="009062F8">
        <w:t xml:space="preserve">billfish-like </w:t>
      </w:r>
      <w:r w:rsidR="0011113B">
        <w:t xml:space="preserve">species, where </w:t>
      </w:r>
      <w:proofErr w:type="spellStart"/>
      <w:r w:rsidR="0011113B">
        <w:t>Linf</w:t>
      </w:r>
      <w:proofErr w:type="spellEnd"/>
      <w:r w:rsidR="0011113B">
        <w:t xml:space="preserve"> = </w:t>
      </w:r>
      <w:r w:rsidR="009E361C">
        <w:t xml:space="preserve">220 and K = 0.258; Regime 2 </w:t>
      </w:r>
      <w:proofErr w:type="spellStart"/>
      <w:r w:rsidR="009E361C">
        <w:t>Linf</w:t>
      </w:r>
      <w:proofErr w:type="spellEnd"/>
      <w:r w:rsidR="009E361C">
        <w:t xml:space="preserve"> = </w:t>
      </w:r>
      <w:r w:rsidR="00054CB8">
        <w:t>3</w:t>
      </w:r>
      <w:r w:rsidR="009E361C">
        <w:t xml:space="preserve">50, K = </w:t>
      </w:r>
      <w:r w:rsidR="00054CB8">
        <w:t>0.45.</w:t>
      </w:r>
    </w:p>
    <w:p w14:paraId="2A44C097" w14:textId="796EFAE5" w:rsidR="00E05953" w:rsidRPr="00E05953" w:rsidRDefault="00E05953" w:rsidP="008B3D07">
      <w:pPr>
        <w:pStyle w:val="Heading2"/>
        <w:spacing w:line="360" w:lineRule="auto"/>
      </w:pPr>
      <w:commentRangeStart w:id="140"/>
      <w:r>
        <w:t>Application to Northeast Pacific Sablefish</w:t>
      </w:r>
      <w:commentRangeEnd w:id="140"/>
      <w:r w:rsidR="00C277A8">
        <w:rPr>
          <w:rStyle w:val="CommentReference"/>
          <w:rFonts w:eastAsiaTheme="minorHAnsi"/>
          <w:i w:val="0"/>
        </w:rPr>
        <w:commentReference w:id="140"/>
      </w:r>
    </w:p>
    <w:p w14:paraId="6A1C8EE7" w14:textId="1730A84F" w:rsidR="00F13628" w:rsidRPr="00F13628" w:rsidRDefault="00971118" w:rsidP="008B3D07">
      <w:pPr>
        <w:spacing w:line="360" w:lineRule="auto"/>
      </w:pPr>
      <w:r>
        <w:t>We obtained fishery-independent length and age data from the Bering Sea and West Coast trawl survey</w:t>
      </w:r>
      <w:r w:rsidR="006A3AFF">
        <w:t>s</w:t>
      </w:r>
      <w:r>
        <w:t xml:space="preserve"> conducted annually by the National Oceanic and Atmospheric Administration.</w:t>
      </w:r>
      <w:r w:rsidRPr="00971118">
        <w:rPr>
          <w:color w:val="FF0000"/>
        </w:rPr>
        <w:t xml:space="preserve"> </w:t>
      </w:r>
      <w:r w:rsidR="00A905FF">
        <w:t xml:space="preserve">We also obtained length and age records from the Canadian Department of Fisheries and Oceans, which has performed an annual trap-based survey since 1991. </w:t>
      </w:r>
      <w:r w:rsidR="00A04F68">
        <w:t xml:space="preserve">Data from each region included measured length, sex, age, and the starting latitude and longitude which determined the survey station. </w:t>
      </w:r>
      <w:r w:rsidR="006A3AFF">
        <w:t>Due to computational constraints,</w:t>
      </w:r>
      <w:r w:rsidR="00A905FF">
        <w:t xml:space="preserve"> and to avoid disproportionate influence of more heavily-sampled regions,</w:t>
      </w:r>
      <w:r w:rsidR="006A3AFF">
        <w:t xml:space="preserve"> we randomly subsampled 8,</w:t>
      </w:r>
      <w:r w:rsidR="002E3E62">
        <w:t>239</w:t>
      </w:r>
      <w:r w:rsidR="006A3AFF">
        <w:t xml:space="preserve"> records from each of the three management regions.</w:t>
      </w:r>
      <w:r w:rsidR="001C7EC3">
        <w:t xml:space="preserve"> </w:t>
      </w:r>
    </w:p>
    <w:p w14:paraId="62BEBFC1" w14:textId="4DCA6AAA" w:rsidR="001B21D9" w:rsidRDefault="00E05953" w:rsidP="008B3D07">
      <w:pPr>
        <w:spacing w:line="360" w:lineRule="auto"/>
      </w:pPr>
      <w:r>
        <w:t>In constructing the GAM,</w:t>
      </w:r>
      <w:r w:rsidR="004C78D8">
        <w:t xml:space="preserve"> </w:t>
      </w:r>
      <w:r>
        <w:t>w</w:t>
      </w:r>
      <w:r w:rsidR="004C78D8">
        <w:t xml:space="preserve">e investigated the use of an AR1 </w:t>
      </w:r>
      <w:r w:rsidR="008D5E7B">
        <w:t>temporal</w:t>
      </w:r>
      <w:r w:rsidR="004C78D8">
        <w:t xml:space="preserve"> structure with lags of 1 to 3 years, but these models </w:t>
      </w:r>
      <w:r w:rsidR="008D5E7B">
        <w:t xml:space="preserve">did not improve </w:t>
      </w:r>
      <w:proofErr w:type="spellStart"/>
      <w:r w:rsidR="008D5E7B">
        <w:t>AICc</w:t>
      </w:r>
      <w:proofErr w:type="spellEnd"/>
      <w:r w:rsidR="008D5E7B">
        <w:t xml:space="preserve"> over the initial model without autoregressive structure.</w:t>
      </w:r>
      <w:r w:rsidR="001B21D9">
        <w:t xml:space="preserve"> </w:t>
      </w:r>
    </w:p>
    <w:p w14:paraId="063AFD01" w14:textId="2A7FF2A8" w:rsidR="003071B2" w:rsidRDefault="00D15237" w:rsidP="008B3D07">
      <w:pPr>
        <w:spacing w:line="360" w:lineRule="auto"/>
      </w:pPr>
      <w:r>
        <w:t xml:space="preserve">Once the best-fit model was identified, we used the method of finite differences (as in </w:t>
      </w:r>
      <w:r>
        <w:fldChar w:fldCharType="begin" w:fldLock="1"/>
      </w:r>
      <w:r w:rsidR="00A9532D">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2018)","manualFormatting":"Simpson, 2018)","plainTextFormattedCitation":"(Simpson, 2018)","previouslyFormattedCitation":"(Simpson, 2018)"},"properties":{"noteIndex":0},"schema":"https://github.com/citation-style-language/schema/raw/master/csl-citation.json"}</w:instrText>
      </w:r>
      <w:r>
        <w:fldChar w:fldCharType="separate"/>
      </w:r>
      <w:r w:rsidRPr="00C87747">
        <w:rPr>
          <w:noProof/>
        </w:rPr>
        <w:t>Simpson, 2018)</w:t>
      </w:r>
      <w:r>
        <w:fldChar w:fldCharType="end"/>
      </w:r>
      <w:r>
        <w:t xml:space="preserve"> to locate </w:t>
      </w:r>
      <w:r w:rsidR="004C118F">
        <w:t xml:space="preserve">time </w:t>
      </w:r>
      <w:r>
        <w:t xml:space="preserve">periods and/or locations of statistically significant change in growth. The finite differences approach approximates the first derivative of the spline generated from the GAM function. </w:t>
      </w:r>
      <w:r w:rsidR="00D1784D">
        <w:t xml:space="preserve">We calculated uncertainty in derivative estimates by computing the sum of the square root of the fixed-effects covariance matrix. </w:t>
      </w:r>
      <w:r>
        <w:t xml:space="preserve">We then identified years or latitudes where the confidence interval of the first derivative was outside the </w:t>
      </w:r>
      <w:r w:rsidR="0006425B">
        <w:t>5</w:t>
      </w:r>
      <w:r w:rsidR="0006425B" w:rsidRPr="0006425B">
        <w:rPr>
          <w:vertAlign w:val="superscript"/>
        </w:rPr>
        <w:t>th</w:t>
      </w:r>
      <w:r w:rsidR="0006425B">
        <w:t xml:space="preserve"> to 95</w:t>
      </w:r>
      <w:r w:rsidR="0006425B" w:rsidRPr="0006425B">
        <w:rPr>
          <w:vertAlign w:val="superscript"/>
        </w:rPr>
        <w:t>th</w:t>
      </w:r>
      <w:r w:rsidR="0006425B">
        <w:t xml:space="preserve"> percentiles </w:t>
      </w:r>
      <w:r>
        <w:t xml:space="preserve">of </w:t>
      </w:r>
      <w:r w:rsidR="004C118F">
        <w:t>the entire dataset</w:t>
      </w:r>
      <w:r w:rsidR="00D103E8">
        <w:t xml:space="preserve"> and</w:t>
      </w:r>
      <w:r>
        <w:t xml:space="preserve"> designated these as “break points”.</w:t>
      </w:r>
      <w:r w:rsidR="003071B2">
        <w:t xml:space="preserve"> Once identified, we re-aggregated the </w:t>
      </w:r>
      <w:r w:rsidR="004C118F">
        <w:t xml:space="preserve">raw length and age </w:t>
      </w:r>
      <w:r w:rsidR="003071B2">
        <w:t xml:space="preserve">data to match these breakpoints and estimated the parameters of the VGBF using maximum likelihood in Template Model Builder </w:t>
      </w:r>
      <w:r w:rsidR="003071B2">
        <w:fldChar w:fldCharType="begin" w:fldLock="1"/>
      </w:r>
      <w:r w:rsidR="003071B2">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2016)","plainTextFormattedCitation":"(Kristensen et al., 2016)","previouslyFormattedCitation":"(Kristensen et al., 2016)"},"properties":{"noteIndex":0},"schema":"https://github.com/citation-style-language/schema/raw/master/csl-citation.json"}</w:instrText>
      </w:r>
      <w:r w:rsidR="003071B2">
        <w:fldChar w:fldCharType="separate"/>
      </w:r>
      <w:r w:rsidR="003071B2" w:rsidRPr="008C7E57">
        <w:rPr>
          <w:noProof/>
        </w:rPr>
        <w:t>(Kristensen et al., 2016)</w:t>
      </w:r>
      <w:r w:rsidR="003071B2">
        <w:fldChar w:fldCharType="end"/>
      </w:r>
      <w:r w:rsidR="003071B2">
        <w:t>. This was performed separately for each sex.</w:t>
      </w:r>
    </w:p>
    <w:p w14:paraId="2008B68E" w14:textId="2715CBB3" w:rsidR="003071B2" w:rsidRPr="004906F5" w:rsidRDefault="003071B2" w:rsidP="008B3D07">
      <w:pPr>
        <w:spacing w:line="360" w:lineRule="auto"/>
      </w:pPr>
      <w:r>
        <w:t xml:space="preserve">The VBGF </w:t>
      </w:r>
      <w:r w:rsidRPr="004906F5">
        <w:t xml:space="preserve">is parameterized by </w:t>
      </w:r>
      <w:r w:rsidRPr="004906F5">
        <w:rPr>
          <w:i/>
        </w:rPr>
        <w:t>L</w:t>
      </w:r>
      <w:r w:rsidRPr="004906F5">
        <w:rPr>
          <w:i/>
          <w:vertAlign w:val="subscript"/>
        </w:rPr>
        <w:t>∞</w:t>
      </w:r>
      <w:r w:rsidRPr="004906F5">
        <w:t xml:space="preserve"> (asymptotic length),</w:t>
      </w:r>
      <w:r w:rsidRPr="004906F5">
        <w:rPr>
          <w:i/>
        </w:rPr>
        <w:t xml:space="preserve"> </w:t>
      </w:r>
      <w:r w:rsidR="00662741">
        <w:rPr>
          <w:i/>
        </w:rPr>
        <w:t xml:space="preserve">K </w:t>
      </w:r>
      <w:r w:rsidRPr="004906F5">
        <w:t xml:space="preserve">(the rate at which asymptotic length is approached) and </w:t>
      </w:r>
      <w:r w:rsidRPr="004906F5">
        <w:rPr>
          <w:i/>
        </w:rPr>
        <w:t>t</w:t>
      </w:r>
      <w:r w:rsidRPr="00981A9D">
        <w:rPr>
          <w:i/>
          <w:vertAlign w:val="subscript"/>
        </w:rPr>
        <w:t xml:space="preserve">0 </w:t>
      </w:r>
      <w:r>
        <w:t>(</w:t>
      </w:r>
      <w:r w:rsidRPr="004906F5">
        <w:t>the estimated age at length zero</w:t>
      </w:r>
      <w:r>
        <w:t>)</w:t>
      </w:r>
      <w:r w:rsidRPr="004906F5">
        <w:t xml:space="preserve">. The </w:t>
      </w:r>
      <w:r>
        <w:t>prediction</w:t>
      </w:r>
      <w:r w:rsidRPr="004906F5">
        <w:t xml:space="preserve"> for length at age </w:t>
      </w:r>
      <m:oMath>
        <m:acc>
          <m:accPr>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i</m:t>
                </m:r>
              </m:sub>
            </m:sSub>
          </m:e>
        </m:acc>
      </m:oMath>
      <w:r w:rsidRPr="004906F5">
        <w:rPr>
          <w:rFonts w:eastAsiaTheme="minorEastAsia"/>
        </w:rPr>
        <w:t xml:space="preserve"> is subject to an error term ε </w:t>
      </w:r>
      <w:r>
        <w:rPr>
          <w:rFonts w:eastAsiaTheme="minorEastAsia"/>
        </w:rPr>
        <w:t>that</w:t>
      </w:r>
      <w:r w:rsidRPr="004906F5">
        <w:rPr>
          <w:rFonts w:eastAsiaTheme="minorEastAsia"/>
        </w:rPr>
        <w:t xml:space="preserve"> is assumed to be lognormally distributed with zero mean and variance σ.</w:t>
      </w:r>
      <w:r w:rsidRPr="004906F5">
        <w:t xml:space="preserve"> Our model estimates values for the three biological parameters at each </w:t>
      </w:r>
      <w:r w:rsidR="00981A9D">
        <w:t xml:space="preserve">spatiotemporal </w:t>
      </w:r>
      <w:r w:rsidRPr="004906F5">
        <w:t xml:space="preserve">strata for two sexes; the </w:t>
      </w:r>
      <w:r w:rsidR="00F50131">
        <w:rPr>
          <w:rFonts w:eastAsiaTheme="minorEastAsia"/>
        </w:rPr>
        <w:t xml:space="preserve">additive error term </w:t>
      </w:r>
      <w:r w:rsidRPr="004906F5">
        <w:t>is assumed universal across strata and se</w:t>
      </w:r>
      <w:r w:rsidR="00F50131">
        <w:t>x and n</w:t>
      </w:r>
      <w:r w:rsidR="00F50131">
        <w:rPr>
          <w:rFonts w:eastAsiaTheme="minorEastAsia"/>
        </w:rPr>
        <w:t>ormally distributed with mean zero.</w:t>
      </w:r>
    </w:p>
    <w:p w14:paraId="095018FE" w14:textId="1D28A248" w:rsidR="003071B2" w:rsidRDefault="003071B2" w:rsidP="008B3D07">
      <w:pPr>
        <w:spacing w:line="360" w:lineRule="auto"/>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sidR="00F75BC7">
        <w:rPr>
          <w:noProof/>
        </w:rPr>
        <w:t>3</w:t>
      </w:r>
      <w:r>
        <w:rPr>
          <w:noProof/>
        </w:rPr>
        <w:fldChar w:fldCharType="end"/>
      </w:r>
      <w: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func>
        <m:r>
          <m:rPr>
            <m:sty m:val="p"/>
          </m:rPr>
          <w:rPr>
            <w:rFonts w:ascii="Cambria Math" w:hAnsi="Cambria Math"/>
          </w:rPr>
          <m:t>+ ε</m:t>
        </m:r>
      </m:oMath>
    </w:p>
    <w:p w14:paraId="60DB6C9D" w14:textId="73A02B36" w:rsidR="003071B2" w:rsidRPr="00E022D1" w:rsidRDefault="006E2C2C" w:rsidP="008B3D07">
      <w:pPr>
        <w:spacing w:line="360" w:lineRule="auto"/>
        <w:rPr>
          <w:rFonts w:eastAsiaTheme="minorEastAsia"/>
        </w:rPr>
      </w:pPr>
      <m:oMath>
        <m:r>
          <m:rPr>
            <m:sty m:val="p"/>
          </m:rPr>
          <w:rPr>
            <w:rFonts w:ascii="Cambria Math" w:hAnsi="Cambria Math"/>
          </w:rPr>
          <m:t>ε ~ N(0,σ</m:t>
        </m:r>
      </m:oMath>
      <w:r>
        <w:rPr>
          <w:rFonts w:eastAsiaTheme="minorEastAsia"/>
          <w:vertAlign w:val="superscript"/>
        </w:rPr>
        <w:t>2</w:t>
      </w:r>
      <w:r>
        <w:rPr>
          <w:rFonts w:eastAsiaTheme="minorEastAsia"/>
        </w:rPr>
        <w:t>)</w:t>
      </w:r>
    </w:p>
    <w:p w14:paraId="5CE2A08B" w14:textId="55556D9B" w:rsidR="003071B2" w:rsidRPr="00E9782A" w:rsidRDefault="003071B2" w:rsidP="008B3D07">
      <w:pPr>
        <w:spacing w:line="360" w:lineRule="auto"/>
      </w:pPr>
      <w:r>
        <w:t>We executed a maximum of 1000 iterations</w:t>
      </w:r>
      <w:r w:rsidRPr="008567BF">
        <w:t>. Initial parameter</w:t>
      </w:r>
      <w:r>
        <w:t>s</w:t>
      </w:r>
      <w:r w:rsidRPr="008567BF">
        <w:t xml:space="preserve"> </w:t>
      </w:r>
      <w:r>
        <w:t xml:space="preserve">were </w:t>
      </w:r>
      <w:r w:rsidRPr="008567BF">
        <w:t xml:space="preserve">t0 = 0, </w:t>
      </w:r>
      <m:oMath>
        <m:r>
          <m:rPr>
            <m:sty m:val="p"/>
          </m:rPr>
          <w:rPr>
            <w:rFonts w:ascii="Cambria Math" w:hAnsi="Cambria Math"/>
          </w:rPr>
          <m:t>σ</m:t>
        </m:r>
      </m:oMath>
      <w:r w:rsidR="006E2C2C" w:rsidRPr="008567BF">
        <w:t xml:space="preserve"> </w:t>
      </w:r>
      <w:r w:rsidR="006E2C2C">
        <w:t xml:space="preserve">= 0, </w:t>
      </w:r>
      <w:r w:rsidRPr="008567BF">
        <w:t>with L∞ = 70, K = 0.</w:t>
      </w:r>
    </w:p>
    <w:p w14:paraId="1D3147BE" w14:textId="074176AF" w:rsidR="00D15237" w:rsidRDefault="00D15237" w:rsidP="008B3D07">
      <w:pPr>
        <w:spacing w:line="360" w:lineRule="auto"/>
      </w:pPr>
    </w:p>
    <w:p w14:paraId="5F2E1357" w14:textId="77777777" w:rsidR="00D15237" w:rsidRDefault="00D15237" w:rsidP="008B3D07">
      <w:pPr>
        <w:spacing w:line="360" w:lineRule="auto"/>
      </w:pPr>
    </w:p>
    <w:p w14:paraId="56B38641" w14:textId="3D471318" w:rsidR="00023BC7" w:rsidRPr="002D4639" w:rsidRDefault="00023BC7" w:rsidP="008B3D07">
      <w:pPr>
        <w:spacing w:line="360" w:lineRule="auto"/>
        <w:sectPr w:rsidR="00023BC7" w:rsidRPr="002D4639">
          <w:footerReference w:type="default" r:id="rId10"/>
          <w:pgSz w:w="12240" w:h="15840"/>
          <w:pgMar w:top="1440" w:right="1440" w:bottom="1440" w:left="1440" w:header="720" w:footer="720" w:gutter="0"/>
          <w:cols w:space="720"/>
          <w:docGrid w:linePitch="360"/>
        </w:sectPr>
      </w:pPr>
    </w:p>
    <w:p w14:paraId="49EB3BCB" w14:textId="322FFB6C" w:rsidR="001A1B0A" w:rsidRDefault="001A1B0A" w:rsidP="008B3D07">
      <w:pPr>
        <w:pStyle w:val="Heading1"/>
        <w:spacing w:line="360" w:lineRule="auto"/>
      </w:pPr>
      <w:r w:rsidRPr="004906F5">
        <w:t>Results</w:t>
      </w:r>
    </w:p>
    <w:p w14:paraId="75CD30E1" w14:textId="4491AE50" w:rsidR="008936F5" w:rsidRPr="00A1303A" w:rsidRDefault="008936F5" w:rsidP="008B3D07">
      <w:pPr>
        <w:spacing w:line="360" w:lineRule="auto"/>
      </w:pPr>
      <w:r>
        <w:t xml:space="preserve">Our best-fit GAM produced a positive definite Hessian and converged after 10 iterations. It explained 42.4% of deviance. </w:t>
      </w:r>
      <w:r w:rsidR="00A9532D">
        <w:t>The latitude smoother suggested a general</w:t>
      </w:r>
      <w:r w:rsidR="00981A9D">
        <w:t>ly</w:t>
      </w:r>
      <w:r w:rsidR="00A9532D">
        <w:t xml:space="preserve"> increasing cline</w:t>
      </w:r>
      <w:r w:rsidR="00981A9D">
        <w:t xml:space="preserve"> in length at age</w:t>
      </w:r>
      <w:r w:rsidR="00A9532D">
        <w:t xml:space="preserve"> with latitude, with a significant breakpoint centered around 49˚N (approximately Vancouver, Canada), which corroborates results in </w:t>
      </w:r>
      <w:r w:rsidR="00A9532D">
        <w:fldChar w:fldCharType="begin" w:fldLock="1"/>
      </w:r>
      <w:r w:rsidR="00C40B51">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2017)","manualFormatting":"Gertseva et al. (2017)","plainTextFormattedCitation":"(Gertseva et al., 2017)","previouslyFormattedCitation":"(Gertseva et al., 2017)"},"properties":{"noteIndex":0},"schema":"https://github.com/citation-style-language/schema/raw/master/csl-citation.json"}</w:instrText>
      </w:r>
      <w:r w:rsidR="00A9532D">
        <w:fldChar w:fldCharType="separate"/>
      </w:r>
      <w:r w:rsidR="00A9532D" w:rsidRPr="00A9532D">
        <w:rPr>
          <w:noProof/>
        </w:rPr>
        <w:t xml:space="preserve">Gertseva et al. </w:t>
      </w:r>
      <w:r w:rsidR="00A9532D">
        <w:rPr>
          <w:noProof/>
        </w:rPr>
        <w:t>(</w:t>
      </w:r>
      <w:r w:rsidR="00A9532D" w:rsidRPr="00A9532D">
        <w:rPr>
          <w:noProof/>
        </w:rPr>
        <w:t>2017)</w:t>
      </w:r>
      <w:r w:rsidR="00A9532D">
        <w:fldChar w:fldCharType="end"/>
      </w:r>
      <w:r w:rsidR="00A9532D">
        <w:t>.</w:t>
      </w:r>
      <w:r w:rsidR="00F315C8">
        <w:t xml:space="preserve"> The temporal smoother did not exhibit a strong one-way trend, though the </w:t>
      </w:r>
      <w:r>
        <w:t xml:space="preserve">quantile analysis identified </w:t>
      </w:r>
      <w:r w:rsidR="00A9532D">
        <w:t>a significant change in slope centered on years 2004-2005</w:t>
      </w:r>
      <w:r w:rsidR="00C13128">
        <w:t xml:space="preserve"> (</w:t>
      </w:r>
      <w:r w:rsidR="00C13128">
        <w:fldChar w:fldCharType="begin"/>
      </w:r>
      <w:r w:rsidR="00C13128">
        <w:instrText xml:space="preserve"> REF _Ref532305639 \h </w:instrText>
      </w:r>
      <w:r w:rsidR="008B3D07">
        <w:instrText xml:space="preserve"> \* MERGEFORMAT </w:instrText>
      </w:r>
      <w:r w:rsidR="00C13128">
        <w:fldChar w:fldCharType="separate"/>
      </w:r>
      <w:r w:rsidR="00C13128">
        <w:t xml:space="preserve">Figure </w:t>
      </w:r>
      <w:r w:rsidR="00C13128">
        <w:rPr>
          <w:noProof/>
        </w:rPr>
        <w:t>3</w:t>
      </w:r>
      <w:r w:rsidR="00C13128">
        <w:fldChar w:fldCharType="end"/>
      </w:r>
      <w:r w:rsidR="00C13128">
        <w:t>)</w:t>
      </w:r>
      <w:r w:rsidR="00F315C8">
        <w:t>.</w:t>
      </w:r>
      <w:r w:rsidR="00E3743B">
        <w:t xml:space="preserve"> We therefore split the data collected during or after 2005 (hereafter referred to as “late”; prior data is “early”) and at 49˚N (hereafter referred to as “north”; data collected south of this point is designated as “south”).</w:t>
      </w:r>
      <w:r w:rsidR="00517735">
        <w:t xml:space="preserve"> Parameter estimation</w:t>
      </w:r>
      <w:r w:rsidR="00F202ED">
        <w:t xml:space="preserve"> in TMB</w:t>
      </w:r>
      <w:r w:rsidR="00517735">
        <w:t xml:space="preserve"> for the VBGF generated estimates for mean and standard deviations of </w:t>
      </w:r>
      <w:r w:rsidR="00981A9D" w:rsidRPr="004906F5">
        <w:rPr>
          <w:i/>
        </w:rPr>
        <w:t>t</w:t>
      </w:r>
      <w:r w:rsidR="00981A9D" w:rsidRPr="00981A9D">
        <w:rPr>
          <w:i/>
          <w:vertAlign w:val="subscript"/>
        </w:rPr>
        <w:t>0</w:t>
      </w:r>
      <w:r w:rsidR="00517735">
        <w:t xml:space="preserve">, </w:t>
      </w:r>
      <w:proofErr w:type="gramStart"/>
      <w:r w:rsidR="00517735">
        <w:t>log(</w:t>
      </w:r>
      <w:proofErr w:type="gramEnd"/>
      <w:r w:rsidR="00517735" w:rsidRPr="00AE7DBA">
        <w:rPr>
          <w:i/>
        </w:rPr>
        <w:t>k</w:t>
      </w:r>
      <w:r w:rsidR="00517735">
        <w:t>) and log(</w:t>
      </w:r>
      <w:r w:rsidR="00AE7DBA" w:rsidRPr="001824C5">
        <w:rPr>
          <w:i/>
        </w:rPr>
        <w:t>L</w:t>
      </w:r>
      <w:r w:rsidR="00AE7DBA" w:rsidRPr="001824C5">
        <w:rPr>
          <w:i/>
          <w:vertAlign w:val="subscript"/>
        </w:rPr>
        <w:t>∞</w:t>
      </w:r>
      <w:r w:rsidR="00517735">
        <w:t>) for unique combinations of north/south, early/late and male/female populations</w:t>
      </w:r>
      <w:r w:rsidR="00C13128">
        <w:t>, and associated predictions for length at age (</w:t>
      </w:r>
      <w:r w:rsidR="00C13128">
        <w:fldChar w:fldCharType="begin"/>
      </w:r>
      <w:r w:rsidR="00C13128">
        <w:instrText xml:space="preserve"> REF _Ref532305683 \h </w:instrText>
      </w:r>
      <w:r w:rsidR="008B3D07">
        <w:instrText xml:space="preserve"> \* MERGEFORMAT </w:instrText>
      </w:r>
      <w:r w:rsidR="00C13128">
        <w:fldChar w:fldCharType="separate"/>
      </w:r>
      <w:r w:rsidR="00C13128">
        <w:t xml:space="preserve">Figure </w:t>
      </w:r>
      <w:r w:rsidR="00C13128">
        <w:rPr>
          <w:noProof/>
        </w:rPr>
        <w:t>4</w:t>
      </w:r>
      <w:r w:rsidR="00C13128">
        <w:fldChar w:fldCharType="end"/>
      </w:r>
      <w:r w:rsidR="00C13128">
        <w:t>).</w:t>
      </w:r>
      <w:r w:rsidR="00850F85">
        <w:t xml:space="preserve"> </w:t>
      </w:r>
      <w:r w:rsidR="00517735">
        <w:t>The error term was estimated to be 6.13 (standard deviation = 0.027)</w:t>
      </w:r>
      <w:r w:rsidR="00A1303A">
        <w:t xml:space="preserve">. </w:t>
      </w:r>
      <w:r w:rsidR="00F202ED">
        <w:t>Across spatiotemporal strata and sexes, there</w:t>
      </w:r>
      <w:r w:rsidR="00A1303A">
        <w:t xml:space="preserve"> was considerable overlap in parameter estimates for the growth rate </w:t>
      </w:r>
      <w:r w:rsidR="00A1303A">
        <w:rPr>
          <w:i/>
        </w:rPr>
        <w:t>k,</w:t>
      </w:r>
      <w:r w:rsidR="00A1303A">
        <w:t xml:space="preserve"> whereas </w:t>
      </w:r>
      <w:r w:rsidR="00A1303A" w:rsidRPr="001824C5">
        <w:rPr>
          <w:i/>
        </w:rPr>
        <w:t>L</w:t>
      </w:r>
      <w:r w:rsidR="006B09E1" w:rsidRPr="001824C5">
        <w:rPr>
          <w:i/>
          <w:vertAlign w:val="subscript"/>
        </w:rPr>
        <w:t>∞</w:t>
      </w:r>
      <w:r w:rsidR="00A1303A">
        <w:t xml:space="preserve"> and its confidence intervals were spread out at the stratification indicated by the GAM </w:t>
      </w:r>
      <w:r w:rsidR="006B09E1">
        <w:t>derivative</w:t>
      </w:r>
      <w:r w:rsidR="00A1303A">
        <w:t xml:space="preserve"> analysis</w:t>
      </w:r>
      <w:r w:rsidR="00C13128">
        <w:t xml:space="preserve"> (</w:t>
      </w:r>
      <w:r w:rsidR="00C13128">
        <w:fldChar w:fldCharType="begin"/>
      </w:r>
      <w:r w:rsidR="00C13128">
        <w:instrText xml:space="preserve"> REF _Ref532305610 \h </w:instrText>
      </w:r>
      <w:r w:rsidR="008B3D07">
        <w:instrText xml:space="preserve"> \* MERGEFORMAT </w:instrText>
      </w:r>
      <w:r w:rsidR="00C13128">
        <w:fldChar w:fldCharType="separate"/>
      </w:r>
      <w:r w:rsidR="00C13128">
        <w:t xml:space="preserve">Figure </w:t>
      </w:r>
      <w:r w:rsidR="00C13128">
        <w:rPr>
          <w:noProof/>
        </w:rPr>
        <w:t>5</w:t>
      </w:r>
      <w:r w:rsidR="00C13128">
        <w:fldChar w:fldCharType="end"/>
      </w:r>
      <w:r w:rsidR="00C13128">
        <w:t>).</w:t>
      </w:r>
    </w:p>
    <w:p w14:paraId="7D6FE7DB" w14:textId="7D1E4E5B" w:rsidR="001A1B0A" w:rsidRDefault="001A1B0A" w:rsidP="008B3D07">
      <w:pPr>
        <w:pStyle w:val="Heading1"/>
        <w:spacing w:line="360" w:lineRule="auto"/>
      </w:pPr>
      <w:r w:rsidRPr="004906F5">
        <w:t>Discussion</w:t>
      </w:r>
    </w:p>
    <w:p w14:paraId="6D3E5CE5" w14:textId="49D3B5B4" w:rsidR="00D24852" w:rsidRPr="00992E9D" w:rsidRDefault="00D24852" w:rsidP="008B3D07">
      <w:pPr>
        <w:spacing w:line="360" w:lineRule="auto"/>
        <w:ind w:firstLine="360"/>
        <w:sectPr w:rsidR="00D24852" w:rsidRPr="00992E9D">
          <w:pgSz w:w="12240" w:h="15840"/>
          <w:pgMar w:top="1440" w:right="1440" w:bottom="1440" w:left="1440" w:header="720" w:footer="720" w:gutter="0"/>
          <w:cols w:space="720"/>
          <w:docGrid w:linePitch="360"/>
        </w:sectPr>
      </w:pPr>
      <w:r>
        <w:t>It is evident from this and previous work that there is some level of variation in sablefish growth, whether in the growth rates themselves or the spatiotemporal scale at which growth anomalies occur.  Mis-specification of growth within stock assessment can overestimate management quantities, particularly the estimate of stock depletion (</w:t>
      </w:r>
      <w:proofErr w:type="spellStart"/>
      <w:r>
        <w:t>Stawitz</w:t>
      </w:r>
      <w:proofErr w:type="spellEnd"/>
      <w:r>
        <w:t xml:space="preserve"> et al., in prep). Correctly-specified growth variation in the estimation model can reduce uncertainty by correctly attributing process error to somatic growth anomalies. The purpose of this study was to define the </w:t>
      </w:r>
      <w:r w:rsidR="00DC2699">
        <w:t>ideal</w:t>
      </w:r>
      <w:r>
        <w:t xml:space="preserve"> spatiotemporal scale </w:t>
      </w:r>
      <w:r w:rsidR="00DC2699">
        <w:t>at which to</w:t>
      </w:r>
      <w:r>
        <w:t xml:space="preserve"> structure growth for future use in a range-wide operating model of sablefish population dynamics</w:t>
      </w:r>
      <w:r w:rsidR="005A0B2F">
        <w:t>.</w:t>
      </w:r>
    </w:p>
    <w:p w14:paraId="6E9068FB" w14:textId="351851FB" w:rsidR="00992E9D" w:rsidRDefault="00EE0A9B" w:rsidP="008B3D07">
      <w:pPr>
        <w:spacing w:line="360" w:lineRule="auto"/>
        <w:ind w:firstLine="360"/>
        <w:rPr>
          <w:b/>
        </w:rPr>
      </w:pPr>
      <w:r>
        <w:t xml:space="preserve">Previous work with sablefish data has utilized an </w:t>
      </w:r>
      <w:r>
        <w:rPr>
          <w:i/>
        </w:rPr>
        <w:t>a priori</w:t>
      </w:r>
      <w:r>
        <w:t xml:space="preserve"> approach, wherein length data were aggregated into pre-hypothesized spatial zones and compared via Akaike’s Information Criterion. This ‘information-theoretic’ </w:t>
      </w:r>
      <w:r>
        <w:fldChar w:fldCharType="begin" w:fldLock="1"/>
      </w:r>
      <w:r>
        <w:instrText>ADDIN CSL_CITATION {"citationItems":[{"id":"ITEM-1","itemData":{"DOI":"10.2307/3802723","ISBN":"978-0-387-22456-5","ISSN":"0022541X","PMID":"48557578","abstract":"The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analysts.","author":[{"dropping-particle":"","family":"Guthery","given":"Fred S.","non-dropping-particle":"","parse-names":false,"suffix":""},{"dropping-particle":"","family":"Burnham","given":"Kenneth P.","non-dropping-particle":"","parse-names":false,"suffix":""},{"dropping-particle":"","family":"Anderson","given":"David R.","non-dropping-particle":"","parse-names":false,"suffix":""}],"container-title":"The Journal of Wildlife Management","id":"ITEM-1","issued":{"date-parts":[["2003"]]},"title":"Model Selection and Multimodel Inference: A Practical Information-Theoretic Approach","type":"article-journal"},"uris":["http://www.mendeley.com/documents/?uuid=44ccf06f-4b4d-4bc9-9517-1584662df17b"]}],"mendeley":{"formattedCitation":"(Guthery et al., 2003)","plainTextFormattedCitation":"(Guthery et al., 2003)","previouslyFormattedCitation":"(Guthery et al., 2003)"},"properties":{"noteIndex":0},"schema":"https://github.com/citation-style-language/schema/raw/master/csl-citation.json"}</w:instrText>
      </w:r>
      <w:r>
        <w:fldChar w:fldCharType="separate"/>
      </w:r>
      <w:r w:rsidRPr="00EE0A9B">
        <w:rPr>
          <w:noProof/>
        </w:rPr>
        <w:t>(Guthery et al., 2003)</w:t>
      </w:r>
      <w:r>
        <w:fldChar w:fldCharType="end"/>
      </w:r>
      <w:r>
        <w:t xml:space="preserve"> approach is fairly straightforward computationally, and has been implemented separately for the California Current </w:t>
      </w:r>
      <w:r>
        <w:fldChar w:fldCharType="begin" w:fldLock="1"/>
      </w:r>
      <w:r>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2017)","plainTextFormattedCitation":"(Gertseva et al., 2017)","previouslyFormattedCitation":"(Gertseva et al., 2017)"},"properties":{"noteIndex":0},"schema":"https://github.com/citation-style-language/schema/raw/master/csl-citation.json"}</w:instrText>
      </w:r>
      <w:r>
        <w:fldChar w:fldCharType="separate"/>
      </w:r>
      <w:r w:rsidRPr="00EE0A9B">
        <w:rPr>
          <w:noProof/>
        </w:rPr>
        <w:t>(Gertseva et al., 2017)</w:t>
      </w:r>
      <w:r>
        <w:fldChar w:fldCharType="end"/>
      </w:r>
      <w:r>
        <w:t xml:space="preserve"> and Alaska </w:t>
      </w:r>
      <w:r w:rsidR="009A5D38">
        <w:t xml:space="preserve">federal and state sablefish </w:t>
      </w:r>
      <w:r>
        <w:t xml:space="preserve">fisheries </w:t>
      </w:r>
      <w:r>
        <w:fldChar w:fldCharType="begin" w:fldLock="1"/>
      </w:r>
      <w:r w:rsidR="00BD6121">
        <w:instrText>ADDIN CSL_CITATION {"citationItems":[{"id":"ITEM-1","itemData":{"ISBN":"0090-0656","ISSN":"00900656","abstract":"Errors in growth estimates can affect drastically the spawner-per- recruit threshold used to recommend quotas for commercial fish catches. Growth parameters for sablefish (Ano- plopoma fimbria) in Alaska have not been updated for stock assessment pur- poses for more than 20 years, although aging of sablefish has continued. In this study, length-stratified data (1981–93 data from the annual longline survey conducted cooperatively by the Fisheries Agency of Japan and the Alaska Fish- eries Science Center of the National Marine Fisheries Service) were updated and corrected for discovered sampling bias. In addition, more recent, randomly collected samples (1996–2004 data from the annual longline survey conducted by the Alaska Fisheries Science Center) were analyzed and new length-at-age and weight-at-age parameters were esti- mated. Results were similar between this analysis with length-at-age data from 1981 to 2004 and analysis with updated longline survey data through 2010; therefore, we used our initial results from analysis done with data through 2004. We found that, because of a stratified sampling scheme, growth estimates of sablefish were overesti- mated with the older data (1981–93), and growth parameters used in the Alaskan sablef ish assessment model were, thus, too large. In addition, a com- parison of the bias-corrected 1981–93 data and the 1996–2004 data showed that, in more recent years, sablefish grew larger and growth differed among regions. The updated growth informa- tion improves the fit of the data to the sablefish stock assessment model with biologically reasonable results. These findings indicate that when the updated growth data (1996–2004) are used in the existing sablefish assessment model, estimates of fishing mortality increase slightly and estimates of female spawn- ing biomass decrease slightly. This study provides evidence of the importance of periodically revisiting biological param- eter estimates, especially as data accu- mulate, because the addition of more recent data often will be more biologi- cally realistic. In addition, it exempli- fies the importance of correcting biases from sampling that may contribute to erroneous parameter estimates","author":[{"dropping-particle":"","family":"Echave","given":"Katy B.","non-dropping-particle":"","parse-names":false,"suffix":""},{"dropping-particle":"","family":"Hanselman","given":"Dana H.","non-dropping-particle":"","parse-names":false,"suffix":""},{"dropping-particle":"","family":"Adkison","given":"Milo D.","non-dropping-particle":"","parse-names":false,"suffix":""},{"dropping-particle":"","family":"Sigler","given":"Michael F.","non-dropping-particle":"","parse-names":false,"suffix":""}],"container-title":"Fishery Bulletin","id":"ITEM-1","issue":"3","issued":{"date-parts":[["2012"]]},"page":"361-374","title":"Interdecadal Change in Growth of Sablefish (&lt;i&gt;Anoplopoma fimbria&lt;/i&gt;) in the Northeast Pacific Ocean","type":"article-journal","volume":"110"},"uris":["http://www.mendeley.com/documents/?uuid=02977d35-d4da-4483-b6a3-2edd7eaa1f8d"]},{"id":"ITEM-2","itemData":{"author":[{"dropping-particle":"","family":"McDevitt","given":"Miller","non-dropping-particle":"","parse-names":false,"suffix":""}],"id":"ITEM-2","issued":{"date-parts":[["1990"]]},"number-of-pages":"87","publisher":"University of Washington","title":"Growth Analysis of Sablefish From Mark-Recapture Data From the Northeast Pacific.","type":"thesis"},"uris":["http://www.mendeley.com/documents/?uuid=e4708e3a-138d-4719-beef-2f315fa35529"]}],"mendeley":{"formattedCitation":"(Echave et al., 2012; McDevitt, 1990)","plainTextFormattedCitation":"(Echave et al., 2012; McDevitt, 1990)","previouslyFormattedCitation":"(Echave et al., 2012; McDevitt, 1990)"},"properties":{"noteIndex":0},"schema":"https://github.com/citation-style-language/schema/raw/master/csl-citation.json"}</w:instrText>
      </w:r>
      <w:r>
        <w:fldChar w:fldCharType="separate"/>
      </w:r>
      <w:r w:rsidR="009A5D38" w:rsidRPr="009A5D38">
        <w:rPr>
          <w:noProof/>
        </w:rPr>
        <w:t>(Echave et al., 2012; McDevitt, 1990)</w:t>
      </w:r>
      <w:r>
        <w:fldChar w:fldCharType="end"/>
      </w:r>
      <w:r>
        <w:t xml:space="preserve">. The CC analysis identified a statistically significant break in von Bertalanffy growth parameters for sablefish at approximately 30 degrees N, between </w:t>
      </w:r>
      <w:r w:rsidR="00707024">
        <w:t xml:space="preserve">Point </w:t>
      </w:r>
      <w:r>
        <w:t>Conception and Monterey, CA, with additional evidence for an increasing cline in L</w:t>
      </w:r>
      <w:r w:rsidR="00707024">
        <w:rPr>
          <w:vertAlign w:val="subscript"/>
        </w:rPr>
        <w:t>∞</w:t>
      </w:r>
      <w:r>
        <w:t xml:space="preserve"> with increasing latitude. </w:t>
      </w:r>
      <w:r w:rsidR="00DB3C75">
        <w:t>That work</w:t>
      </w:r>
      <w:r w:rsidR="007A3BAC">
        <w:t xml:space="preserve"> also observed</w:t>
      </w:r>
      <w:r w:rsidR="00DB3C75">
        <w:t xml:space="preserve"> an</w:t>
      </w:r>
      <w:r w:rsidR="007A3BAC">
        <w:t xml:space="preserve"> increase in </w:t>
      </w:r>
      <w:r w:rsidR="007A3BAC" w:rsidRPr="00DB3C75">
        <w:rPr>
          <w:i/>
        </w:rPr>
        <w:t>k</w:t>
      </w:r>
      <w:r w:rsidR="007A3BAC">
        <w:t xml:space="preserve"> </w:t>
      </w:r>
      <w:r w:rsidR="00DB3C75">
        <w:t>estimates</w:t>
      </w:r>
      <w:r w:rsidR="007A3BAC">
        <w:t xml:space="preserve"> </w:t>
      </w:r>
      <w:r w:rsidR="009A5D38">
        <w:t>for populations sampled in</w:t>
      </w:r>
      <w:r w:rsidR="007A3BAC">
        <w:t xml:space="preserve"> the Vancouver region (ca</w:t>
      </w:r>
      <w:r w:rsidR="00246216">
        <w:t>. 49˚N</w:t>
      </w:r>
      <w:r w:rsidR="007A3BAC">
        <w:t xml:space="preserve">), which was posited to be the result of samples coming from the “southern end of a faster-growing northern stock”, a suggestion supported by our findings. </w:t>
      </w:r>
      <w:r w:rsidRPr="007A3BAC">
        <w:t>The</w:t>
      </w:r>
      <w:r>
        <w:t xml:space="preserve"> authors of that study described how sablefish have been shown to highly migratory, with ontogenetic </w:t>
      </w:r>
      <w:r w:rsidR="00212215">
        <w:t>movements</w:t>
      </w:r>
      <w:r>
        <w:t xml:space="preserve"> of</w:t>
      </w:r>
      <w:r w:rsidR="00212215">
        <w:t>f</w:t>
      </w:r>
      <w:r>
        <w:t xml:space="preserve"> the coastal shelf; such combined, complex life patterns could yield higher growth rates in northern regions that interact with a more generalized </w:t>
      </w:r>
      <w:r w:rsidR="00212215">
        <w:t xml:space="preserve">shelf-slope pattern observed in groundfish overall. For Alaska, a </w:t>
      </w:r>
      <w:r w:rsidR="009A5D38">
        <w:t>generalized linear model</w:t>
      </w:r>
      <w:r w:rsidR="00212215">
        <w:t xml:space="preserve"> of length as a function of pre-specified </w:t>
      </w:r>
      <w:r w:rsidR="0006514B">
        <w:t>z</w:t>
      </w:r>
      <w:r w:rsidR="00212215">
        <w:t>ones and time blocks was used to diagnose a ‘regime change’ in sablefish growth occurring in year 1995, though the authors explain this</w:t>
      </w:r>
      <w:r w:rsidR="009A5D38">
        <w:t xml:space="preserve"> </w:t>
      </w:r>
      <w:r w:rsidR="00CD03F1">
        <w:t>shift</w:t>
      </w:r>
      <w:r w:rsidR="00212215">
        <w:t xml:space="preserve"> is </w:t>
      </w:r>
      <w:r w:rsidR="00BD6121">
        <w:t>possibly</w:t>
      </w:r>
      <w:r w:rsidR="00212215">
        <w:t xml:space="preserve"> attributable to changes in sampling strategy that occurred in that year</w:t>
      </w:r>
      <w:r w:rsidR="0059154F">
        <w:t>’s survey</w:t>
      </w:r>
      <w:r w:rsidR="00212215">
        <w:t xml:space="preserve">. In the recent AK sablefish assessments, the parameters of the VBGF are time-blocked accordingly (see </w:t>
      </w:r>
      <w:r w:rsidR="00212215">
        <w:fldChar w:fldCharType="begin"/>
      </w:r>
      <w:r w:rsidR="00212215">
        <w:instrText xml:space="preserve"> REF _Ref525720559 \h </w:instrText>
      </w:r>
      <w:r w:rsidR="006E2C2C">
        <w:instrText xml:space="preserve"> \* MERGEFORMAT </w:instrText>
      </w:r>
      <w:r w:rsidR="00212215">
        <w:fldChar w:fldCharType="separate"/>
      </w:r>
      <w:r w:rsidR="00212215">
        <w:t xml:space="preserve">Table </w:t>
      </w:r>
      <w:r w:rsidR="00212215">
        <w:rPr>
          <w:noProof/>
        </w:rPr>
        <w:t>1</w:t>
      </w:r>
      <w:r w:rsidR="00212215">
        <w:fldChar w:fldCharType="end"/>
      </w:r>
      <w:r w:rsidR="00212215">
        <w:t>)</w:t>
      </w:r>
      <w:r w:rsidR="00CD03F1">
        <w:t xml:space="preserve"> despite caution that it the change is not inherent to the population, but likely an artifact of sampling methods</w:t>
      </w:r>
      <w:r w:rsidR="00212215">
        <w:t>.</w:t>
      </w:r>
      <w:r w:rsidR="004613FD">
        <w:t xml:space="preserve"> </w:t>
      </w:r>
      <w:r w:rsidR="00CD03F1">
        <w:t>In our analysis (which included data for all regions),</w:t>
      </w:r>
      <w:r w:rsidR="00F65EE9">
        <w:t xml:space="preserve"> the first derivative was not zero in </w:t>
      </w:r>
      <w:r w:rsidR="00CD03F1">
        <w:t>1995</w:t>
      </w:r>
      <w:r w:rsidR="00F65EE9">
        <w:t xml:space="preserve"> </w:t>
      </w:r>
      <w:r w:rsidR="00CD03F1">
        <w:t>though it was not of enough magnitude to pass the quantile filter.</w:t>
      </w:r>
      <w:r w:rsidR="00992E9D" w:rsidRPr="00992E9D">
        <w:rPr>
          <w:b/>
        </w:rPr>
        <w:t xml:space="preserve"> </w:t>
      </w:r>
      <w:r w:rsidR="00992E9D" w:rsidRPr="00CB267E">
        <w:rPr>
          <w:b/>
        </w:rPr>
        <w:t>[Further discussion of</w:t>
      </w:r>
      <w:r w:rsidR="00992E9D">
        <w:rPr>
          <w:b/>
        </w:rPr>
        <w:t xml:space="preserve"> sablefish</w:t>
      </w:r>
      <w:r w:rsidR="00992E9D" w:rsidRPr="00CB267E">
        <w:rPr>
          <w:b/>
        </w:rPr>
        <w:t xml:space="preserve"> movement following</w:t>
      </w:r>
      <w:r w:rsidR="00992E9D">
        <w:rPr>
          <w:b/>
        </w:rPr>
        <w:t xml:space="preserve"> tagging</w:t>
      </w:r>
      <w:r w:rsidR="00992E9D" w:rsidRPr="00CB267E">
        <w:rPr>
          <w:b/>
        </w:rPr>
        <w:t xml:space="preserve"> analyses by Luke Rodgers, DFO postdoc].</w:t>
      </w:r>
    </w:p>
    <w:p w14:paraId="4975AFD0" w14:textId="3DF423DE" w:rsidR="00BD6121" w:rsidRDefault="00E237EF" w:rsidP="008B3D07">
      <w:pPr>
        <w:spacing w:line="360" w:lineRule="auto"/>
        <w:ind w:firstLine="360"/>
      </w:pPr>
      <w:r>
        <w:t>The consideration of temporal variation in sablefish growth is further complicated by the exploitation history of the fishery, which has steadily marched north- and west-ward over the last several decades, encountering ‘larger’ fish</w:t>
      </w:r>
      <w:r w:rsidR="00BD6121">
        <w:t xml:space="preserve"> with subsequent expansion</w:t>
      </w:r>
      <w:r>
        <w:t xml:space="preserve"> (M. </w:t>
      </w:r>
      <w:proofErr w:type="spellStart"/>
      <w:r>
        <w:t>Haltuch</w:t>
      </w:r>
      <w:proofErr w:type="spellEnd"/>
      <w:r>
        <w:t>, pers. comm.). This suggests that differences in mean length across the region could be attributable to different degrees and duration</w:t>
      </w:r>
      <w:r w:rsidR="00F96E2F">
        <w:t>s</w:t>
      </w:r>
      <w:r>
        <w:t xml:space="preserve"> of fishing pressure, and not inherent population differences alone.</w:t>
      </w:r>
      <w:r w:rsidR="00761C2B">
        <w:t xml:space="preserve"> Importantly, the L</w:t>
      </w:r>
      <w:r w:rsidR="00761C2B">
        <w:rPr>
          <w:vertAlign w:val="subscript"/>
        </w:rPr>
        <w:t>∞</w:t>
      </w:r>
      <w:r w:rsidR="00761C2B">
        <w:t xml:space="preserve"> estimates for both sexes and regions show a decline from the ‘early’ to ‘late’ periods, resulting in nearly equivalent values for north and south regions for females and males, respectively. </w:t>
      </w:r>
      <w:r w:rsidR="007C3FF6">
        <w:t xml:space="preserve">Simulation work by </w:t>
      </w:r>
      <w:r w:rsidR="007C3FF6">
        <w:fldChar w:fldCharType="begin" w:fldLock="1"/>
      </w:r>
      <w:r w:rsidR="00247F68">
        <w:instrText>ADDIN CSL_CITATION {"citationItems":[{"id":"ITEM-1","itemData":{"DOI":"10.1139/cjfas-2014-0558","ISBN":"0706-652X","ISSN":"0706-652X","abstract":"Understanding demographic variation in recruitment and somatic growth is key to improving our understanding of population dynamics and forecasting ability. Although recruitment variability has been extensively studied, somatic growth variation has received less attention, in part because of difficulties in modeling growth from individual size-at-age estimates. Here we develop a Bayesian state-space approach to test for the prevalence of alternative forms of growth rate variability (e.g., annual, cohort-level, or in the first year recruited to the fishery) in size-at-age data. We apply this technique to 29 Pacific groundfish species across the California Current, Gulf of Alaska, and Bering Sea – Aleutian Islands marine ecosystems. About 40% of modeled stocks were estimated to exhibit temporal growth variation. In the majority of stocks, growth trends fluctuated annually across ages in a single year, suggesting that either there are shared environmental features that dictate growth across multiple ages or the presence of some systematic (within-year) observation errors. This method represents a novel way to use size-at-age data from fishery or other sources to test hypotheses about growth dynamics variability.","author":[{"dropping-particle":"","family":"Stawitz","given":"Christine C.","non-dropping-particle":"","parse-names":false,"suffix":""},{"dropping-particle":"","family":"Essington","given":"Timothy E.","non-dropping-particle":"","parse-names":false,"suffix":""},{"dropping-particle":"","family":"Branch","given":"Trevor A.","non-dropping-particle":"","parse-names":false,"suffix":""},{"dropping-particle":"","family":"Haltuch","given":"Melissa A.","non-dropping-particle":"","parse-names":false,"suffix":""},{"dropping-particle":"","family":"Hollowed","given":"Anne B.","non-dropping-particle":"","parse-names":false,"suffix":""},{"dropping-particle":"","family":"Spencer","given":"Paul D.","non-dropping-particle":"","parse-names":false,"suffix":""}],"container-title":"Canadian Journal of Fisheries and Aquatic Sciences","id":"ITEM-1","issue":"9","issued":{"date-parts":[["2015"]]},"page":"1316-1328","title":"A state-space approach for detecting growth variation and application to North Pacific groundfish","type":"article-journal","volume":"72"},"uris":["http://www.mendeley.com/documents/?uuid=ed82ef53-48c1-472f-bccb-43826a06078c"]}],"mendeley":{"formattedCitation":"(Stawitz et al., 2015)","manualFormatting":"Stawitz et al. (2015)","plainTextFormattedCitation":"(Stawitz et al., 2015)","previouslyFormattedCitation":"(Stawitz et al., 2015)"},"properties":{"noteIndex":0},"schema":"https://github.com/citation-style-language/schema/raw/master/csl-citation.json"}</w:instrText>
      </w:r>
      <w:r w:rsidR="007C3FF6">
        <w:fldChar w:fldCharType="separate"/>
      </w:r>
      <w:r w:rsidR="007C3FF6" w:rsidRPr="007C3FF6">
        <w:rPr>
          <w:noProof/>
        </w:rPr>
        <w:t>Stawitz et al.</w:t>
      </w:r>
      <w:r w:rsidR="0054799E">
        <w:rPr>
          <w:noProof/>
        </w:rPr>
        <w:t xml:space="preserve"> (</w:t>
      </w:r>
      <w:r w:rsidR="007C3FF6" w:rsidRPr="007C3FF6">
        <w:rPr>
          <w:noProof/>
        </w:rPr>
        <w:t>2015)</w:t>
      </w:r>
      <w:r w:rsidR="007C3FF6">
        <w:fldChar w:fldCharType="end"/>
      </w:r>
      <w:r w:rsidR="007C3FF6">
        <w:t xml:space="preserve"> </w:t>
      </w:r>
      <w:r w:rsidR="0054799E">
        <w:t xml:space="preserve">sought to model growth anomalies in sablefish (among other groundfish) as a process driven by variation in either annual, initial size or among cohorts. Data was partitioned between the CC and two regions of Alaska, and it was determined that annual-scale anomalies were more pronounced in the CC whereas the initial normalized length within each cohort explained more variation in Alaska. A principal conclusion was that the form of growth variation differed among ecosystems, wherein the CC is a more climactically variable region, which could explain why annual deviates were best </w:t>
      </w:r>
      <w:r w:rsidR="00247F68">
        <w:t xml:space="preserve">for fitting </w:t>
      </w:r>
      <w:r w:rsidR="0054799E">
        <w:t>to this data. Such ecosystem</w:t>
      </w:r>
      <w:r w:rsidR="00247F68">
        <w:t>-driven</w:t>
      </w:r>
      <w:r w:rsidR="0054799E">
        <w:t xml:space="preserve"> trends may be diluted when analyzing the data as a composite</w:t>
      </w:r>
      <w:r w:rsidR="00247F68">
        <w:t>,</w:t>
      </w:r>
      <w:r w:rsidR="0054799E">
        <w:t xml:space="preserve"> as in our study; notably, our temporal smoother did not produce </w:t>
      </w:r>
      <w:r w:rsidR="00247F68">
        <w:t xml:space="preserve">a distinct annual cyclic trend. Methods that consider the space and time components co-dependently (as in </w:t>
      </w:r>
      <w:proofErr w:type="spellStart"/>
      <w:r w:rsidR="00247F68">
        <w:t>vectorized</w:t>
      </w:r>
      <w:proofErr w:type="spellEnd"/>
      <w:r w:rsidR="00247F68">
        <w:t xml:space="preserve"> auto-regressive </w:t>
      </w:r>
      <w:proofErr w:type="spellStart"/>
      <w:r w:rsidR="00247F68">
        <w:t>spatio</w:t>
      </w:r>
      <w:proofErr w:type="spellEnd"/>
      <w:r w:rsidR="00247F68">
        <w:t xml:space="preserve">-temporal models, </w:t>
      </w:r>
      <w:r w:rsidR="00247F68">
        <w:fldChar w:fldCharType="begin" w:fldLock="1"/>
      </w:r>
      <w:r w:rsidR="00AE4031">
        <w:instrText>ADDIN CSL_CITATION {"citationItems":[{"id":"ITEM-1","itemData":{"DOI":"10.1016/j.fishres.2018.10.013","ISSN":"01657836","abstract":"Fisheries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assessments.","author":[{"dropping-particle":"","family":"Thorson","given":"James T.","non-dropping-particle":"","parse-names":false,"suffix":""}],"container-title":"Fisheries Research","id":"ITEM-1","issued":{"date-parts":[["2019"]]},"title":"Guidance for decisions using the Vector Autoregressive Spatio-Temporal (VAST) package in stock, ecosystem, habitat and climate assessments","type":"article-journal"},"uris":["http://www.mendeley.com/documents/?uuid=8666f353-e0b8-492a-8d65-436ec4e028f0"]}],"mendeley":{"formattedCitation":"(Thorson, 2019)","manualFormatting":"Thorson, 2019)","plainTextFormattedCitation":"(Thorson, 2019)","previouslyFormattedCitation":"(Thorson, 2019)"},"properties":{"noteIndex":0},"schema":"https://github.com/citation-style-language/schema/raw/master/csl-citation.json"}</w:instrText>
      </w:r>
      <w:r w:rsidR="00247F68">
        <w:fldChar w:fldCharType="separate"/>
      </w:r>
      <w:r w:rsidR="00247F68" w:rsidRPr="00247F68">
        <w:rPr>
          <w:noProof/>
        </w:rPr>
        <w:t>Thorson, 2019)</w:t>
      </w:r>
      <w:r w:rsidR="00247F68">
        <w:fldChar w:fldCharType="end"/>
      </w:r>
      <w:r w:rsidR="00247F68">
        <w:t xml:space="preserve"> may strengthen the ability to disentangle such trends, and also to consider spatial effects beyond simple latitude (e.g. near- and offshore).</w:t>
      </w:r>
    </w:p>
    <w:p w14:paraId="136F82C3" w14:textId="77777777" w:rsidR="005A0B2F" w:rsidRDefault="005A0B2F" w:rsidP="008B3D07">
      <w:pPr>
        <w:spacing w:line="360" w:lineRule="auto"/>
        <w:sectPr w:rsidR="005A0B2F">
          <w:pgSz w:w="12240" w:h="15840"/>
          <w:pgMar w:top="1440" w:right="1440" w:bottom="1440" w:left="1440" w:header="720" w:footer="720" w:gutter="0"/>
          <w:cols w:space="720"/>
          <w:docGrid w:linePitch="360"/>
        </w:sectPr>
      </w:pPr>
    </w:p>
    <w:p w14:paraId="58197576" w14:textId="77777777" w:rsidR="00F82EB2" w:rsidRPr="004906F5" w:rsidRDefault="00F82EB2" w:rsidP="008B3D07">
      <w:pPr>
        <w:pStyle w:val="Heading1"/>
        <w:spacing w:line="360" w:lineRule="auto"/>
      </w:pPr>
      <w:r w:rsidRPr="004906F5">
        <w:t>Figures</w:t>
      </w:r>
    </w:p>
    <w:p w14:paraId="7768676F" w14:textId="18EEDD1A" w:rsidR="001424C8" w:rsidRPr="00A46BB7" w:rsidRDefault="00A46BB7" w:rsidP="008B3D07">
      <w:pPr>
        <w:pStyle w:val="Caption"/>
        <w:spacing w:line="360" w:lineRule="auto"/>
      </w:pPr>
      <w:r w:rsidRPr="00A46BB7">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1</w:t>
      </w:r>
      <w:r w:rsidR="00997CA2">
        <w:rPr>
          <w:noProof/>
        </w:rPr>
        <w:fldChar w:fldCharType="end"/>
      </w:r>
      <w:r>
        <w:t>.</w:t>
      </w:r>
      <w:r w:rsidR="005D279D">
        <w:t xml:space="preserve"> Histogram of</w:t>
      </w:r>
      <w:r>
        <w:t xml:space="preserve"> </w:t>
      </w:r>
      <w:r w:rsidR="005D279D">
        <w:t>raw length data</w:t>
      </w:r>
      <w:r w:rsidR="00377CE3">
        <w:t xml:space="preserve"> </w:t>
      </w:r>
      <w:r w:rsidR="005D279D">
        <w:t>from</w:t>
      </w:r>
      <w:r w:rsidR="00377CE3">
        <w:t xml:space="preserve"> three regional surveys, colored by</w:t>
      </w:r>
      <w:r w:rsidR="001424C8" w:rsidRPr="00A46BB7">
        <w:t xml:space="preserve"> sex.</w:t>
      </w:r>
    </w:p>
    <w:p w14:paraId="63B0B9B5" w14:textId="0C086E9F" w:rsidR="00C12722" w:rsidRDefault="005F61EE" w:rsidP="008B3D07">
      <w:pPr>
        <w:spacing w:line="360" w:lineRule="auto"/>
      </w:pPr>
      <w:r>
        <w:rPr>
          <w:noProof/>
          <w:lang w:val="en-AU" w:eastAsia="en-AU"/>
        </w:rPr>
        <w:drawing>
          <wp:inline distT="0" distB="0" distL="0" distR="0" wp14:anchorId="3A887944" wp14:editId="02932DAB">
            <wp:extent cx="6054807" cy="4036538"/>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54807" cy="4036538"/>
                    </a:xfrm>
                    <a:prstGeom prst="rect">
                      <a:avLst/>
                    </a:prstGeom>
                  </pic:spPr>
                </pic:pic>
              </a:graphicData>
            </a:graphic>
          </wp:inline>
        </w:drawing>
      </w:r>
    </w:p>
    <w:p w14:paraId="4E5A501B" w14:textId="0E464106" w:rsidR="00C050D7" w:rsidRDefault="004C78D8" w:rsidP="008B3D07">
      <w:pPr>
        <w:pStyle w:val="Caption"/>
        <w:spacing w:line="360" w:lineRule="auto"/>
      </w:pPr>
      <w:r>
        <w:rPr>
          <w:noProof/>
          <w:lang w:val="en-AU" w:eastAsia="en-AU"/>
        </w:rPr>
        <w:drawing>
          <wp:inline distT="0" distB="0" distL="0" distR="0" wp14:anchorId="383936E2" wp14:editId="0DB720D1">
            <wp:extent cx="5943600" cy="44576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_chec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6829F608" w14:textId="47D6D423" w:rsidR="001C0800" w:rsidRDefault="00A025ED" w:rsidP="008B3D07">
      <w:pPr>
        <w:pStyle w:val="Caption"/>
        <w:spacing w:line="360" w:lineRule="auto"/>
      </w:pPr>
      <w:r>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2</w:t>
      </w:r>
      <w:r w:rsidR="00997CA2">
        <w:rPr>
          <w:noProof/>
        </w:rPr>
        <w:fldChar w:fldCharType="end"/>
      </w:r>
      <w:r>
        <w:t xml:space="preserve">. </w:t>
      </w:r>
      <w:r w:rsidR="00C050D7">
        <w:t>Diagnostic plots of best-fit GAM model.</w:t>
      </w:r>
      <w:r w:rsidR="00C116AB">
        <w:t xml:space="preserve"> Clockwise from top left: quantile-quantile plot of deviance residuals; histogram of residuals; observed response values (lengths, in cm) vs predicted values, and model-predicted residuals vs linear predictor.</w:t>
      </w:r>
    </w:p>
    <w:p w14:paraId="4479677C" w14:textId="5C5381B9" w:rsidR="00BC119C" w:rsidRPr="00BC119C" w:rsidRDefault="00BC119C" w:rsidP="008B3D07">
      <w:pPr>
        <w:spacing w:line="360" w:lineRule="auto"/>
      </w:pPr>
      <w:r>
        <w:rPr>
          <w:noProof/>
          <w:lang w:val="en-AU" w:eastAsia="en-AU"/>
        </w:rPr>
        <w:drawing>
          <wp:inline distT="0" distB="0" distL="0" distR="0" wp14:anchorId="0AA470BA" wp14:editId="7CFADF45">
            <wp:extent cx="5943600" cy="44576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_smooth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1D77B876" w14:textId="2831A621" w:rsidR="00BF6D53" w:rsidRDefault="00A025ED" w:rsidP="008B3D07">
      <w:pPr>
        <w:pStyle w:val="Caption"/>
        <w:spacing w:line="360" w:lineRule="auto"/>
      </w:pPr>
      <w:bookmarkStart w:id="141" w:name="_Ref532305639"/>
      <w:r>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3</w:t>
      </w:r>
      <w:r w:rsidR="00997CA2">
        <w:rPr>
          <w:noProof/>
        </w:rPr>
        <w:fldChar w:fldCharType="end"/>
      </w:r>
      <w:bookmarkEnd w:id="141"/>
      <w:r>
        <w:t xml:space="preserve">. </w:t>
      </w:r>
      <w:r w:rsidR="00C050D7">
        <w:t xml:space="preserve"> Plots of smoothers for </w:t>
      </w:r>
      <w:r w:rsidR="008936F5">
        <w:t>Year and</w:t>
      </w:r>
      <w:r w:rsidR="00C050D7">
        <w:t xml:space="preserve"> Latitude, and first derivatives thereof.</w:t>
      </w:r>
      <w:r w:rsidR="00BC119C">
        <w:t xml:space="preserve"> Red lines indicate years or latitudes where </w:t>
      </w:r>
      <w:r w:rsidR="008936F5">
        <w:t>the value</w:t>
      </w:r>
      <w:r w:rsidR="00BC119C">
        <w:t xml:space="preserve"> of the first derivative was outside of the 95</w:t>
      </w:r>
      <w:r w:rsidR="00BC119C" w:rsidRPr="00BC119C">
        <w:rPr>
          <w:vertAlign w:val="superscript"/>
        </w:rPr>
        <w:t>th</w:t>
      </w:r>
      <w:r w:rsidR="00BC119C">
        <w:t xml:space="preserve"> percentile of values in the dataset.</w:t>
      </w:r>
    </w:p>
    <w:p w14:paraId="0B35D6F9" w14:textId="77777777" w:rsidR="00113A0A" w:rsidRDefault="00113A0A" w:rsidP="008B3D07">
      <w:pPr>
        <w:spacing w:line="360" w:lineRule="auto"/>
      </w:pPr>
      <w:r>
        <w:rPr>
          <w:noProof/>
          <w:lang w:val="en-AU" w:eastAsia="en-AU"/>
        </w:rPr>
        <w:drawing>
          <wp:inline distT="0" distB="0" distL="0" distR="0" wp14:anchorId="3CD57937" wp14:editId="0220336E">
            <wp:extent cx="594360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ts_g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70F52A62" w14:textId="34933E5D" w:rsidR="00F94063" w:rsidRDefault="00F94063" w:rsidP="008B3D07">
      <w:pPr>
        <w:pStyle w:val="Caption"/>
        <w:spacing w:line="360" w:lineRule="auto"/>
      </w:pPr>
      <w:bookmarkStart w:id="142" w:name="_Ref532305683"/>
      <w:r>
        <w:t xml:space="preserve">Figure </w:t>
      </w:r>
      <w:r w:rsidR="00B8111C">
        <w:rPr>
          <w:noProof/>
        </w:rPr>
        <w:fldChar w:fldCharType="begin"/>
      </w:r>
      <w:r w:rsidR="00B8111C">
        <w:rPr>
          <w:noProof/>
        </w:rPr>
        <w:instrText xml:space="preserve"> SEQ Figure \* ARABIC </w:instrText>
      </w:r>
      <w:r w:rsidR="00B8111C">
        <w:rPr>
          <w:noProof/>
        </w:rPr>
        <w:fldChar w:fldCharType="separate"/>
      </w:r>
      <w:r w:rsidR="00F919FB">
        <w:rPr>
          <w:noProof/>
        </w:rPr>
        <w:t>4</w:t>
      </w:r>
      <w:r w:rsidR="00B8111C">
        <w:rPr>
          <w:noProof/>
        </w:rPr>
        <w:fldChar w:fldCharType="end"/>
      </w:r>
      <w:bookmarkEnd w:id="142"/>
      <w:r>
        <w:t xml:space="preserve">. Fits of von Bertalanffy growth function to data stratified at values determined using the derivative analysis of the GAM. Panels marked “early” are data obtained prior </w:t>
      </w:r>
      <w:r w:rsidR="00E3743B">
        <w:t>to 2005</w:t>
      </w:r>
      <w:r>
        <w:t>; “Northern” datapoints were collected north of 45˚N latitude.</w:t>
      </w:r>
      <w:r w:rsidR="00800100">
        <w:t xml:space="preserve"> Predicted values are color-coded by sex.</w:t>
      </w:r>
    </w:p>
    <w:p w14:paraId="297495E8" w14:textId="77777777" w:rsidR="00F919FB" w:rsidRDefault="00F919FB" w:rsidP="008B3D07">
      <w:pPr>
        <w:spacing w:line="360" w:lineRule="auto"/>
        <w:rPr>
          <w:noProof/>
        </w:rPr>
      </w:pPr>
    </w:p>
    <w:p w14:paraId="15B748F7" w14:textId="544D02E3" w:rsidR="00F919FB" w:rsidRDefault="00F919FB" w:rsidP="008B3D07">
      <w:pPr>
        <w:spacing w:line="360" w:lineRule="auto"/>
      </w:pPr>
      <w:r>
        <w:rPr>
          <w:noProof/>
          <w:lang w:val="en-AU" w:eastAsia="en-AU"/>
        </w:rPr>
        <w:drawing>
          <wp:inline distT="0" distB="0" distL="0" distR="0" wp14:anchorId="3D86AD54" wp14:editId="342919AA">
            <wp:extent cx="5943600" cy="44576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plot_g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7F628A96" w14:textId="3B68194F" w:rsidR="00F919FB" w:rsidRPr="00F919FB" w:rsidRDefault="00F919FB" w:rsidP="008B3D07">
      <w:pPr>
        <w:pStyle w:val="Caption"/>
        <w:spacing w:line="360" w:lineRule="auto"/>
        <w:sectPr w:rsidR="00F919FB" w:rsidRPr="00F919FB">
          <w:pgSz w:w="12240" w:h="15840"/>
          <w:pgMar w:top="1440" w:right="1440" w:bottom="1440" w:left="1440" w:header="720" w:footer="720" w:gutter="0"/>
          <w:cols w:space="720"/>
          <w:docGrid w:linePitch="360"/>
        </w:sectPr>
      </w:pPr>
      <w:bookmarkStart w:id="143" w:name="_Ref532305610"/>
      <w:r>
        <w:t xml:space="preserve">Figure </w:t>
      </w:r>
      <w:r w:rsidR="00B8111C">
        <w:rPr>
          <w:noProof/>
        </w:rPr>
        <w:fldChar w:fldCharType="begin"/>
      </w:r>
      <w:r w:rsidR="00B8111C">
        <w:rPr>
          <w:noProof/>
        </w:rPr>
        <w:instrText xml:space="preserve"> SEQ Figure \* ARABIC </w:instrText>
      </w:r>
      <w:r w:rsidR="00B8111C">
        <w:rPr>
          <w:noProof/>
        </w:rPr>
        <w:fldChar w:fldCharType="separate"/>
      </w:r>
      <w:r>
        <w:rPr>
          <w:noProof/>
        </w:rPr>
        <w:t>5</w:t>
      </w:r>
      <w:r w:rsidR="00B8111C">
        <w:rPr>
          <w:noProof/>
        </w:rPr>
        <w:fldChar w:fldCharType="end"/>
      </w:r>
      <w:bookmarkEnd w:id="143"/>
      <w:r>
        <w:t xml:space="preserve">.  </w:t>
      </w:r>
      <w:r w:rsidR="00B8591D">
        <w:t>Comparative boxplot</w:t>
      </w:r>
      <w:r>
        <w:t xml:space="preserve"> </w:t>
      </w:r>
      <w:r w:rsidR="00A44F12">
        <w:t>of estimated</w:t>
      </w:r>
      <w:r>
        <w:t xml:space="preserve"> parameters </w:t>
      </w:r>
      <w:r w:rsidR="00BD6121">
        <w:t>from spatiotemporally</w:t>
      </w:r>
      <w:r>
        <w:t xml:space="preserve"> stratified data. The error term (not shown) was estimated universally for all regions and sexes.</w:t>
      </w:r>
    </w:p>
    <w:p w14:paraId="1AFC668F" w14:textId="46888BA8" w:rsidR="00F82EB2" w:rsidRPr="004906F5" w:rsidRDefault="00F82EB2" w:rsidP="008B3D07">
      <w:pPr>
        <w:spacing w:line="360" w:lineRule="auto"/>
      </w:pPr>
    </w:p>
    <w:tbl>
      <w:tblPr>
        <w:tblStyle w:val="TableGrid"/>
        <w:tblpPr w:leftFromText="180" w:rightFromText="180" w:vertAnchor="text" w:tblpX="-1450" w:tblpY="304"/>
        <w:tblW w:w="11911" w:type="dxa"/>
        <w:tblLook w:val="04A0" w:firstRow="1" w:lastRow="0" w:firstColumn="1" w:lastColumn="0" w:noHBand="0" w:noVBand="1"/>
      </w:tblPr>
      <w:tblGrid>
        <w:gridCol w:w="2812"/>
        <w:gridCol w:w="1485"/>
        <w:gridCol w:w="767"/>
        <w:gridCol w:w="767"/>
        <w:gridCol w:w="957"/>
        <w:gridCol w:w="836"/>
        <w:gridCol w:w="1200"/>
        <w:gridCol w:w="1201"/>
        <w:gridCol w:w="943"/>
        <w:gridCol w:w="943"/>
      </w:tblGrid>
      <w:tr w:rsidR="005937F2" w14:paraId="4C8F4278" w14:textId="77777777" w:rsidTr="00C14891">
        <w:trPr>
          <w:trHeight w:val="1273"/>
        </w:trPr>
        <w:tc>
          <w:tcPr>
            <w:tcW w:w="2885" w:type="dxa"/>
            <w:vMerge w:val="restart"/>
            <w:vAlign w:val="center"/>
          </w:tcPr>
          <w:p w14:paraId="15B5140F" w14:textId="77777777" w:rsidR="005937F2" w:rsidRPr="00D55A0E" w:rsidRDefault="005937F2" w:rsidP="008B3D07">
            <w:pPr>
              <w:pStyle w:val="Caption"/>
              <w:spacing w:line="360" w:lineRule="auto"/>
              <w:jc w:val="center"/>
              <w:rPr>
                <w:b/>
              </w:rPr>
            </w:pPr>
            <w:r w:rsidRPr="00D55A0E">
              <w:rPr>
                <w:b/>
              </w:rPr>
              <w:t>Region</w:t>
            </w:r>
          </w:p>
        </w:tc>
        <w:tc>
          <w:tcPr>
            <w:tcW w:w="1492" w:type="dxa"/>
            <w:vMerge w:val="restart"/>
            <w:vAlign w:val="center"/>
          </w:tcPr>
          <w:p w14:paraId="5ECF5319" w14:textId="77777777" w:rsidR="005937F2" w:rsidRPr="00D55A0E" w:rsidRDefault="005937F2" w:rsidP="008B3D07">
            <w:pPr>
              <w:pStyle w:val="Caption"/>
              <w:spacing w:line="360" w:lineRule="auto"/>
              <w:jc w:val="center"/>
              <w:rPr>
                <w:b/>
              </w:rPr>
            </w:pPr>
            <w:r w:rsidRPr="00D55A0E">
              <w:rPr>
                <w:b/>
              </w:rPr>
              <w:t>Survey Method</w:t>
            </w:r>
          </w:p>
        </w:tc>
        <w:tc>
          <w:tcPr>
            <w:tcW w:w="1542" w:type="dxa"/>
            <w:gridSpan w:val="2"/>
            <w:vAlign w:val="center"/>
          </w:tcPr>
          <w:p w14:paraId="52B3C324" w14:textId="6B072A71" w:rsidR="005937F2" w:rsidRPr="00D55A0E" w:rsidRDefault="005937F2" w:rsidP="008B3D07">
            <w:pPr>
              <w:pStyle w:val="Caption"/>
              <w:spacing w:line="360" w:lineRule="auto"/>
              <w:jc w:val="center"/>
              <w:rPr>
                <w:b/>
              </w:rPr>
            </w:pPr>
            <w:r w:rsidRPr="00D55A0E">
              <w:rPr>
                <w:b/>
              </w:rPr>
              <w:t xml:space="preserve">Sample </w:t>
            </w:r>
            <w:r w:rsidR="0002109F">
              <w:rPr>
                <w:b/>
              </w:rPr>
              <w:t>s</w:t>
            </w:r>
            <w:r w:rsidRPr="00D55A0E">
              <w:rPr>
                <w:b/>
              </w:rPr>
              <w:t>ize used in this analysis</w:t>
            </w:r>
          </w:p>
        </w:tc>
        <w:tc>
          <w:tcPr>
            <w:tcW w:w="5992" w:type="dxa"/>
            <w:gridSpan w:val="6"/>
            <w:vAlign w:val="center"/>
          </w:tcPr>
          <w:p w14:paraId="55522CD8" w14:textId="77777777" w:rsidR="005937F2" w:rsidRPr="00D55A0E" w:rsidRDefault="005937F2" w:rsidP="008B3D07">
            <w:pPr>
              <w:pStyle w:val="Caption"/>
              <w:spacing w:line="360" w:lineRule="auto"/>
              <w:jc w:val="center"/>
              <w:rPr>
                <w:b/>
              </w:rPr>
            </w:pPr>
            <w:r w:rsidRPr="00D55A0E">
              <w:rPr>
                <w:b/>
              </w:rPr>
              <w:t>VBGF parameters from recent assessments</w:t>
            </w:r>
          </w:p>
        </w:tc>
      </w:tr>
      <w:tr w:rsidR="00E2026F" w14:paraId="254FB9B7" w14:textId="77777777" w:rsidTr="00C14891">
        <w:trPr>
          <w:trHeight w:val="260"/>
        </w:trPr>
        <w:tc>
          <w:tcPr>
            <w:tcW w:w="2885" w:type="dxa"/>
            <w:vMerge/>
            <w:vAlign w:val="center"/>
          </w:tcPr>
          <w:p w14:paraId="2EF5D3EE" w14:textId="77777777" w:rsidR="005937F2" w:rsidRPr="00D55A0E" w:rsidRDefault="005937F2" w:rsidP="008B3D07">
            <w:pPr>
              <w:pStyle w:val="Caption"/>
              <w:spacing w:line="360" w:lineRule="auto"/>
              <w:jc w:val="center"/>
              <w:rPr>
                <w:b/>
              </w:rPr>
            </w:pPr>
          </w:p>
        </w:tc>
        <w:tc>
          <w:tcPr>
            <w:tcW w:w="1492" w:type="dxa"/>
            <w:vMerge/>
            <w:vAlign w:val="center"/>
          </w:tcPr>
          <w:p w14:paraId="27D01F3D" w14:textId="77777777" w:rsidR="005937F2" w:rsidRPr="00D55A0E" w:rsidRDefault="005937F2" w:rsidP="008B3D07">
            <w:pPr>
              <w:pStyle w:val="Caption"/>
              <w:spacing w:line="360" w:lineRule="auto"/>
              <w:jc w:val="center"/>
              <w:rPr>
                <w:b/>
              </w:rPr>
            </w:pPr>
          </w:p>
        </w:tc>
        <w:tc>
          <w:tcPr>
            <w:tcW w:w="771" w:type="dxa"/>
            <w:vMerge w:val="restart"/>
            <w:vAlign w:val="center"/>
          </w:tcPr>
          <w:p w14:paraId="764B2F77" w14:textId="704D73F9" w:rsidR="005937F2" w:rsidRPr="00D55A0E" w:rsidRDefault="005937F2" w:rsidP="008B3D07">
            <w:pPr>
              <w:pStyle w:val="Caption"/>
              <w:spacing w:line="360" w:lineRule="auto"/>
              <w:jc w:val="center"/>
              <w:rPr>
                <w:b/>
              </w:rPr>
            </w:pPr>
            <w:r w:rsidRPr="00D55A0E">
              <w:rPr>
                <w:b/>
              </w:rPr>
              <w:t xml:space="preserve">M </w:t>
            </w:r>
          </w:p>
        </w:tc>
        <w:tc>
          <w:tcPr>
            <w:tcW w:w="771" w:type="dxa"/>
            <w:vMerge w:val="restart"/>
            <w:vAlign w:val="center"/>
          </w:tcPr>
          <w:p w14:paraId="3D68CCEF" w14:textId="1AE40D14" w:rsidR="005937F2" w:rsidRPr="00D55A0E" w:rsidRDefault="00FE60FA" w:rsidP="008B3D07">
            <w:pPr>
              <w:pStyle w:val="Caption"/>
              <w:spacing w:line="360" w:lineRule="auto"/>
              <w:jc w:val="center"/>
              <w:rPr>
                <w:b/>
              </w:rPr>
            </w:pPr>
            <w:r>
              <w:rPr>
                <w:b/>
              </w:rPr>
              <w:t>F</w:t>
            </w:r>
          </w:p>
        </w:tc>
        <w:tc>
          <w:tcPr>
            <w:tcW w:w="1801" w:type="dxa"/>
            <w:gridSpan w:val="2"/>
            <w:vAlign w:val="center"/>
          </w:tcPr>
          <w:p w14:paraId="788ACB75" w14:textId="77777777" w:rsidR="005937F2" w:rsidRPr="00D55A0E" w:rsidRDefault="005937F2" w:rsidP="008B3D07">
            <w:pPr>
              <w:pStyle w:val="Caption"/>
              <w:spacing w:line="360" w:lineRule="auto"/>
              <w:jc w:val="center"/>
              <w:rPr>
                <w:b/>
              </w:rPr>
            </w:pPr>
            <w:r w:rsidRPr="00D55A0E">
              <w:rPr>
                <w:b/>
              </w:rPr>
              <w:t>L</w:t>
            </w:r>
            <w:r w:rsidRPr="00D55A0E">
              <w:rPr>
                <w:b/>
                <w:vertAlign w:val="subscript"/>
              </w:rPr>
              <w:t>∞</w:t>
            </w:r>
          </w:p>
        </w:tc>
        <w:tc>
          <w:tcPr>
            <w:tcW w:w="2439" w:type="dxa"/>
            <w:gridSpan w:val="2"/>
            <w:vAlign w:val="center"/>
          </w:tcPr>
          <w:p w14:paraId="7FAC3126" w14:textId="77777777" w:rsidR="005937F2" w:rsidRPr="00D55A0E" w:rsidRDefault="005937F2" w:rsidP="008B3D07">
            <w:pPr>
              <w:pStyle w:val="Caption"/>
              <w:spacing w:line="360" w:lineRule="auto"/>
              <w:jc w:val="center"/>
              <w:rPr>
                <w:b/>
              </w:rPr>
            </w:pPr>
            <w:r w:rsidRPr="00D55A0E">
              <w:rPr>
                <w:b/>
              </w:rPr>
              <w:t>K</w:t>
            </w:r>
          </w:p>
        </w:tc>
        <w:tc>
          <w:tcPr>
            <w:tcW w:w="1752" w:type="dxa"/>
            <w:gridSpan w:val="2"/>
            <w:vAlign w:val="center"/>
          </w:tcPr>
          <w:p w14:paraId="0BE68382" w14:textId="5B8C7E91" w:rsidR="005937F2" w:rsidRPr="00D55A0E" w:rsidRDefault="006610ED" w:rsidP="008B3D07">
            <w:pPr>
              <w:pStyle w:val="Caption"/>
              <w:spacing w:line="360" w:lineRule="auto"/>
              <w:jc w:val="center"/>
              <w:rPr>
                <w:b/>
              </w:rPr>
            </w:pPr>
            <w:r>
              <w:rPr>
                <w:b/>
              </w:rPr>
              <w:t>t</w:t>
            </w:r>
            <w:r w:rsidR="005937F2" w:rsidRPr="00D55A0E">
              <w:rPr>
                <w:b/>
              </w:rPr>
              <w:t>0 (years)</w:t>
            </w:r>
          </w:p>
        </w:tc>
      </w:tr>
      <w:tr w:rsidR="00E2026F" w14:paraId="58C3D84E" w14:textId="77777777" w:rsidTr="00C14891">
        <w:trPr>
          <w:trHeight w:val="359"/>
        </w:trPr>
        <w:tc>
          <w:tcPr>
            <w:tcW w:w="2885" w:type="dxa"/>
            <w:vMerge/>
            <w:vAlign w:val="center"/>
          </w:tcPr>
          <w:p w14:paraId="7E9470C0" w14:textId="77777777" w:rsidR="005937F2" w:rsidRPr="00D55A0E" w:rsidRDefault="005937F2" w:rsidP="008B3D07">
            <w:pPr>
              <w:pStyle w:val="Caption"/>
              <w:spacing w:line="360" w:lineRule="auto"/>
              <w:jc w:val="center"/>
              <w:rPr>
                <w:b/>
              </w:rPr>
            </w:pPr>
          </w:p>
        </w:tc>
        <w:tc>
          <w:tcPr>
            <w:tcW w:w="1492" w:type="dxa"/>
            <w:vMerge/>
            <w:vAlign w:val="center"/>
          </w:tcPr>
          <w:p w14:paraId="1FB67CB3" w14:textId="77777777" w:rsidR="005937F2" w:rsidRPr="00D55A0E" w:rsidRDefault="005937F2" w:rsidP="008B3D07">
            <w:pPr>
              <w:pStyle w:val="Caption"/>
              <w:spacing w:line="360" w:lineRule="auto"/>
              <w:jc w:val="center"/>
              <w:rPr>
                <w:b/>
              </w:rPr>
            </w:pPr>
          </w:p>
        </w:tc>
        <w:tc>
          <w:tcPr>
            <w:tcW w:w="771" w:type="dxa"/>
            <w:vMerge/>
            <w:vAlign w:val="center"/>
          </w:tcPr>
          <w:p w14:paraId="36DA97C0" w14:textId="77777777" w:rsidR="005937F2" w:rsidRPr="00D55A0E" w:rsidRDefault="005937F2" w:rsidP="008B3D07">
            <w:pPr>
              <w:pStyle w:val="Caption"/>
              <w:spacing w:line="360" w:lineRule="auto"/>
              <w:jc w:val="center"/>
              <w:rPr>
                <w:b/>
              </w:rPr>
            </w:pPr>
          </w:p>
        </w:tc>
        <w:tc>
          <w:tcPr>
            <w:tcW w:w="771" w:type="dxa"/>
            <w:vMerge/>
            <w:vAlign w:val="center"/>
          </w:tcPr>
          <w:p w14:paraId="7AFC677B" w14:textId="77777777" w:rsidR="005937F2" w:rsidRPr="00D55A0E" w:rsidRDefault="005937F2" w:rsidP="008B3D07">
            <w:pPr>
              <w:pStyle w:val="Caption"/>
              <w:spacing w:line="360" w:lineRule="auto"/>
              <w:jc w:val="center"/>
              <w:rPr>
                <w:b/>
              </w:rPr>
            </w:pPr>
          </w:p>
        </w:tc>
        <w:tc>
          <w:tcPr>
            <w:tcW w:w="964" w:type="dxa"/>
            <w:vAlign w:val="center"/>
          </w:tcPr>
          <w:p w14:paraId="401AC581" w14:textId="77777777" w:rsidR="005937F2" w:rsidRPr="00D55A0E" w:rsidRDefault="005937F2" w:rsidP="008B3D07">
            <w:pPr>
              <w:pStyle w:val="Caption"/>
              <w:spacing w:line="360" w:lineRule="auto"/>
              <w:jc w:val="center"/>
              <w:rPr>
                <w:b/>
              </w:rPr>
            </w:pPr>
            <w:r w:rsidRPr="00D55A0E">
              <w:rPr>
                <w:b/>
              </w:rPr>
              <w:t>M</w:t>
            </w:r>
          </w:p>
        </w:tc>
        <w:tc>
          <w:tcPr>
            <w:tcW w:w="837" w:type="dxa"/>
            <w:vAlign w:val="center"/>
          </w:tcPr>
          <w:p w14:paraId="5E17CE63" w14:textId="77777777" w:rsidR="005937F2" w:rsidRPr="00D55A0E" w:rsidRDefault="005937F2" w:rsidP="008B3D07">
            <w:pPr>
              <w:pStyle w:val="Caption"/>
              <w:spacing w:line="360" w:lineRule="auto"/>
              <w:jc w:val="center"/>
              <w:rPr>
                <w:b/>
              </w:rPr>
            </w:pPr>
            <w:r w:rsidRPr="00D55A0E">
              <w:rPr>
                <w:b/>
              </w:rPr>
              <w:t>F</w:t>
            </w:r>
          </w:p>
        </w:tc>
        <w:tc>
          <w:tcPr>
            <w:tcW w:w="1219" w:type="dxa"/>
            <w:vAlign w:val="center"/>
          </w:tcPr>
          <w:p w14:paraId="525594B7" w14:textId="77777777" w:rsidR="005937F2" w:rsidRPr="00D55A0E" w:rsidRDefault="005937F2" w:rsidP="008B3D07">
            <w:pPr>
              <w:pStyle w:val="Caption"/>
              <w:spacing w:line="360" w:lineRule="auto"/>
              <w:jc w:val="center"/>
              <w:rPr>
                <w:b/>
              </w:rPr>
            </w:pPr>
            <w:r w:rsidRPr="00D55A0E">
              <w:rPr>
                <w:b/>
              </w:rPr>
              <w:t>M</w:t>
            </w:r>
          </w:p>
        </w:tc>
        <w:tc>
          <w:tcPr>
            <w:tcW w:w="1220" w:type="dxa"/>
            <w:vAlign w:val="center"/>
          </w:tcPr>
          <w:p w14:paraId="383707C6" w14:textId="77777777" w:rsidR="005937F2" w:rsidRPr="00D55A0E" w:rsidRDefault="005937F2" w:rsidP="008B3D07">
            <w:pPr>
              <w:pStyle w:val="Caption"/>
              <w:spacing w:line="360" w:lineRule="auto"/>
              <w:jc w:val="center"/>
              <w:rPr>
                <w:b/>
              </w:rPr>
            </w:pPr>
            <w:r w:rsidRPr="00D55A0E">
              <w:rPr>
                <w:b/>
              </w:rPr>
              <w:t>F</w:t>
            </w:r>
          </w:p>
        </w:tc>
        <w:tc>
          <w:tcPr>
            <w:tcW w:w="876" w:type="dxa"/>
            <w:vAlign w:val="center"/>
          </w:tcPr>
          <w:p w14:paraId="323201DC" w14:textId="77777777" w:rsidR="005937F2" w:rsidRPr="00D55A0E" w:rsidRDefault="005937F2" w:rsidP="008B3D07">
            <w:pPr>
              <w:pStyle w:val="Caption"/>
              <w:spacing w:line="360" w:lineRule="auto"/>
              <w:jc w:val="center"/>
              <w:rPr>
                <w:b/>
              </w:rPr>
            </w:pPr>
            <w:r w:rsidRPr="00D55A0E">
              <w:rPr>
                <w:b/>
              </w:rPr>
              <w:t>M</w:t>
            </w:r>
          </w:p>
        </w:tc>
        <w:tc>
          <w:tcPr>
            <w:tcW w:w="876" w:type="dxa"/>
            <w:vAlign w:val="center"/>
          </w:tcPr>
          <w:p w14:paraId="437E20F9" w14:textId="77777777" w:rsidR="005937F2" w:rsidRPr="00D55A0E" w:rsidRDefault="005937F2" w:rsidP="008B3D07">
            <w:pPr>
              <w:pStyle w:val="Caption"/>
              <w:spacing w:line="360" w:lineRule="auto"/>
              <w:jc w:val="center"/>
              <w:rPr>
                <w:b/>
              </w:rPr>
            </w:pPr>
            <w:r w:rsidRPr="00D55A0E">
              <w:rPr>
                <w:b/>
              </w:rPr>
              <w:t>F</w:t>
            </w:r>
          </w:p>
        </w:tc>
      </w:tr>
      <w:tr w:rsidR="00E2026F" w14:paraId="650BAA17" w14:textId="77777777" w:rsidTr="00C14891">
        <w:trPr>
          <w:trHeight w:val="1808"/>
        </w:trPr>
        <w:tc>
          <w:tcPr>
            <w:tcW w:w="2885" w:type="dxa"/>
            <w:vAlign w:val="center"/>
          </w:tcPr>
          <w:p w14:paraId="6C4E1F18" w14:textId="77777777" w:rsidR="005937F2" w:rsidRDefault="005937F2" w:rsidP="008B3D07">
            <w:pPr>
              <w:pStyle w:val="Caption"/>
              <w:spacing w:line="360" w:lineRule="auto"/>
            </w:pPr>
            <w:r w:rsidRPr="004906F5">
              <w:t>West Coast of US</w:t>
            </w:r>
            <w:r>
              <w:t xml:space="preserve"> </w:t>
            </w:r>
            <w:r>
              <w:fldChar w:fldCharType="begin" w:fldLock="1"/>
            </w:r>
            <w:r>
              <w:instrText>ADDIN CSL_CITATION {"citationItems":[{"id":"ITEM-1","itemData":{"author":[{"dropping-particle":"","family":"Johnson","given":"Kelli F","non-dropping-particle":"","parse-names":false,"suffix":""},{"dropping-particle":"","family":"Rudd","given":"Merrill B.","non-dropping-particle":"","parse-names":false,"suffix":""},{"dropping-particle":"","family":"Pons","given":"Maite","non-dropping-particle":"","parse-names":false,"suffix":""},{"dropping-particle":"","family":"Akselrud","given":"Caitlin Allen","non-dropping-particle":"","parse-names":false,"suffix":""},{"dropping-particle":"","family":"Lee","given":"Qi","non-dropping-particle":"","parse-names":false,"suffix":""},{"dropping-particle":"","family":"Haltuch","given":"Melissa A","non-dropping-particle":"","parse-names":false,"suffix":""},{"dropping-particle":"","family":"Hamel","given":"Owen S","non-dropping-particle":"","parse-names":false,"suffix":""}],"id":"ITEM-1","issued":{"date-parts":[["2015"]]},"number-of-pages":"1-377","title":"Status of the U.S. sablefish resource in 2015","type":"report"},"uris":["http://www.mendeley.com/documents/?uuid=7f177cca-8a37-4315-b85c-6559382eb476"]}],"mendeley":{"formattedCitation":"(Johnson et al., 2015)","plainTextFormattedCitation":"(Johnson et al., 2015)","previouslyFormattedCitation":"(Johnson et al., 2015)"},"properties":{"noteIndex":0},"schema":"https://github.com/citation-style-language/schema/raw/master/csl-citation.json"}</w:instrText>
            </w:r>
            <w:r>
              <w:fldChar w:fldCharType="separate"/>
            </w:r>
            <w:r w:rsidRPr="00EC5D55">
              <w:rPr>
                <w:noProof/>
              </w:rPr>
              <w:t>(Johnson et al., 2015)</w:t>
            </w:r>
            <w:r>
              <w:fldChar w:fldCharType="end"/>
            </w:r>
          </w:p>
        </w:tc>
        <w:tc>
          <w:tcPr>
            <w:tcW w:w="1492" w:type="dxa"/>
          </w:tcPr>
          <w:p w14:paraId="0C0BD81A" w14:textId="77777777" w:rsidR="005937F2" w:rsidRDefault="005937F2" w:rsidP="008B3D07">
            <w:pPr>
              <w:pStyle w:val="Caption"/>
              <w:spacing w:line="360" w:lineRule="auto"/>
            </w:pPr>
            <w:r>
              <w:t>Trawl on chartered commercial fishing vessels</w:t>
            </w:r>
          </w:p>
        </w:tc>
        <w:tc>
          <w:tcPr>
            <w:tcW w:w="771" w:type="dxa"/>
            <w:vAlign w:val="center"/>
          </w:tcPr>
          <w:p w14:paraId="3D6E2501" w14:textId="7F761584" w:rsidR="005937F2" w:rsidRDefault="00311F47" w:rsidP="008B3D07">
            <w:pPr>
              <w:pStyle w:val="Caption"/>
              <w:spacing w:line="360" w:lineRule="auto"/>
            </w:pPr>
            <w:r>
              <w:t>4056</w:t>
            </w:r>
          </w:p>
        </w:tc>
        <w:tc>
          <w:tcPr>
            <w:tcW w:w="771" w:type="dxa"/>
            <w:vAlign w:val="center"/>
          </w:tcPr>
          <w:p w14:paraId="458E5CBF" w14:textId="280C6BAB" w:rsidR="005937F2" w:rsidRDefault="00311F47" w:rsidP="008B3D07">
            <w:pPr>
              <w:pStyle w:val="Caption"/>
              <w:spacing w:line="360" w:lineRule="auto"/>
            </w:pPr>
            <w:r>
              <w:t>4183</w:t>
            </w:r>
          </w:p>
        </w:tc>
        <w:tc>
          <w:tcPr>
            <w:tcW w:w="964" w:type="dxa"/>
            <w:vAlign w:val="center"/>
          </w:tcPr>
          <w:p w14:paraId="0188ECDF" w14:textId="2AF4476C" w:rsidR="005937F2" w:rsidRDefault="00287B91" w:rsidP="008B3D07">
            <w:pPr>
              <w:pStyle w:val="Caption"/>
              <w:spacing w:line="360" w:lineRule="auto"/>
            </w:pPr>
            <w:r>
              <w:t>57</w:t>
            </w:r>
          </w:p>
        </w:tc>
        <w:tc>
          <w:tcPr>
            <w:tcW w:w="837" w:type="dxa"/>
            <w:vAlign w:val="center"/>
          </w:tcPr>
          <w:p w14:paraId="7CF3E68C" w14:textId="38C04DE3" w:rsidR="005937F2" w:rsidRDefault="00287B91" w:rsidP="008B3D07">
            <w:pPr>
              <w:pStyle w:val="Caption"/>
              <w:spacing w:line="360" w:lineRule="auto"/>
            </w:pPr>
            <w:r>
              <w:t>64</w:t>
            </w:r>
          </w:p>
        </w:tc>
        <w:tc>
          <w:tcPr>
            <w:tcW w:w="1219" w:type="dxa"/>
            <w:vAlign w:val="center"/>
          </w:tcPr>
          <w:p w14:paraId="33E08A43" w14:textId="5680EBC4" w:rsidR="005937F2" w:rsidRDefault="006610ED" w:rsidP="008B3D07">
            <w:pPr>
              <w:pStyle w:val="Caption"/>
              <w:spacing w:line="360" w:lineRule="auto"/>
            </w:pPr>
            <w:r>
              <w:t>0.41</w:t>
            </w:r>
          </w:p>
        </w:tc>
        <w:tc>
          <w:tcPr>
            <w:tcW w:w="1220" w:type="dxa"/>
            <w:vAlign w:val="center"/>
          </w:tcPr>
          <w:p w14:paraId="48250607" w14:textId="4478DCB3" w:rsidR="005937F2" w:rsidRDefault="006610ED" w:rsidP="008B3D07">
            <w:pPr>
              <w:pStyle w:val="Caption"/>
              <w:spacing w:line="360" w:lineRule="auto"/>
            </w:pPr>
            <w:r>
              <w:t>0.32</w:t>
            </w:r>
          </w:p>
        </w:tc>
        <w:tc>
          <w:tcPr>
            <w:tcW w:w="876" w:type="dxa"/>
            <w:vAlign w:val="center"/>
          </w:tcPr>
          <w:p w14:paraId="4F6524A4" w14:textId="41B06C13" w:rsidR="005937F2" w:rsidRDefault="00287B91" w:rsidP="008B3D07">
            <w:pPr>
              <w:pStyle w:val="Caption"/>
              <w:spacing w:line="360" w:lineRule="auto"/>
            </w:pPr>
            <w:r>
              <w:t>0 (fixed)</w:t>
            </w:r>
          </w:p>
        </w:tc>
        <w:tc>
          <w:tcPr>
            <w:tcW w:w="876" w:type="dxa"/>
            <w:vAlign w:val="center"/>
          </w:tcPr>
          <w:p w14:paraId="763B8935" w14:textId="3D62B4F1" w:rsidR="005937F2" w:rsidRDefault="00287B91" w:rsidP="008B3D07">
            <w:pPr>
              <w:pStyle w:val="Caption"/>
              <w:spacing w:line="360" w:lineRule="auto"/>
            </w:pPr>
            <w:r>
              <w:t>0 (fixed)</w:t>
            </w:r>
          </w:p>
        </w:tc>
      </w:tr>
      <w:tr w:rsidR="00E2026F" w14:paraId="2C4199ED" w14:textId="77777777" w:rsidTr="00C14891">
        <w:trPr>
          <w:trHeight w:val="736"/>
        </w:trPr>
        <w:tc>
          <w:tcPr>
            <w:tcW w:w="2885" w:type="dxa"/>
            <w:vAlign w:val="center"/>
          </w:tcPr>
          <w:p w14:paraId="0B892DAB" w14:textId="77777777" w:rsidR="005937F2" w:rsidRDefault="005937F2" w:rsidP="008B3D07">
            <w:pPr>
              <w:pStyle w:val="Caption"/>
              <w:spacing w:line="360" w:lineRule="auto"/>
            </w:pPr>
            <w:r w:rsidRPr="004906F5">
              <w:t>British Columbia</w:t>
            </w:r>
          </w:p>
        </w:tc>
        <w:tc>
          <w:tcPr>
            <w:tcW w:w="1492" w:type="dxa"/>
          </w:tcPr>
          <w:p w14:paraId="28A9AF85" w14:textId="73433AAB" w:rsidR="005937F2" w:rsidRDefault="00ED2D44" w:rsidP="008B3D07">
            <w:pPr>
              <w:pStyle w:val="Caption"/>
              <w:spacing w:line="360" w:lineRule="auto"/>
            </w:pPr>
            <w:r>
              <w:t>Stratified trap survey</w:t>
            </w:r>
          </w:p>
        </w:tc>
        <w:tc>
          <w:tcPr>
            <w:tcW w:w="771" w:type="dxa"/>
            <w:vAlign w:val="center"/>
          </w:tcPr>
          <w:p w14:paraId="10BF5637" w14:textId="285B015A" w:rsidR="005937F2" w:rsidRDefault="00377CE3" w:rsidP="008B3D07">
            <w:pPr>
              <w:pStyle w:val="Caption"/>
              <w:spacing w:line="360" w:lineRule="auto"/>
            </w:pPr>
            <w:r>
              <w:t>3725</w:t>
            </w:r>
          </w:p>
        </w:tc>
        <w:tc>
          <w:tcPr>
            <w:tcW w:w="771" w:type="dxa"/>
            <w:vAlign w:val="center"/>
          </w:tcPr>
          <w:p w14:paraId="175B27BE" w14:textId="5E5C2BE2" w:rsidR="005937F2" w:rsidRDefault="00377CE3" w:rsidP="008B3D07">
            <w:pPr>
              <w:pStyle w:val="Caption"/>
              <w:spacing w:line="360" w:lineRule="auto"/>
            </w:pPr>
            <w:r>
              <w:t>4514</w:t>
            </w:r>
          </w:p>
        </w:tc>
        <w:tc>
          <w:tcPr>
            <w:tcW w:w="964" w:type="dxa"/>
            <w:vAlign w:val="center"/>
          </w:tcPr>
          <w:p w14:paraId="1F105A80" w14:textId="1D54B6D4" w:rsidR="005937F2" w:rsidRDefault="005937F2" w:rsidP="008B3D07">
            <w:pPr>
              <w:pStyle w:val="Caption"/>
              <w:spacing w:line="360" w:lineRule="auto"/>
            </w:pPr>
            <w:r>
              <w:t>68.99</w:t>
            </w:r>
          </w:p>
        </w:tc>
        <w:tc>
          <w:tcPr>
            <w:tcW w:w="837" w:type="dxa"/>
            <w:vAlign w:val="center"/>
          </w:tcPr>
          <w:p w14:paraId="516C9600" w14:textId="0ACFD923" w:rsidR="005937F2" w:rsidRDefault="005937F2" w:rsidP="008B3D07">
            <w:pPr>
              <w:pStyle w:val="Caption"/>
              <w:spacing w:line="360" w:lineRule="auto"/>
            </w:pPr>
            <w:r>
              <w:t>72.00</w:t>
            </w:r>
          </w:p>
        </w:tc>
        <w:tc>
          <w:tcPr>
            <w:tcW w:w="1219" w:type="dxa"/>
            <w:vAlign w:val="center"/>
          </w:tcPr>
          <w:p w14:paraId="4DC34C00" w14:textId="7E591EEA" w:rsidR="005937F2" w:rsidRDefault="005937F2" w:rsidP="008B3D07">
            <w:pPr>
              <w:pStyle w:val="Caption"/>
              <w:spacing w:line="360" w:lineRule="auto"/>
            </w:pPr>
            <w:r>
              <w:t>0.29</w:t>
            </w:r>
          </w:p>
        </w:tc>
        <w:tc>
          <w:tcPr>
            <w:tcW w:w="1220" w:type="dxa"/>
            <w:vAlign w:val="center"/>
          </w:tcPr>
          <w:p w14:paraId="58477936" w14:textId="42302611" w:rsidR="005937F2" w:rsidRDefault="005937F2" w:rsidP="008B3D07">
            <w:pPr>
              <w:pStyle w:val="Caption"/>
              <w:spacing w:line="360" w:lineRule="auto"/>
            </w:pPr>
            <w:r>
              <w:t>0.25</w:t>
            </w:r>
          </w:p>
        </w:tc>
        <w:tc>
          <w:tcPr>
            <w:tcW w:w="876" w:type="dxa"/>
            <w:vAlign w:val="center"/>
          </w:tcPr>
          <w:p w14:paraId="4901E4F5" w14:textId="5286A1C8" w:rsidR="005937F2" w:rsidRDefault="005937F2" w:rsidP="008B3D07">
            <w:pPr>
              <w:pStyle w:val="Caption"/>
              <w:spacing w:line="360" w:lineRule="auto"/>
            </w:pPr>
            <w:r>
              <w:t>32.50</w:t>
            </w:r>
          </w:p>
        </w:tc>
        <w:tc>
          <w:tcPr>
            <w:tcW w:w="876" w:type="dxa"/>
            <w:vAlign w:val="center"/>
          </w:tcPr>
          <w:p w14:paraId="68B96AC3" w14:textId="4DE6A703" w:rsidR="005937F2" w:rsidRDefault="005937F2" w:rsidP="008B3D07">
            <w:pPr>
              <w:pStyle w:val="Caption"/>
              <w:spacing w:line="360" w:lineRule="auto"/>
            </w:pPr>
            <w:r>
              <w:t>32.50</w:t>
            </w:r>
          </w:p>
        </w:tc>
      </w:tr>
      <w:tr w:rsidR="00E2026F" w14:paraId="2D5280CD" w14:textId="77777777" w:rsidTr="00C14891">
        <w:trPr>
          <w:trHeight w:val="1792"/>
        </w:trPr>
        <w:tc>
          <w:tcPr>
            <w:tcW w:w="2885" w:type="dxa"/>
            <w:vAlign w:val="center"/>
          </w:tcPr>
          <w:p w14:paraId="6BBADFD4" w14:textId="76D72E42" w:rsidR="005937F2" w:rsidRDefault="005937F2" w:rsidP="008B3D07">
            <w:pPr>
              <w:pStyle w:val="Caption"/>
              <w:spacing w:line="360" w:lineRule="auto"/>
            </w:pPr>
            <w:r w:rsidRPr="004906F5">
              <w:t>Alaska</w:t>
            </w:r>
            <w:r>
              <w:t xml:space="preserve"> Federal </w:t>
            </w:r>
            <w:r>
              <w:fldChar w:fldCharType="begin" w:fldLock="1"/>
            </w:r>
            <w:r w:rsidR="00C14891">
              <w:instrText>ADDIN CSL_CITATION {"citationItems":[{"id":"ITEM-1","itemData":{"abstract":"of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Alaska","id":"ITEM-1","issue":"December 2015","issued":{"date-parts":[["2015"]]},"page":"576-717","title":"Assessment of the sablefish stock in Alaska","type":"article-journal","volume":"2014"},"uris":["http://www.mendeley.com/documents/?uuid=edb12ed7-a488-41a7-8287-3b3faf47a1e4"]}],"mendeley":{"formattedCitation":"(Dana H Hanselman et al., 2015)","manualFormatting":"(Hanselman et al., 2015)","plainTextFormattedCitation":"(Dana H Hanselman et al., 2015)","previouslyFormattedCitation":"(Dana H Hanselman et al., 2015)"},"properties":{"noteIndex":0},"schema":"https://github.com/citation-style-language/schema/raw/master/csl-citation.json"}</w:instrText>
            </w:r>
            <w:r>
              <w:fldChar w:fldCharType="separate"/>
            </w:r>
            <w:r w:rsidRPr="00EC5D55">
              <w:rPr>
                <w:noProof/>
              </w:rPr>
              <w:t>(Hanselman et al., 2015)</w:t>
            </w:r>
            <w:r>
              <w:fldChar w:fldCharType="end"/>
            </w:r>
          </w:p>
        </w:tc>
        <w:tc>
          <w:tcPr>
            <w:tcW w:w="1492" w:type="dxa"/>
          </w:tcPr>
          <w:p w14:paraId="7B29B3D6" w14:textId="77777777" w:rsidR="005937F2" w:rsidRDefault="005937F2" w:rsidP="008B3D07">
            <w:pPr>
              <w:pStyle w:val="Caption"/>
              <w:spacing w:line="360" w:lineRule="auto"/>
            </w:pPr>
            <w:r>
              <w:t>Longline on chartered commercial fishing vessels</w:t>
            </w:r>
          </w:p>
        </w:tc>
        <w:tc>
          <w:tcPr>
            <w:tcW w:w="771" w:type="dxa"/>
            <w:vAlign w:val="center"/>
          </w:tcPr>
          <w:p w14:paraId="09E50145" w14:textId="00071CCD" w:rsidR="005937F2" w:rsidRDefault="00377CE3" w:rsidP="008B3D07">
            <w:pPr>
              <w:pStyle w:val="Caption"/>
              <w:spacing w:line="360" w:lineRule="auto"/>
            </w:pPr>
            <w:r>
              <w:t>3531</w:t>
            </w:r>
          </w:p>
        </w:tc>
        <w:tc>
          <w:tcPr>
            <w:tcW w:w="771" w:type="dxa"/>
            <w:vAlign w:val="center"/>
          </w:tcPr>
          <w:p w14:paraId="316E7687" w14:textId="1BD70FB3" w:rsidR="005937F2" w:rsidRDefault="00377CE3" w:rsidP="008B3D07">
            <w:pPr>
              <w:pStyle w:val="Caption"/>
              <w:spacing w:line="360" w:lineRule="auto"/>
            </w:pPr>
            <w:r>
              <w:t>4551</w:t>
            </w:r>
          </w:p>
        </w:tc>
        <w:tc>
          <w:tcPr>
            <w:tcW w:w="964" w:type="dxa"/>
            <w:vAlign w:val="center"/>
          </w:tcPr>
          <w:p w14:paraId="51A0515A" w14:textId="43434E72" w:rsidR="005937F2" w:rsidRDefault="00E2026F" w:rsidP="008B3D07">
            <w:pPr>
              <w:pStyle w:val="Caption"/>
              <w:spacing w:line="360" w:lineRule="auto"/>
            </w:pPr>
            <w:r>
              <w:t>*</w:t>
            </w:r>
            <w:r w:rsidR="005937F2">
              <w:t>67.8</w:t>
            </w:r>
          </w:p>
          <w:p w14:paraId="75C5F74D" w14:textId="5CA8A324" w:rsidR="00E2026F" w:rsidRPr="00E2026F" w:rsidRDefault="00E2026F" w:rsidP="008B3D07">
            <w:pPr>
              <w:spacing w:line="360" w:lineRule="auto"/>
            </w:pPr>
            <w:r>
              <w:t>⁑65.3</w:t>
            </w:r>
          </w:p>
        </w:tc>
        <w:tc>
          <w:tcPr>
            <w:tcW w:w="837" w:type="dxa"/>
            <w:vAlign w:val="center"/>
          </w:tcPr>
          <w:p w14:paraId="0721E340" w14:textId="082547A8" w:rsidR="005937F2" w:rsidRDefault="00E2026F" w:rsidP="008B3D07">
            <w:pPr>
              <w:pStyle w:val="Caption"/>
              <w:spacing w:line="360" w:lineRule="auto"/>
            </w:pPr>
            <w:r>
              <w:t>*</w:t>
            </w:r>
            <w:r w:rsidR="005937F2">
              <w:t>80.2</w:t>
            </w:r>
          </w:p>
          <w:p w14:paraId="46AD3225" w14:textId="7844AA87" w:rsidR="00E2026F" w:rsidRPr="00E2026F" w:rsidRDefault="00E2026F" w:rsidP="008B3D07">
            <w:pPr>
              <w:spacing w:line="360" w:lineRule="auto"/>
            </w:pPr>
            <w:r>
              <w:t>⁑75.6</w:t>
            </w:r>
          </w:p>
        </w:tc>
        <w:tc>
          <w:tcPr>
            <w:tcW w:w="1219" w:type="dxa"/>
            <w:vAlign w:val="center"/>
          </w:tcPr>
          <w:p w14:paraId="5B4A8091" w14:textId="77777777" w:rsidR="005937F2" w:rsidRDefault="00E2026F" w:rsidP="008B3D07">
            <w:pPr>
              <w:pStyle w:val="Caption"/>
              <w:spacing w:line="360" w:lineRule="auto"/>
            </w:pPr>
            <w:r>
              <w:t>*</w:t>
            </w:r>
            <w:r w:rsidR="005937F2">
              <w:t>0.29</w:t>
            </w:r>
          </w:p>
          <w:p w14:paraId="7D6981F1" w14:textId="20393E04" w:rsidR="00E2026F" w:rsidRPr="00E2026F" w:rsidRDefault="00E2026F" w:rsidP="008B3D07">
            <w:pPr>
              <w:spacing w:line="360" w:lineRule="auto"/>
            </w:pPr>
            <w:r>
              <w:t>⁑0.28</w:t>
            </w:r>
          </w:p>
        </w:tc>
        <w:tc>
          <w:tcPr>
            <w:tcW w:w="1220" w:type="dxa"/>
            <w:vAlign w:val="center"/>
          </w:tcPr>
          <w:p w14:paraId="3F4049DE" w14:textId="77777777" w:rsidR="005937F2" w:rsidRDefault="00E2026F" w:rsidP="008B3D07">
            <w:pPr>
              <w:pStyle w:val="Caption"/>
              <w:spacing w:line="360" w:lineRule="auto"/>
            </w:pPr>
            <w:r>
              <w:t>*</w:t>
            </w:r>
            <w:r w:rsidR="005937F2">
              <w:t>0.22</w:t>
            </w:r>
          </w:p>
          <w:p w14:paraId="53AAE5D9" w14:textId="18E0C978" w:rsidR="00E2026F" w:rsidRPr="00E2026F" w:rsidRDefault="00E2026F" w:rsidP="008B3D07">
            <w:pPr>
              <w:spacing w:line="360" w:lineRule="auto"/>
            </w:pPr>
            <w:r>
              <w:t>⁑0.21</w:t>
            </w:r>
          </w:p>
        </w:tc>
        <w:tc>
          <w:tcPr>
            <w:tcW w:w="876" w:type="dxa"/>
            <w:vAlign w:val="center"/>
          </w:tcPr>
          <w:p w14:paraId="5E4093DE" w14:textId="46029947" w:rsidR="00E2026F" w:rsidRPr="00E2026F" w:rsidRDefault="00E2026F" w:rsidP="008B3D07">
            <w:pPr>
              <w:pStyle w:val="Caption"/>
              <w:spacing w:line="360" w:lineRule="auto"/>
            </w:pPr>
            <w:r>
              <w:t>*⁑</w:t>
            </w:r>
            <w:r w:rsidR="005937F2">
              <w:t>2.27</w:t>
            </w:r>
          </w:p>
        </w:tc>
        <w:tc>
          <w:tcPr>
            <w:tcW w:w="876" w:type="dxa"/>
            <w:vAlign w:val="center"/>
          </w:tcPr>
          <w:p w14:paraId="6E7583E9" w14:textId="537526BC" w:rsidR="005937F2" w:rsidRDefault="00E2026F" w:rsidP="008B3D07">
            <w:pPr>
              <w:pStyle w:val="Caption"/>
              <w:spacing w:line="360" w:lineRule="auto"/>
            </w:pPr>
            <w:r>
              <w:t>*⁑</w:t>
            </w:r>
            <w:r w:rsidR="005937F2">
              <w:t>1.95</w:t>
            </w:r>
          </w:p>
        </w:tc>
      </w:tr>
    </w:tbl>
    <w:p w14:paraId="23D13186" w14:textId="33021994" w:rsidR="00E21EB4" w:rsidRPr="00F82EB2" w:rsidRDefault="00E21EB4" w:rsidP="008B3D07">
      <w:pPr>
        <w:pStyle w:val="Heading1"/>
        <w:spacing w:line="360" w:lineRule="auto"/>
      </w:pPr>
      <w:r w:rsidRPr="00F82EB2">
        <w:t>Tables</w:t>
      </w:r>
    </w:p>
    <w:p w14:paraId="7AE28D7B" w14:textId="2FC57441" w:rsidR="00416528" w:rsidRDefault="00B94D25" w:rsidP="008B3D07">
      <w:pPr>
        <w:pStyle w:val="Caption"/>
        <w:spacing w:line="360" w:lineRule="auto"/>
      </w:pPr>
      <w:bookmarkStart w:id="144" w:name="_Ref525720559"/>
      <w:r>
        <w:t xml:space="preserve">Table </w:t>
      </w:r>
      <w:r w:rsidR="00997CA2">
        <w:rPr>
          <w:noProof/>
        </w:rPr>
        <w:fldChar w:fldCharType="begin"/>
      </w:r>
      <w:r w:rsidR="00997CA2">
        <w:rPr>
          <w:noProof/>
        </w:rPr>
        <w:instrText xml:space="preserve"> SEQ Table \* ARABIC </w:instrText>
      </w:r>
      <w:r w:rsidR="00997CA2">
        <w:rPr>
          <w:noProof/>
        </w:rPr>
        <w:fldChar w:fldCharType="separate"/>
      </w:r>
      <w:r w:rsidR="003640BA">
        <w:rPr>
          <w:noProof/>
        </w:rPr>
        <w:t>2</w:t>
      </w:r>
      <w:r w:rsidR="00997CA2">
        <w:rPr>
          <w:noProof/>
        </w:rPr>
        <w:fldChar w:fldCharType="end"/>
      </w:r>
      <w:bookmarkEnd w:id="144"/>
      <w:r>
        <w:t xml:space="preserve">. </w:t>
      </w:r>
      <w:r w:rsidR="00416528" w:rsidRPr="004906F5">
        <w:t xml:space="preserve">Overview of </w:t>
      </w:r>
      <w:r w:rsidR="00390CEC">
        <w:t>survey methods</w:t>
      </w:r>
      <w:r w:rsidR="000C2205">
        <w:t>, data available</w:t>
      </w:r>
      <w:r w:rsidR="00390CEC">
        <w:t xml:space="preserve"> and </w:t>
      </w:r>
      <w:r w:rsidR="00416528" w:rsidRPr="004906F5">
        <w:t>most recent</w:t>
      </w:r>
      <w:r w:rsidR="00135ED3">
        <w:t xml:space="preserve"> VBGF</w:t>
      </w:r>
      <w:r w:rsidR="00416528" w:rsidRPr="004906F5">
        <w:t xml:space="preserve"> parameters used for sablefish in stock assessments.</w:t>
      </w:r>
      <w:r w:rsidR="003E6E79">
        <w:t xml:space="preserve"> </w:t>
      </w:r>
      <w:r w:rsidR="00E2026F">
        <w:t xml:space="preserve">*Time-blocked VBGF parameters </w:t>
      </w:r>
      <w:r w:rsidR="001770D8">
        <w:t xml:space="preserve">for AK Federal assessment </w:t>
      </w:r>
      <w:r w:rsidR="00E2026F">
        <w:t xml:space="preserve">1996-current; ⁑Time-blocked VBGF parameters from 1960-1995 </w:t>
      </w:r>
      <w:r w:rsidR="00E2026F">
        <w:fldChar w:fldCharType="begin" w:fldLock="1"/>
      </w:r>
      <w:r w:rsidR="00E237EF">
        <w:instrText>ADDIN CSL_CITATION {"citationItems":[{"id":"ITEM-1","itemData":{"ISSN":"00194522","abstract":"of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Alaska","id":"ITEM-1","issue":"November 2017","issued":{"date-parts":[["2017"]]},"page":"576-717","title":"Assessment of the sablefish stock in Alaska in 2017","type":"article-journal"},"uris":["http://www.mendeley.com/documents/?uuid=4ea0c3ed-7520-40d7-bdc2-5ede01e95fcd"]}],"mendeley":{"formattedCitation":"(Hanselman et al., 2017)","plainTextFormattedCitation":"(Hanselman et al., 2017)","previouslyFormattedCitation":"(Hanselman et al., 2017)"},"properties":{"noteIndex":0},"schema":"https://github.com/citation-style-language/schema/raw/master/csl-citation.json"}</w:instrText>
      </w:r>
      <w:r w:rsidR="00E2026F">
        <w:fldChar w:fldCharType="separate"/>
      </w:r>
      <w:r w:rsidR="00E2026F" w:rsidRPr="00E2026F">
        <w:rPr>
          <w:noProof/>
        </w:rPr>
        <w:t>(Hanselman et al., 2017)</w:t>
      </w:r>
      <w:r w:rsidR="00E2026F">
        <w:fldChar w:fldCharType="end"/>
      </w:r>
      <w:r w:rsidR="00E2026F">
        <w:t>.</w:t>
      </w:r>
    </w:p>
    <w:p w14:paraId="542FB25E" w14:textId="064D04BF" w:rsidR="00BB02E4" w:rsidRDefault="006610ED" w:rsidP="008B3D07">
      <w:pPr>
        <w:pStyle w:val="Caption"/>
        <w:spacing w:line="360" w:lineRule="auto"/>
      </w:pPr>
      <w:r>
        <w:t xml:space="preserve">*The WC </w:t>
      </w:r>
      <w:r w:rsidR="00506197">
        <w:t>assessment,</w:t>
      </w:r>
      <w:r>
        <w:t xml:space="preserve"> which is written in Stock Synthesis, does not specify </w:t>
      </w:r>
      <w:r w:rsidR="00BE6203" w:rsidRPr="00ED2D44">
        <w:t>L</w:t>
      </w:r>
      <w:r w:rsidR="00BE6203" w:rsidRPr="00ED2D44">
        <w:rPr>
          <w:vertAlign w:val="subscript"/>
        </w:rPr>
        <w:t>∞</w:t>
      </w:r>
      <w:r w:rsidR="00BE6203" w:rsidRPr="00ED2D44">
        <w:t xml:space="preserve"> nor t0, but instead an age-length key</w:t>
      </w:r>
      <w:r w:rsidR="00506197">
        <w:t xml:space="preserve"> (with values for minimum and maximum length and ages).</w:t>
      </w:r>
      <w:r w:rsidR="00BE6203" w:rsidRPr="00ED2D44">
        <w:t xml:space="preserve"> Values were back-converted for presentation here</w:t>
      </w:r>
      <w:r w:rsidR="00BE6203" w:rsidRPr="00377CE3">
        <w:t>.</w:t>
      </w:r>
    </w:p>
    <w:p w14:paraId="6C039E4A" w14:textId="77777777" w:rsidR="00F33728" w:rsidRPr="00F33728" w:rsidRDefault="00F33728" w:rsidP="008B3D07">
      <w:pPr>
        <w:spacing w:line="360" w:lineRule="auto"/>
      </w:pPr>
    </w:p>
    <w:tbl>
      <w:tblPr>
        <w:tblStyle w:val="TableGrid"/>
        <w:tblW w:w="0" w:type="auto"/>
        <w:tblLook w:val="04A0" w:firstRow="1" w:lastRow="0" w:firstColumn="1" w:lastColumn="0" w:noHBand="0" w:noVBand="1"/>
      </w:tblPr>
      <w:tblGrid>
        <w:gridCol w:w="1704"/>
        <w:gridCol w:w="1488"/>
        <w:gridCol w:w="1694"/>
      </w:tblGrid>
      <w:tr w:rsidR="00F33728" w14:paraId="5896851C" w14:textId="77777777" w:rsidTr="00C30B09">
        <w:tc>
          <w:tcPr>
            <w:tcW w:w="1704" w:type="dxa"/>
          </w:tcPr>
          <w:p w14:paraId="3F7D7E6B" w14:textId="7D9E1DED" w:rsidR="00F33728" w:rsidRDefault="00F33728" w:rsidP="008B3D07">
            <w:pPr>
              <w:spacing w:line="360" w:lineRule="auto"/>
            </w:pPr>
            <w:r>
              <w:t>Predictor</w:t>
            </w:r>
          </w:p>
        </w:tc>
        <w:tc>
          <w:tcPr>
            <w:tcW w:w="1488" w:type="dxa"/>
          </w:tcPr>
          <w:p w14:paraId="5A324D33" w14:textId="2A5BA7D9" w:rsidR="00F33728" w:rsidRDefault="00F33728" w:rsidP="008B3D07">
            <w:pPr>
              <w:spacing w:line="360" w:lineRule="auto"/>
            </w:pPr>
            <w:r>
              <w:t>Estimated Degrees of Freedom</w:t>
            </w:r>
          </w:p>
        </w:tc>
        <w:tc>
          <w:tcPr>
            <w:tcW w:w="1694" w:type="dxa"/>
          </w:tcPr>
          <w:p w14:paraId="4C6791EE" w14:textId="63554B30" w:rsidR="00F33728" w:rsidRDefault="00F33728" w:rsidP="008B3D07">
            <w:pPr>
              <w:spacing w:line="360" w:lineRule="auto"/>
            </w:pPr>
            <w:r>
              <w:t>Proposed Breaks</w:t>
            </w:r>
          </w:p>
        </w:tc>
      </w:tr>
      <w:tr w:rsidR="00F33728" w14:paraId="19C8D087" w14:textId="77777777" w:rsidTr="00C30B09">
        <w:tc>
          <w:tcPr>
            <w:tcW w:w="1704" w:type="dxa"/>
          </w:tcPr>
          <w:p w14:paraId="217D5A04" w14:textId="53EBE6B7" w:rsidR="00F33728" w:rsidRDefault="00F33728" w:rsidP="008B3D07">
            <w:pPr>
              <w:spacing w:line="360" w:lineRule="auto"/>
            </w:pPr>
            <w:r>
              <w:t>s(Year)</w:t>
            </w:r>
          </w:p>
        </w:tc>
        <w:tc>
          <w:tcPr>
            <w:tcW w:w="1488" w:type="dxa"/>
          </w:tcPr>
          <w:p w14:paraId="62DA6B5B" w14:textId="532958D5" w:rsidR="00F33728" w:rsidRDefault="00F33728" w:rsidP="008B3D07">
            <w:pPr>
              <w:spacing w:line="360" w:lineRule="auto"/>
            </w:pPr>
            <w:r>
              <w:t>7.984</w:t>
            </w:r>
          </w:p>
        </w:tc>
        <w:tc>
          <w:tcPr>
            <w:tcW w:w="1694" w:type="dxa"/>
          </w:tcPr>
          <w:p w14:paraId="60F312EF" w14:textId="56C8726C" w:rsidR="00F33728" w:rsidRDefault="00F33728" w:rsidP="008B3D07">
            <w:pPr>
              <w:spacing w:line="360" w:lineRule="auto"/>
            </w:pPr>
            <w:r>
              <w:t>2004, 2005</w:t>
            </w:r>
          </w:p>
        </w:tc>
      </w:tr>
      <w:tr w:rsidR="00F33728" w14:paraId="2A279918" w14:textId="77777777" w:rsidTr="00C30B09">
        <w:tc>
          <w:tcPr>
            <w:tcW w:w="1704" w:type="dxa"/>
          </w:tcPr>
          <w:p w14:paraId="47F4875C" w14:textId="2449E039" w:rsidR="00F33728" w:rsidRDefault="00F33728" w:rsidP="008B3D07">
            <w:pPr>
              <w:spacing w:line="360" w:lineRule="auto"/>
            </w:pPr>
            <w:r>
              <w:t>s(Latitude)</w:t>
            </w:r>
          </w:p>
        </w:tc>
        <w:tc>
          <w:tcPr>
            <w:tcW w:w="1488" w:type="dxa"/>
          </w:tcPr>
          <w:p w14:paraId="1626530E" w14:textId="1C99B485" w:rsidR="00F33728" w:rsidRDefault="00F33728" w:rsidP="008B3D07">
            <w:pPr>
              <w:spacing w:line="360" w:lineRule="auto"/>
            </w:pPr>
            <w:r>
              <w:t>8.888</w:t>
            </w:r>
          </w:p>
        </w:tc>
        <w:tc>
          <w:tcPr>
            <w:tcW w:w="1694" w:type="dxa"/>
          </w:tcPr>
          <w:p w14:paraId="0AF9B6BB" w14:textId="70555EE4" w:rsidR="00F33728" w:rsidRDefault="00F33728" w:rsidP="008B3D07">
            <w:pPr>
              <w:spacing w:line="360" w:lineRule="auto"/>
            </w:pPr>
            <w:r>
              <w:t>48˚ to 50˚N</w:t>
            </w:r>
          </w:p>
        </w:tc>
      </w:tr>
    </w:tbl>
    <w:p w14:paraId="681FBC1D" w14:textId="23565373" w:rsidR="00E20C70" w:rsidRDefault="00E20C70" w:rsidP="008B3D07">
      <w:pPr>
        <w:pStyle w:val="Caption"/>
        <w:spacing w:line="360" w:lineRule="auto"/>
        <w:sectPr w:rsidR="00E20C70" w:rsidSect="00E04E95">
          <w:pgSz w:w="12240" w:h="15840"/>
          <w:pgMar w:top="1440" w:right="1440" w:bottom="1440" w:left="1440" w:header="720" w:footer="720" w:gutter="0"/>
          <w:cols w:space="720"/>
          <w:docGrid w:linePitch="360"/>
        </w:sectPr>
      </w:pPr>
      <w:r>
        <w:t xml:space="preserve">Table </w:t>
      </w:r>
      <w:r w:rsidR="00B8111C">
        <w:rPr>
          <w:noProof/>
        </w:rPr>
        <w:fldChar w:fldCharType="begin"/>
      </w:r>
      <w:r w:rsidR="00B8111C">
        <w:rPr>
          <w:noProof/>
        </w:rPr>
        <w:instrText xml:space="preserve"> SEQ Table \* ARABIC </w:instrText>
      </w:r>
      <w:r w:rsidR="00B8111C">
        <w:rPr>
          <w:noProof/>
        </w:rPr>
        <w:fldChar w:fldCharType="separate"/>
      </w:r>
      <w:r w:rsidR="003640BA">
        <w:rPr>
          <w:noProof/>
        </w:rPr>
        <w:t>3</w:t>
      </w:r>
      <w:r w:rsidR="00B8111C">
        <w:rPr>
          <w:noProof/>
        </w:rPr>
        <w:fldChar w:fldCharType="end"/>
      </w:r>
      <w:r>
        <w:t xml:space="preserve">. Description of </w:t>
      </w:r>
      <w:r w:rsidR="00C30B09">
        <w:t xml:space="preserve">smoothers </w:t>
      </w:r>
      <w:r>
        <w:t xml:space="preserve">and </w:t>
      </w:r>
      <w:r w:rsidR="00C27622">
        <w:t>values</w:t>
      </w:r>
      <w:r>
        <w:t xml:space="preserve"> along each where the first derivative lay outside the 5</w:t>
      </w:r>
      <w:r w:rsidRPr="00E20C70">
        <w:rPr>
          <w:vertAlign w:val="superscript"/>
        </w:rPr>
        <w:t>th</w:t>
      </w:r>
      <w:r>
        <w:t xml:space="preserve"> to 95</w:t>
      </w:r>
      <w:r w:rsidRPr="00E20C70">
        <w:rPr>
          <w:vertAlign w:val="superscript"/>
        </w:rPr>
        <w:t>th</w:t>
      </w:r>
      <w:r>
        <w:rPr>
          <w:vertAlign w:val="superscript"/>
        </w:rPr>
        <w:t xml:space="preserve"> </w:t>
      </w:r>
      <w:r>
        <w:t xml:space="preserve">percentile.  </w:t>
      </w:r>
    </w:p>
    <w:p w14:paraId="44DAAD3E" w14:textId="77777777" w:rsidR="00BB02E4" w:rsidRPr="004906F5" w:rsidRDefault="00BB02E4" w:rsidP="008B3D07">
      <w:pPr>
        <w:pStyle w:val="Heading1"/>
        <w:spacing w:line="360" w:lineRule="auto"/>
      </w:pPr>
      <w:r w:rsidRPr="004906F5">
        <w:t>References</w:t>
      </w:r>
    </w:p>
    <w:p w14:paraId="3E990E73" w14:textId="7D70C2B2" w:rsidR="00873DA6" w:rsidRPr="00873DA6" w:rsidRDefault="00BB02E4" w:rsidP="00873DA6">
      <w:pPr>
        <w:widowControl w:val="0"/>
        <w:autoSpaceDE w:val="0"/>
        <w:autoSpaceDN w:val="0"/>
        <w:adjustRightInd w:val="0"/>
        <w:spacing w:line="360" w:lineRule="auto"/>
        <w:ind w:left="480" w:hanging="480"/>
        <w:rPr>
          <w:noProof/>
        </w:rPr>
      </w:pPr>
      <w:r w:rsidRPr="004906F5">
        <w:fldChar w:fldCharType="begin" w:fldLock="1"/>
      </w:r>
      <w:r w:rsidRPr="004906F5">
        <w:instrText xml:space="preserve">ADDIN Mendeley Bibliography CSL_BIBLIOGRAPHY </w:instrText>
      </w:r>
      <w:r w:rsidRPr="004906F5">
        <w:fldChar w:fldCharType="separate"/>
      </w:r>
      <w:r w:rsidR="00873DA6" w:rsidRPr="00873DA6">
        <w:rPr>
          <w:noProof/>
        </w:rPr>
        <w:t>Adams, G.D., Leaf, R.T., Ballenger, J.C., Arnott, S.A., McDonough, C.J., 2018. Spatial variability in the growth of Sheepshead (Archosargus probatocephalus) in the Southeast US: Implications for assessment and management. Fish. Res. 206, 35–43. https://doi.org/10.1016/j.fishres.2018.04.023</w:t>
      </w:r>
    </w:p>
    <w:p w14:paraId="10CC39EE"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Carruthers, T.R., Walters, C.J., McAllister, M.K., 2012. Evaluating methods that classify fisheries stock status using only fisheries catch data. Fish. Res. 119–120, 66–79. https://doi.org/10.1016/j.fishres.2011.12.011</w:t>
      </w:r>
    </w:p>
    <w:p w14:paraId="05D7255F"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Echave, K.B., Hanselman, D.H., Adkison, M.D., Sigler, M.F., 2012. Interdecadal Change in Growth of Sablefish (</w:t>
      </w:r>
      <w:r w:rsidRPr="00873DA6">
        <w:rPr>
          <w:i/>
          <w:iCs/>
          <w:noProof/>
        </w:rPr>
        <w:t>Anoplopoma fimbria</w:t>
      </w:r>
      <w:r w:rsidRPr="00873DA6">
        <w:rPr>
          <w:noProof/>
        </w:rPr>
        <w:t>) in the Northeast Pacific Ocean. Fish. Bull. 110, 361–374.</w:t>
      </w:r>
    </w:p>
    <w:p w14:paraId="29C1730C"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Gertseva, V., Matson, S.E., Cope, J., 2017. Spatial growth variability in marine fish: Example from Northeast Pacific groundfish. ICES J. Mar. Sci. 74, 1602–1613. https://doi.org/10.1093/icesjms/fsx016</w:t>
      </w:r>
    </w:p>
    <w:p w14:paraId="7D675C69"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Guthery, F.S., Burnham, K.P., Anderson, D.R., 2003. Model Selection and Multimodel Inference: A Practical Information-Theoretic Approach. J. Wildl. Manage. https://doi.org/10.2307/3802723</w:t>
      </w:r>
    </w:p>
    <w:p w14:paraId="01512C2C"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Hanselman, D.H., Heifetz, J., Echave, K.B., Dressel, S.C., Jech, J.M., 2015. Move it or lose it: movement and mortality of sablefish tagged in Alaska. Can. J. Fish. Aquat. Sci. 72, 238–251. https://doi.org/10.1139/cjfas-2014-0251</w:t>
      </w:r>
    </w:p>
    <w:p w14:paraId="2218498F"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Hanselman, D.H., Lunsford, C.R., Rodgveller, C.J., 2017. Assessment of the sablefish stock in Alaska in 2017. Stock Assess. Fish. Eval. Rep. Groundf. Resour. Gulf Alaska 576–717.</w:t>
      </w:r>
    </w:p>
    <w:p w14:paraId="18CAC7EC"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Hanselman, D.H., Lunsford, C.R., Rodgveller, C.J., 2015. Assessment of the sablefish stock in Alaska. Stock Assess. Fish. Eval. Rep. Groundf. Resour. Gulf Alaska 2014, 576–717.</w:t>
      </w:r>
    </w:p>
    <w:p w14:paraId="366466F7"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Hurst, T.P., Abookire, A.A., 2006. Temporal and spatial variation in potential and realized growth rates of age-0 year northern rock sole. J. Fish Biol. 68, 905–919. https://doi.org/10.1111/j.0022-1112.2006.00985.x</w:t>
      </w:r>
    </w:p>
    <w:p w14:paraId="44CED2BB"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James, M.K., Armsworth, P.R., Mason, L.B., Bode, L., 2002. The structure of reef fish metapopulations: modelling larval dispersal and retention patterns. Proc. Biol. Sci. 269, 2079–2086. https://doi.org/10.1098/rspb.2002.2128</w:t>
      </w:r>
    </w:p>
    <w:p w14:paraId="4D772C8B"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 xml:space="preserve">Jasonowicz, A.J., Goetz, F.W., Goetz, G.W., Nichols, K.M., 2017. Love the one you’re with: genomic evidence of panmixia in the sablefish ( </w:t>
      </w:r>
      <w:r w:rsidRPr="00873DA6">
        <w:rPr>
          <w:i/>
          <w:iCs/>
          <w:noProof/>
        </w:rPr>
        <w:t>Anoplopoma fimbria</w:t>
      </w:r>
      <w:r w:rsidRPr="00873DA6">
        <w:rPr>
          <w:noProof/>
        </w:rPr>
        <w:t xml:space="preserve"> ). Can. J. Fish. Aquat. Sci. 74, 377–387. https://doi.org/10.1139/cjfas-2016-0012</w:t>
      </w:r>
    </w:p>
    <w:p w14:paraId="6FF4BDD0"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Johnson, K.F., Rudd, M.B., Pons, M., Akselrud, C.A., Lee, Q., Haltuch, M.A., Hamel, O.S., 2015. Status of the U.S. sablefish resource in 2015.</w:t>
      </w:r>
    </w:p>
    <w:p w14:paraId="1B22D54B"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Kristensen, K., Nielsen, A., Berg, C., Skaug, H., Bell, B., 2016. TMB: Automatic Differentiation and Laplace Approximation. ournal Stat. Softw. 70, 1–21. https://doi.org/10.18637/jss.v070.i05</w:t>
      </w:r>
    </w:p>
    <w:p w14:paraId="225D541F"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 xml:space="preserve">Mason, J.C., Beamish, R.J., McFarlane, G.A., 1983. Sexual Maturity, Fecundity, Spawning, and Early Life History of Sablefish ( </w:t>
      </w:r>
      <w:r w:rsidRPr="00873DA6">
        <w:rPr>
          <w:i/>
          <w:iCs/>
          <w:noProof/>
        </w:rPr>
        <w:t>Anoplopoma fimbria</w:t>
      </w:r>
      <w:r w:rsidRPr="00873DA6">
        <w:rPr>
          <w:noProof/>
        </w:rPr>
        <w:t xml:space="preserve"> ) off the Pacific Coast of Canada. Can. J. Fish. Aquat. Sci. https://doi.org/10.1139/f83-247</w:t>
      </w:r>
    </w:p>
    <w:p w14:paraId="7170F3BD"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McDevitt, M., 1990. Growth Analysis of Sablefish From Mark-Recapture Data From the Northeast Pacific. University of Washington.</w:t>
      </w:r>
    </w:p>
    <w:p w14:paraId="154388A2"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Methot, R.D., Wetzel, C.R., 2013. Stock synthesis: A biological and statistical framework for fish stock assessment and fishery management. Fish. Res. 142, 86–99. https://doi.org/10.1016/j.fishres.2012.10.012</w:t>
      </w:r>
    </w:p>
    <w:p w14:paraId="5ADD62C7"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Punt, A.E., 2003. The performance of a size-structured stock assessment method in the face of spatial heterogeneity in growth. Fish. Res. 65, 391–409. https://doi.org/10.1016/j.fishres.2003.09.028</w:t>
      </w:r>
    </w:p>
    <w:p w14:paraId="7A234169"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R Development Core Team, R., 2011. R: A Language and Environment for Statistical Computing, R Foundation for Statistical Computing. https://doi.org/10.1007/978-3-540-74686-7</w:t>
      </w:r>
    </w:p>
    <w:p w14:paraId="3591402C"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Ricker, W., 1969. Effects of size-selective mortality and sampling bias on estimates of growth, mortality, production and yield. J. Fish. Res. Board Canada. https://doi.org/10.1139/f69-051</w:t>
      </w:r>
    </w:p>
    <w:p w14:paraId="2057A889"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Simpson, G.L., 2018. Modelling palaeoecological time series using generalized additive models. bioRxiv. https://doi.org/10.1101/322248</w:t>
      </w:r>
    </w:p>
    <w:p w14:paraId="5DE94D5C"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Stawitz, C.C., Essington, T.E., Branch, T.A., Haltuch, M.A., Hollowed, A.B., Spencer, P.D., 2015. A state-space approach for detecting growth variation and application to North Pacific groundfish. Can. J. Fish. Aquat. Sci. 72, 1316–1328. https://doi.org/10.1139/cjfas-2014-0558</w:t>
      </w:r>
    </w:p>
    <w:p w14:paraId="5A49A819"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Thorson, J.T., 2019. Guidance for decisions using the Vector Autoregressive Spatio-Temporal (VAST) package in stock, ecosystem, habitat and climate assessments. Fish. Res. https://doi.org/10.1016/j.fishres.2018.10.013</w:t>
      </w:r>
    </w:p>
    <w:p w14:paraId="56C2B394"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von Bertalanffy, L., 1957. Quantitative Laws in Metabolism and Growth. Q. Rev. Biol. https://doi.org/10.1086/401873</w:t>
      </w:r>
    </w:p>
    <w:p w14:paraId="06700F35" w14:textId="77777777" w:rsidR="00873DA6" w:rsidRPr="00873DA6" w:rsidRDefault="00873DA6" w:rsidP="00873DA6">
      <w:pPr>
        <w:widowControl w:val="0"/>
        <w:autoSpaceDE w:val="0"/>
        <w:autoSpaceDN w:val="0"/>
        <w:adjustRightInd w:val="0"/>
        <w:spacing w:line="360" w:lineRule="auto"/>
        <w:ind w:left="480" w:hanging="480"/>
        <w:rPr>
          <w:noProof/>
        </w:rPr>
      </w:pPr>
      <w:r w:rsidRPr="00873DA6">
        <w:rPr>
          <w:noProof/>
        </w:rPr>
        <w:t>Wood, S.N., 2011. Fast stable restricted maximum likelihood and marginal likelihood estimation of semiparametric generalized linear models. J. R. Stat. Soc. Ser. B Stat. Methodol. https://doi.org/10.1111/j.1467-9868.2010.00749.x</w:t>
      </w:r>
    </w:p>
    <w:p w14:paraId="695E1B34" w14:textId="77777777" w:rsidR="00461B39" w:rsidRDefault="00BB02E4" w:rsidP="008B3D07">
      <w:pPr>
        <w:spacing w:line="360" w:lineRule="auto"/>
      </w:pPr>
      <w:r w:rsidRPr="004906F5">
        <w:fldChar w:fldCharType="end"/>
      </w:r>
    </w:p>
    <w:sectPr w:rsidR="00461B39" w:rsidSect="00E04E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unt, Andre (O&amp;A, Hobart)" w:date="2019-01-23T07:36:00Z" w:initials="PA(H">
    <w:p w14:paraId="1EC37415" w14:textId="68A305A0" w:rsidR="00B34995" w:rsidRDefault="00B34995">
      <w:pPr>
        <w:pStyle w:val="CommentText"/>
      </w:pPr>
      <w:r>
        <w:rPr>
          <w:rStyle w:val="CommentReference"/>
        </w:rPr>
        <w:annotationRef/>
      </w:r>
      <w:r>
        <w:t xml:space="preserve">Redraft the intro to start with the problem of estimating spatial growth instead of sablefish – you want a general paper and sablefish in the </w:t>
      </w:r>
      <w:proofErr w:type="spellStart"/>
      <w:r>
        <w:t>appliction</w:t>
      </w:r>
      <w:proofErr w:type="spellEnd"/>
    </w:p>
  </w:comment>
  <w:comment w:id="20" w:author="Punt, Andre (O&amp;A, Hobart)" w:date="2019-01-23T07:35:00Z" w:initials="PA(H">
    <w:p w14:paraId="3B773614" w14:textId="54B890E1" w:rsidR="00B34995" w:rsidRDefault="00B34995">
      <w:pPr>
        <w:pStyle w:val="CommentText"/>
      </w:pPr>
      <w:r>
        <w:rPr>
          <w:rStyle w:val="CommentReference"/>
        </w:rPr>
        <w:annotationRef/>
      </w:r>
      <w:r>
        <w:t>How does this contrast with the comment above</w:t>
      </w:r>
    </w:p>
  </w:comment>
  <w:comment w:id="21" w:author="Punt, Andre (O&amp;A, Hobart)" w:date="2019-01-23T07:36:00Z" w:initials="PA(H">
    <w:p w14:paraId="479ADBE2" w14:textId="5B7E7E63" w:rsidR="00B34995" w:rsidRDefault="00B34995">
      <w:pPr>
        <w:pStyle w:val="CommentText"/>
      </w:pPr>
      <w:r>
        <w:rPr>
          <w:rStyle w:val="CommentReference"/>
        </w:rPr>
        <w:annotationRef/>
      </w:r>
      <w:r>
        <w:t xml:space="preserve">I would reword to focus on the method </w:t>
      </w:r>
    </w:p>
  </w:comment>
  <w:comment w:id="23" w:author="Punt, Andre (O&amp;A, Hobart)" w:date="2019-01-23T07:36:00Z" w:initials="PA(H">
    <w:p w14:paraId="511BCB54" w14:textId="617035D3" w:rsidR="00B34995" w:rsidRDefault="00B34995">
      <w:pPr>
        <w:pStyle w:val="CommentText"/>
      </w:pPr>
      <w:r>
        <w:rPr>
          <w:rStyle w:val="CommentReference"/>
        </w:rPr>
        <w:annotationRef/>
      </w:r>
      <w:r>
        <w:t>Introduce earlier</w:t>
      </w:r>
    </w:p>
  </w:comment>
  <w:comment w:id="26" w:author="Punt, Andre (O&amp;A, Hobart)" w:date="2019-01-23T07:37:00Z" w:initials="PA(H">
    <w:p w14:paraId="3F9F1D19" w14:textId="59057C5B" w:rsidR="00B34995" w:rsidRDefault="00B34995">
      <w:pPr>
        <w:pStyle w:val="CommentText"/>
      </w:pPr>
      <w:r>
        <w:rPr>
          <w:rStyle w:val="CommentReference"/>
        </w:rPr>
        <w:annotationRef/>
      </w:r>
      <w:r>
        <w:t xml:space="preserve">Explain earlier why you don’t want to </w:t>
      </w:r>
      <w:proofErr w:type="spellStart"/>
      <w:r>
        <w:t>o</w:t>
      </w:r>
      <w:proofErr w:type="spellEnd"/>
      <w:r>
        <w:t xml:space="preserve"> this</w:t>
      </w:r>
    </w:p>
  </w:comment>
  <w:comment w:id="32" w:author="Punt, Andre (O&amp;A, Hobart)" w:date="2019-01-23T07:39:00Z" w:initials="PA(H">
    <w:p w14:paraId="19215880" w14:textId="35AE96D3" w:rsidR="00B34995" w:rsidRDefault="00B34995">
      <w:pPr>
        <w:pStyle w:val="CommentText"/>
      </w:pPr>
      <w:r>
        <w:rPr>
          <w:rStyle w:val="CommentReference"/>
        </w:rPr>
        <w:annotationRef/>
      </w:r>
      <w:r>
        <w:t>This is critical and needs to come before</w:t>
      </w:r>
    </w:p>
  </w:comment>
  <w:comment w:id="38" w:author="Maia Kapur" w:date="2019-01-22T08:07:00Z" w:initials="MK">
    <w:p w14:paraId="254EE45F" w14:textId="76BDA67E" w:rsidR="00B34995" w:rsidRDefault="00B34995">
      <w:pPr>
        <w:pStyle w:val="CommentText"/>
      </w:pPr>
      <w:r>
        <w:rPr>
          <w:rStyle w:val="CommentReference"/>
        </w:rPr>
        <w:annotationRef/>
      </w:r>
      <w:r>
        <w:t>For 559 Andre questioned why we did not separate by sex here (we do split them up later for the VGBF estimation) – hope was to detect breakpoints in common across sexes</w:t>
      </w:r>
    </w:p>
  </w:comment>
  <w:comment w:id="39" w:author="Punt, Andre (O&amp;A, Hobart)" w:date="2019-01-23T07:38:00Z" w:initials="PA(H">
    <w:p w14:paraId="5A102BFD" w14:textId="1D5C789C" w:rsidR="00B34995" w:rsidRDefault="00B34995">
      <w:pPr>
        <w:pStyle w:val="CommentText"/>
      </w:pPr>
      <w:r>
        <w:rPr>
          <w:rStyle w:val="CommentReference"/>
        </w:rPr>
        <w:annotationRef/>
      </w:r>
      <w:r>
        <w:t>Give the formula you are applying</w:t>
      </w:r>
    </w:p>
  </w:comment>
  <w:comment w:id="41" w:author="Punt, Andre (O&amp;A, Hobart)" w:date="2019-01-23T07:39:00Z" w:initials="PA(H">
    <w:p w14:paraId="35A7C84F" w14:textId="77777777" w:rsidR="00B34995" w:rsidRDefault="00B34995" w:rsidP="00B34995">
      <w:pPr>
        <w:pStyle w:val="CommentText"/>
      </w:pPr>
      <w:r>
        <w:rPr>
          <w:rStyle w:val="CommentReference"/>
        </w:rPr>
        <w:annotationRef/>
      </w:r>
      <w:r>
        <w:t>This is critical and needs to come before</w:t>
      </w:r>
    </w:p>
  </w:comment>
  <w:comment w:id="43" w:author="Punt, Andre (O&amp;A, Hobart)" w:date="2019-01-23T07:39:00Z" w:initials="PA(H">
    <w:p w14:paraId="304F45DE" w14:textId="2246CB26" w:rsidR="00B34995" w:rsidRDefault="00B34995">
      <w:pPr>
        <w:pStyle w:val="CommentText"/>
      </w:pPr>
      <w:r>
        <w:rPr>
          <w:rStyle w:val="CommentReference"/>
        </w:rPr>
        <w:annotationRef/>
      </w:r>
      <w:r>
        <w:t>Based on what test</w:t>
      </w:r>
    </w:p>
  </w:comment>
  <w:comment w:id="44" w:author="Punt, Andre (O&amp;A, Hobart)" w:date="2019-01-23T07:39:00Z" w:initials="PA(H">
    <w:p w14:paraId="10EC4614" w14:textId="35CABE18" w:rsidR="00B34995" w:rsidRDefault="00B34995">
      <w:pPr>
        <w:pStyle w:val="CommentText"/>
      </w:pPr>
      <w:r>
        <w:rPr>
          <w:rStyle w:val="CommentReference"/>
        </w:rPr>
        <w:annotationRef/>
      </w:r>
      <w:r>
        <w:t>Give the formula bases on the output from the GAMS</w:t>
      </w:r>
    </w:p>
  </w:comment>
  <w:comment w:id="51" w:author="Punt, Andre (O&amp;A, Hobart)" w:date="2019-01-23T07:40:00Z" w:initials="PA(H">
    <w:p w14:paraId="7A41C5AA" w14:textId="3DED47D6" w:rsidR="00B34995" w:rsidRDefault="00B34995">
      <w:pPr>
        <w:pStyle w:val="CommentText"/>
      </w:pPr>
      <w:r>
        <w:rPr>
          <w:rStyle w:val="CommentReference"/>
        </w:rPr>
        <w:annotationRef/>
      </w:r>
      <w:r>
        <w:t>Add a several also – what is the square root of a matrix. I suspect this the square root of determinant</w:t>
      </w:r>
    </w:p>
  </w:comment>
  <w:comment w:id="52" w:author="Punt, Andre (O&amp;A, Hobart)" w:date="2019-01-23T07:41:00Z" w:initials="PA(H">
    <w:p w14:paraId="52E9BF59" w14:textId="037A4E13" w:rsidR="00B34995" w:rsidRDefault="00B34995">
      <w:pPr>
        <w:pStyle w:val="CommentText"/>
      </w:pPr>
      <w:r>
        <w:rPr>
          <w:rStyle w:val="CommentReference"/>
        </w:rPr>
        <w:annotationRef/>
      </w:r>
      <w:r>
        <w:t>Explain what is mean by the entire data</w:t>
      </w:r>
    </w:p>
  </w:comment>
  <w:comment w:id="56" w:author="Punt, Andre (O&amp;A, Hobart)" w:date="2019-01-23T07:41:00Z" w:initials="PA(H">
    <w:p w14:paraId="0611DC63" w14:textId="6B69462E" w:rsidR="00B34995" w:rsidRDefault="00B34995">
      <w:pPr>
        <w:pStyle w:val="CommentText"/>
      </w:pPr>
      <w:r>
        <w:rPr>
          <w:rStyle w:val="CommentReference"/>
        </w:rPr>
        <w:annotationRef/>
      </w:r>
      <w:r>
        <w:t>What likelihood</w:t>
      </w:r>
    </w:p>
  </w:comment>
  <w:comment w:id="61" w:author="Maia Kapur" w:date="2019-01-22T08:07:00Z" w:initials="MK">
    <w:p w14:paraId="739D70D7" w14:textId="77777777" w:rsidR="00AA168A" w:rsidRDefault="00AA168A" w:rsidP="00AA168A">
      <w:pPr>
        <w:pStyle w:val="CommentText"/>
      </w:pPr>
      <w:r>
        <w:rPr>
          <w:rStyle w:val="CommentReference"/>
        </w:rPr>
        <w:annotationRef/>
      </w:r>
      <w:r>
        <w:t>Tried to do multiplicative error in past, had convergence issues, will revisit</w:t>
      </w:r>
    </w:p>
  </w:comment>
  <w:comment w:id="64" w:author="Punt, Andre (O&amp;A, Hobart)" w:date="2019-01-23T07:43:00Z" w:initials="PA(H">
    <w:p w14:paraId="13748955" w14:textId="41C7A848" w:rsidR="00AA168A" w:rsidRDefault="00AA168A">
      <w:pPr>
        <w:pStyle w:val="CommentText"/>
      </w:pPr>
      <w:r>
        <w:rPr>
          <w:rStyle w:val="CommentReference"/>
        </w:rPr>
        <w:annotationRef/>
      </w:r>
      <w:r>
        <w:t xml:space="preserve">This is not log-normal error and it </w:t>
      </w:r>
      <w:proofErr w:type="spellStart"/>
      <w:r>
        <w:t>sould</w:t>
      </w:r>
      <w:proofErr w:type="spellEnd"/>
      <w:r>
        <w:t xml:space="preserve"> fit easily</w:t>
      </w:r>
    </w:p>
  </w:comment>
  <w:comment w:id="90" w:author="Punt, Andre (O&amp;A, Hobart)" w:date="2019-01-23T07:44:00Z" w:initials="PA(H">
    <w:p w14:paraId="15D78A4B" w14:textId="3DD7D2A1" w:rsidR="00AA168A" w:rsidRDefault="00AA168A">
      <w:pPr>
        <w:pStyle w:val="CommentText"/>
      </w:pPr>
      <w:r>
        <w:rPr>
          <w:rStyle w:val="CommentReference"/>
        </w:rPr>
        <w:annotationRef/>
      </w:r>
      <w:proofErr w:type="spellStart"/>
      <w:r>
        <w:t>Contraicts</w:t>
      </w:r>
      <w:proofErr w:type="spellEnd"/>
      <w:r>
        <w:t xml:space="preserve"> above</w:t>
      </w:r>
    </w:p>
  </w:comment>
  <w:comment w:id="95" w:author="Maia Kapur" w:date="2019-01-22T08:07:00Z" w:initials="MK">
    <w:p w14:paraId="130064DF" w14:textId="08399D29" w:rsidR="00B34995" w:rsidRDefault="00B34995">
      <w:pPr>
        <w:pStyle w:val="CommentText"/>
      </w:pPr>
      <w:r>
        <w:rPr>
          <w:rStyle w:val="CommentReference"/>
        </w:rPr>
        <w:annotationRef/>
      </w:r>
      <w:r>
        <w:t>Tried to do multiplicative error in past, had convergence issues, will revisit</w:t>
      </w:r>
    </w:p>
  </w:comment>
  <w:comment w:id="99" w:author="Punt, Andre (O&amp;A, Hobart)" w:date="2019-01-23T07:44:00Z" w:initials="PA(H">
    <w:p w14:paraId="1BB83D10" w14:textId="2F7C6CB8" w:rsidR="00AA168A" w:rsidRDefault="00AA168A">
      <w:pPr>
        <w:pStyle w:val="CommentText"/>
      </w:pPr>
      <w:r>
        <w:rPr>
          <w:rStyle w:val="CommentReference"/>
        </w:rPr>
        <w:annotationRef/>
      </w:r>
      <w:r>
        <w:t>Log sigma?</w:t>
      </w:r>
    </w:p>
  </w:comment>
  <w:comment w:id="100" w:author="Punt, Andre (O&amp;A, Hobart)" w:date="2019-01-23T07:48:00Z" w:initials="PA(H">
    <w:p w14:paraId="0A30F282" w14:textId="6D8B05A6" w:rsidR="008A6648" w:rsidRDefault="008A6648">
      <w:pPr>
        <w:pStyle w:val="CommentText"/>
      </w:pPr>
      <w:r>
        <w:rPr>
          <w:rStyle w:val="CommentReference"/>
        </w:rPr>
        <w:annotationRef/>
      </w:r>
      <w:r>
        <w:t>Indicate there is an application and simulation testing section</w:t>
      </w:r>
    </w:p>
  </w:comment>
  <w:comment w:id="109" w:author="Punt, Andre (O&amp;A, Hobart)" w:date="2019-01-23T07:46:00Z" w:initials="PA(H">
    <w:p w14:paraId="7F5B1E33" w14:textId="26B80E56" w:rsidR="008A6648" w:rsidRDefault="008A6648">
      <w:pPr>
        <w:pStyle w:val="CommentText"/>
      </w:pPr>
      <w:r>
        <w:t>Fully d</w:t>
      </w:r>
      <w:r>
        <w:rPr>
          <w:rStyle w:val="CommentReference"/>
        </w:rPr>
        <w:annotationRef/>
      </w:r>
      <w:r>
        <w:t>escribe in an Appendix</w:t>
      </w:r>
    </w:p>
  </w:comment>
  <w:comment w:id="110" w:author="Maia Kapur" w:date="2019-01-22T08:16:00Z" w:initials="MK">
    <w:p w14:paraId="2D4FEC53" w14:textId="37265719" w:rsidR="00B34995" w:rsidRDefault="00B34995">
      <w:pPr>
        <w:pStyle w:val="CommentText"/>
      </w:pPr>
      <w:r>
        <w:rPr>
          <w:rStyle w:val="CommentReference"/>
        </w:rPr>
        <w:annotationRef/>
      </w:r>
      <w:r>
        <w:t xml:space="preserve">Will include appendix w detailed equations, and supplementary plots showing age/length comps </w:t>
      </w:r>
      <w:proofErr w:type="gramStart"/>
      <w:r>
        <w:t>and  F</w:t>
      </w:r>
      <w:proofErr w:type="gramEnd"/>
      <w:r>
        <w:t xml:space="preserve"> vectors</w:t>
      </w:r>
    </w:p>
  </w:comment>
  <w:comment w:id="111" w:author="Punt, Andre (O&amp;A, Hobart)" w:date="2019-01-23T07:45:00Z" w:initials="PA(H">
    <w:p w14:paraId="53C988D6" w14:textId="2EB85B49" w:rsidR="00AA168A" w:rsidRDefault="00AA168A">
      <w:pPr>
        <w:pStyle w:val="CommentText"/>
      </w:pPr>
      <w:r>
        <w:rPr>
          <w:rStyle w:val="CommentReference"/>
        </w:rPr>
        <w:annotationRef/>
      </w:r>
      <w:r>
        <w:t>A t the population level</w:t>
      </w:r>
    </w:p>
  </w:comment>
  <w:comment w:id="112" w:author="Punt, Andre (O&amp;A, Hobart)" w:date="2019-01-23T07:45:00Z" w:initials="PA(H">
    <w:p w14:paraId="1442B305" w14:textId="70420639" w:rsidR="008A6648" w:rsidRDefault="008A6648">
      <w:pPr>
        <w:pStyle w:val="CommentText"/>
      </w:pPr>
      <w:r>
        <w:rPr>
          <w:rStyle w:val="CommentReference"/>
        </w:rPr>
        <w:annotationRef/>
      </w:r>
      <w:r>
        <w:t>I don’t understand the sentence</w:t>
      </w:r>
    </w:p>
  </w:comment>
  <w:comment w:id="121" w:author="Punt, Andre (O&amp;A, Hobart)" w:date="2019-01-23T07:47:00Z" w:initials="PA(H">
    <w:p w14:paraId="096A0A2F" w14:textId="01D2A229" w:rsidR="008A6648" w:rsidRDefault="008A6648">
      <w:pPr>
        <w:pStyle w:val="CommentText"/>
      </w:pPr>
      <w:r>
        <w:rPr>
          <w:rStyle w:val="CommentReference"/>
        </w:rPr>
        <w:annotationRef/>
      </w:r>
      <w:r>
        <w:t xml:space="preserve">Why mention this if this is an operating </w:t>
      </w:r>
      <w:proofErr w:type="spellStart"/>
      <w:r>
        <w:t>modle</w:t>
      </w:r>
      <w:proofErr w:type="spellEnd"/>
    </w:p>
  </w:comment>
  <w:comment w:id="129" w:author="Punt, Andre (O&amp;A, Hobart)" w:date="2019-01-23T07:47:00Z" w:initials="PA(H">
    <w:p w14:paraId="6380DBC6" w14:textId="081D3603" w:rsidR="008A6648" w:rsidRDefault="008A6648">
      <w:pPr>
        <w:pStyle w:val="CommentText"/>
      </w:pPr>
      <w:r>
        <w:rPr>
          <w:rStyle w:val="CommentReference"/>
        </w:rPr>
        <w:annotationRef/>
      </w:r>
      <w:r>
        <w:t>What C</w:t>
      </w:r>
    </w:p>
  </w:comment>
  <w:comment w:id="130" w:author="Punt, Andre (O&amp;A, Hobart)" w:date="2019-01-23T07:47:00Z" w:initials="PA(H">
    <w:p w14:paraId="63ADC6A9" w14:textId="1852BCA0" w:rsidR="008A6648" w:rsidRDefault="008A6648">
      <w:pPr>
        <w:pStyle w:val="CommentText"/>
      </w:pPr>
      <w:r>
        <w:rPr>
          <w:rStyle w:val="CommentReference"/>
        </w:rPr>
        <w:annotationRef/>
      </w:r>
      <w:r>
        <w:t>Can you get more than one</w:t>
      </w:r>
    </w:p>
  </w:comment>
  <w:comment w:id="133" w:author="Maia Kapur" w:date="2019-01-22T09:11:00Z" w:initials="MK">
    <w:p w14:paraId="37BF0556" w14:textId="710436A2" w:rsidR="00B34995" w:rsidRDefault="00B34995">
      <w:pPr>
        <w:pStyle w:val="CommentText"/>
      </w:pPr>
      <w:r>
        <w:rPr>
          <w:rStyle w:val="CommentReference"/>
        </w:rPr>
        <w:annotationRef/>
      </w:r>
      <w:r>
        <w:t>Open to other metrics</w:t>
      </w:r>
    </w:p>
  </w:comment>
  <w:comment w:id="134" w:author="Punt, Andre (O&amp;A, Hobart)" w:date="2019-01-23T07:48:00Z" w:initials="PA(H">
    <w:p w14:paraId="5BA0FBBC" w14:textId="0BD51FC8" w:rsidR="008A6648" w:rsidRDefault="008A6648">
      <w:pPr>
        <w:pStyle w:val="CommentText"/>
      </w:pPr>
      <w:r>
        <w:rPr>
          <w:rStyle w:val="CommentReference"/>
        </w:rPr>
        <w:annotationRef/>
      </w:r>
      <w:r>
        <w:t xml:space="preserve">What about size at some key ages – as </w:t>
      </w:r>
      <w:proofErr w:type="spellStart"/>
      <w:r>
        <w:t>Linf</w:t>
      </w:r>
      <w:proofErr w:type="spellEnd"/>
      <w:r>
        <w:t xml:space="preserve"> and kappa are often highly negatively correlated</w:t>
      </w:r>
    </w:p>
  </w:comment>
  <w:comment w:id="135" w:author="Punt, Andre (O&amp;A, Hobart)" w:date="2019-01-23T07:49:00Z" w:initials="PA(H">
    <w:p w14:paraId="09649064" w14:textId="64E3A119" w:rsidR="008A6648" w:rsidRDefault="008A6648">
      <w:pPr>
        <w:pStyle w:val="CommentText"/>
      </w:pPr>
      <w:r>
        <w:rPr>
          <w:rStyle w:val="CommentReference"/>
        </w:rPr>
        <w:annotationRef/>
      </w:r>
      <w:r>
        <w:t>Show some plots of these</w:t>
      </w:r>
    </w:p>
  </w:comment>
  <w:comment w:id="136" w:author="Punt, Andre (O&amp;A, Hobart)" w:date="2019-01-23T07:49:00Z" w:initials="PA(H">
    <w:p w14:paraId="0BA81A58" w14:textId="764B66B8" w:rsidR="008A6648" w:rsidRDefault="008A6648">
      <w:pPr>
        <w:pStyle w:val="CommentText"/>
      </w:pPr>
      <w:r>
        <w:rPr>
          <w:rStyle w:val="CommentReference"/>
        </w:rPr>
        <w:annotationRef/>
      </w:r>
      <w:r>
        <w:t xml:space="preserve">You are changing F here and not growth. </w:t>
      </w:r>
    </w:p>
  </w:comment>
  <w:comment w:id="137" w:author="Punt, Andre (O&amp;A, Hobart)" w:date="2019-01-23T07:50:00Z" w:initials="PA(H">
    <w:p w14:paraId="45B0852C" w14:textId="6C557B49" w:rsidR="008A6648" w:rsidRDefault="008A6648">
      <w:pPr>
        <w:pStyle w:val="CommentText"/>
      </w:pPr>
      <w:r>
        <w:rPr>
          <w:rStyle w:val="CommentReference"/>
        </w:rPr>
        <w:annotationRef/>
      </w:r>
      <w:r>
        <w:t>Why are there two uniforms – there is just one boundary?</w:t>
      </w:r>
    </w:p>
  </w:comment>
  <w:comment w:id="138" w:author="Maia Kapur" w:date="2019-01-22T09:12:00Z" w:initials="MK">
    <w:p w14:paraId="49B0CB0E" w14:textId="66863501" w:rsidR="00B34995" w:rsidRDefault="00B34995">
      <w:pPr>
        <w:pStyle w:val="CommentText"/>
      </w:pPr>
      <w:r>
        <w:rPr>
          <w:rStyle w:val="CommentReference"/>
        </w:rPr>
        <w:annotationRef/>
      </w:r>
      <w:proofErr w:type="gramStart"/>
      <w:r>
        <w:t>method</w:t>
      </w:r>
      <w:proofErr w:type="gramEnd"/>
      <w:r>
        <w:t xml:space="preserve"> will likely fail drastically here</w:t>
      </w:r>
    </w:p>
  </w:comment>
  <w:comment w:id="139" w:author="Maia Kapur" w:date="2019-01-22T08:32:00Z" w:initials="MK">
    <w:p w14:paraId="5E1F112B" w14:textId="1F4166E5" w:rsidR="00B34995" w:rsidRDefault="00B34995">
      <w:pPr>
        <w:pStyle w:val="CommentText"/>
      </w:pPr>
      <w:r>
        <w:rPr>
          <w:rStyle w:val="CommentReference"/>
        </w:rPr>
        <w:annotationRef/>
      </w:r>
      <w:r>
        <w:t xml:space="preserve">Let me know what to add/drop. </w:t>
      </w:r>
    </w:p>
  </w:comment>
  <w:comment w:id="140" w:author="Maia Kapur" w:date="2019-01-22T09:16:00Z" w:initials="MK">
    <w:p w14:paraId="7CEA0490" w14:textId="6EE34FE8" w:rsidR="00B34995" w:rsidRDefault="00B34995">
      <w:pPr>
        <w:pStyle w:val="CommentText"/>
      </w:pPr>
      <w:r>
        <w:rPr>
          <w:rStyle w:val="CommentReference"/>
        </w:rPr>
        <w:annotationRef/>
      </w:r>
      <w:r>
        <w:t>Ignore from here onwards, have not changed since 559</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C37415" w15:done="0"/>
  <w15:commentEx w15:paraId="3B773614" w15:done="0"/>
  <w15:commentEx w15:paraId="479ADBE2" w15:done="0"/>
  <w15:commentEx w15:paraId="511BCB54" w15:done="0"/>
  <w15:commentEx w15:paraId="3F9F1D19" w15:done="0"/>
  <w15:commentEx w15:paraId="19215880" w15:done="0"/>
  <w15:commentEx w15:paraId="254EE45F" w15:done="0"/>
  <w15:commentEx w15:paraId="5A102BFD" w15:done="0"/>
  <w15:commentEx w15:paraId="35A7C84F" w15:done="0"/>
  <w15:commentEx w15:paraId="304F45DE" w15:done="0"/>
  <w15:commentEx w15:paraId="10EC4614" w15:done="0"/>
  <w15:commentEx w15:paraId="7A41C5AA" w15:done="0"/>
  <w15:commentEx w15:paraId="52E9BF59" w15:done="0"/>
  <w15:commentEx w15:paraId="0611DC63" w15:done="0"/>
  <w15:commentEx w15:paraId="739D70D7" w15:done="0"/>
  <w15:commentEx w15:paraId="13748955" w15:done="0"/>
  <w15:commentEx w15:paraId="15D78A4B" w15:done="0"/>
  <w15:commentEx w15:paraId="130064DF" w15:done="0"/>
  <w15:commentEx w15:paraId="1BB83D10" w15:done="0"/>
  <w15:commentEx w15:paraId="0A30F282" w15:done="0"/>
  <w15:commentEx w15:paraId="7F5B1E33" w15:done="0"/>
  <w15:commentEx w15:paraId="2D4FEC53" w15:done="0"/>
  <w15:commentEx w15:paraId="53C988D6" w15:done="0"/>
  <w15:commentEx w15:paraId="1442B305" w15:done="0"/>
  <w15:commentEx w15:paraId="096A0A2F" w15:done="0"/>
  <w15:commentEx w15:paraId="6380DBC6" w15:done="0"/>
  <w15:commentEx w15:paraId="63ADC6A9" w15:done="0"/>
  <w15:commentEx w15:paraId="37BF0556" w15:done="0"/>
  <w15:commentEx w15:paraId="5BA0FBBC" w15:done="0"/>
  <w15:commentEx w15:paraId="09649064" w15:done="0"/>
  <w15:commentEx w15:paraId="0BA81A58" w15:done="0"/>
  <w15:commentEx w15:paraId="45B0852C" w15:done="0"/>
  <w15:commentEx w15:paraId="49B0CB0E" w15:done="0"/>
  <w15:commentEx w15:paraId="5E1F112B" w15:done="0"/>
  <w15:commentEx w15:paraId="7CEA04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A9342B" w16cid:durableId="1FF14E07"/>
  <w16cid:commentId w16cid:paraId="254EE45F" w16cid:durableId="1FF14DD6"/>
  <w16cid:commentId w16cid:paraId="130064DF" w16cid:durableId="1FF14DB1"/>
  <w16cid:commentId w16cid:paraId="2D4FEC53" w16cid:durableId="1FF14FE2"/>
  <w16cid:commentId w16cid:paraId="37BF0556" w16cid:durableId="1FF15CDF"/>
  <w16cid:commentId w16cid:paraId="49B0CB0E" w16cid:durableId="1FF15CEB"/>
  <w16cid:commentId w16cid:paraId="5E1F112B" w16cid:durableId="1FF15380"/>
  <w16cid:commentId w16cid:paraId="7CEA0490" w16cid:durableId="1FF15E0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A6FEC3" w14:textId="77777777" w:rsidR="00B34995" w:rsidRDefault="00B34995" w:rsidP="00F50131">
      <w:pPr>
        <w:spacing w:after="0" w:line="240" w:lineRule="auto"/>
      </w:pPr>
      <w:r>
        <w:separator/>
      </w:r>
    </w:p>
  </w:endnote>
  <w:endnote w:type="continuationSeparator" w:id="0">
    <w:p w14:paraId="33D3D587" w14:textId="77777777" w:rsidR="00B34995" w:rsidRDefault="00B34995" w:rsidP="00F50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8289316"/>
      <w:docPartObj>
        <w:docPartGallery w:val="Page Numbers (Bottom of Page)"/>
        <w:docPartUnique/>
      </w:docPartObj>
    </w:sdtPr>
    <w:sdtEndPr>
      <w:rPr>
        <w:noProof/>
      </w:rPr>
    </w:sdtEndPr>
    <w:sdtContent>
      <w:p w14:paraId="46882BF4" w14:textId="4F49876D" w:rsidR="00B34995" w:rsidRDefault="00B34995">
        <w:pPr>
          <w:pStyle w:val="Footer"/>
          <w:jc w:val="right"/>
        </w:pPr>
        <w:r>
          <w:fldChar w:fldCharType="begin"/>
        </w:r>
        <w:r>
          <w:instrText xml:space="preserve"> PAGE   \* MERGEFORMAT </w:instrText>
        </w:r>
        <w:r>
          <w:fldChar w:fldCharType="separate"/>
        </w:r>
        <w:r w:rsidR="008A6648">
          <w:rPr>
            <w:noProof/>
          </w:rPr>
          <w:t>18</w:t>
        </w:r>
        <w:r>
          <w:rPr>
            <w:noProof/>
          </w:rPr>
          <w:fldChar w:fldCharType="end"/>
        </w:r>
      </w:p>
    </w:sdtContent>
  </w:sdt>
  <w:p w14:paraId="2D8C35D5" w14:textId="77777777" w:rsidR="00B34995" w:rsidRDefault="00B349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E2CD9" w14:textId="77777777" w:rsidR="00B34995" w:rsidRDefault="00B34995" w:rsidP="00F50131">
      <w:pPr>
        <w:spacing w:after="0" w:line="240" w:lineRule="auto"/>
      </w:pPr>
      <w:r>
        <w:separator/>
      </w:r>
    </w:p>
  </w:footnote>
  <w:footnote w:type="continuationSeparator" w:id="0">
    <w:p w14:paraId="48122920" w14:textId="77777777" w:rsidR="00B34995" w:rsidRDefault="00B34995" w:rsidP="00F501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16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F628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3143E9"/>
    <w:multiLevelType w:val="hybridMultilevel"/>
    <w:tmpl w:val="D2EAFCBC"/>
    <w:lvl w:ilvl="0" w:tplc="F6FE34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t, Andre (O&amp;A, Hobart)">
    <w15:presenceInfo w15:providerId="AD" w15:userId="S-1-5-21-61289985-2027487937-1858953157-2555"/>
  </w15:person>
  <w15:person w15:author="Maia Kapur">
    <w15:presenceInfo w15:providerId="None" w15:userId="Maia Kap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sDel="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DF7"/>
    <w:rsid w:val="00011E4F"/>
    <w:rsid w:val="00015DE8"/>
    <w:rsid w:val="0002109F"/>
    <w:rsid w:val="00022CBF"/>
    <w:rsid w:val="00023BC7"/>
    <w:rsid w:val="00034C3F"/>
    <w:rsid w:val="00035951"/>
    <w:rsid w:val="00040589"/>
    <w:rsid w:val="00040834"/>
    <w:rsid w:val="00041153"/>
    <w:rsid w:val="00051E7E"/>
    <w:rsid w:val="00054CB8"/>
    <w:rsid w:val="00055CBF"/>
    <w:rsid w:val="0006425B"/>
    <w:rsid w:val="0006514B"/>
    <w:rsid w:val="00072BEE"/>
    <w:rsid w:val="000B4B1F"/>
    <w:rsid w:val="000C2205"/>
    <w:rsid w:val="000C6B26"/>
    <w:rsid w:val="000E651C"/>
    <w:rsid w:val="00101D8E"/>
    <w:rsid w:val="0011113B"/>
    <w:rsid w:val="00113A0A"/>
    <w:rsid w:val="00114FC5"/>
    <w:rsid w:val="00117953"/>
    <w:rsid w:val="00126E61"/>
    <w:rsid w:val="00135ED3"/>
    <w:rsid w:val="001424C8"/>
    <w:rsid w:val="001523D4"/>
    <w:rsid w:val="00160DD0"/>
    <w:rsid w:val="0016210F"/>
    <w:rsid w:val="001770D8"/>
    <w:rsid w:val="001824C5"/>
    <w:rsid w:val="00193066"/>
    <w:rsid w:val="001976BB"/>
    <w:rsid w:val="001A1B0A"/>
    <w:rsid w:val="001A5A05"/>
    <w:rsid w:val="001B21D9"/>
    <w:rsid w:val="001B234F"/>
    <w:rsid w:val="001C0800"/>
    <w:rsid w:val="001C2BDC"/>
    <w:rsid w:val="001C70C8"/>
    <w:rsid w:val="001C7EC3"/>
    <w:rsid w:val="001E0B96"/>
    <w:rsid w:val="002052E5"/>
    <w:rsid w:val="002073D8"/>
    <w:rsid w:val="00207531"/>
    <w:rsid w:val="00212215"/>
    <w:rsid w:val="002151D9"/>
    <w:rsid w:val="002239EF"/>
    <w:rsid w:val="00234EF2"/>
    <w:rsid w:val="00246216"/>
    <w:rsid w:val="00247F68"/>
    <w:rsid w:val="00287B91"/>
    <w:rsid w:val="00291EEB"/>
    <w:rsid w:val="002A7BD5"/>
    <w:rsid w:val="002B485F"/>
    <w:rsid w:val="002B78B9"/>
    <w:rsid w:val="002D4639"/>
    <w:rsid w:val="002E02EB"/>
    <w:rsid w:val="002E1DDC"/>
    <w:rsid w:val="002E3E62"/>
    <w:rsid w:val="003057E6"/>
    <w:rsid w:val="003071B2"/>
    <w:rsid w:val="0031135F"/>
    <w:rsid w:val="00311F47"/>
    <w:rsid w:val="003219D9"/>
    <w:rsid w:val="0032228C"/>
    <w:rsid w:val="00330BD9"/>
    <w:rsid w:val="003313E9"/>
    <w:rsid w:val="00333E80"/>
    <w:rsid w:val="00344618"/>
    <w:rsid w:val="00347759"/>
    <w:rsid w:val="003532CB"/>
    <w:rsid w:val="00357218"/>
    <w:rsid w:val="003640BA"/>
    <w:rsid w:val="00377CE3"/>
    <w:rsid w:val="00390CEC"/>
    <w:rsid w:val="003A11B9"/>
    <w:rsid w:val="003C13A9"/>
    <w:rsid w:val="003C6F9E"/>
    <w:rsid w:val="003D604A"/>
    <w:rsid w:val="003E6E79"/>
    <w:rsid w:val="003F06AE"/>
    <w:rsid w:val="00416528"/>
    <w:rsid w:val="00422D4B"/>
    <w:rsid w:val="0043545A"/>
    <w:rsid w:val="0044373E"/>
    <w:rsid w:val="00446FD4"/>
    <w:rsid w:val="004613FD"/>
    <w:rsid w:val="00461B39"/>
    <w:rsid w:val="004906F5"/>
    <w:rsid w:val="004973C8"/>
    <w:rsid w:val="004A2A12"/>
    <w:rsid w:val="004B3FA4"/>
    <w:rsid w:val="004C0E4D"/>
    <w:rsid w:val="004C118F"/>
    <w:rsid w:val="004C78D8"/>
    <w:rsid w:val="004D4C29"/>
    <w:rsid w:val="004E0036"/>
    <w:rsid w:val="004E048A"/>
    <w:rsid w:val="004F2F0A"/>
    <w:rsid w:val="00501E09"/>
    <w:rsid w:val="00503E71"/>
    <w:rsid w:val="00506197"/>
    <w:rsid w:val="00511A2F"/>
    <w:rsid w:val="00513905"/>
    <w:rsid w:val="00517735"/>
    <w:rsid w:val="00533635"/>
    <w:rsid w:val="005443E0"/>
    <w:rsid w:val="005453B8"/>
    <w:rsid w:val="0054799E"/>
    <w:rsid w:val="0055586B"/>
    <w:rsid w:val="005624A6"/>
    <w:rsid w:val="0056300A"/>
    <w:rsid w:val="00564486"/>
    <w:rsid w:val="005746C7"/>
    <w:rsid w:val="005866AE"/>
    <w:rsid w:val="00586BBE"/>
    <w:rsid w:val="0059154F"/>
    <w:rsid w:val="005937F2"/>
    <w:rsid w:val="0059460E"/>
    <w:rsid w:val="005A0B2F"/>
    <w:rsid w:val="005B4E96"/>
    <w:rsid w:val="005B70FF"/>
    <w:rsid w:val="005C020F"/>
    <w:rsid w:val="005C3972"/>
    <w:rsid w:val="005D279D"/>
    <w:rsid w:val="005D4DA3"/>
    <w:rsid w:val="005F0B48"/>
    <w:rsid w:val="005F61EE"/>
    <w:rsid w:val="00623282"/>
    <w:rsid w:val="00624B17"/>
    <w:rsid w:val="006264A4"/>
    <w:rsid w:val="00642D5E"/>
    <w:rsid w:val="00647FF6"/>
    <w:rsid w:val="00656B62"/>
    <w:rsid w:val="006610ED"/>
    <w:rsid w:val="00661E95"/>
    <w:rsid w:val="00662741"/>
    <w:rsid w:val="00674D52"/>
    <w:rsid w:val="00681741"/>
    <w:rsid w:val="00683D81"/>
    <w:rsid w:val="00694D64"/>
    <w:rsid w:val="006A1870"/>
    <w:rsid w:val="006A3AFF"/>
    <w:rsid w:val="006B09E1"/>
    <w:rsid w:val="006C4182"/>
    <w:rsid w:val="006D560E"/>
    <w:rsid w:val="006D6090"/>
    <w:rsid w:val="006E0EB2"/>
    <w:rsid w:val="006E2C2C"/>
    <w:rsid w:val="00707024"/>
    <w:rsid w:val="00712DA0"/>
    <w:rsid w:val="00751302"/>
    <w:rsid w:val="00761C2B"/>
    <w:rsid w:val="007650C2"/>
    <w:rsid w:val="007671B8"/>
    <w:rsid w:val="00782268"/>
    <w:rsid w:val="00786E5E"/>
    <w:rsid w:val="0079320C"/>
    <w:rsid w:val="007938F6"/>
    <w:rsid w:val="007A1261"/>
    <w:rsid w:val="007A3BAC"/>
    <w:rsid w:val="007A3DB6"/>
    <w:rsid w:val="007C3A1A"/>
    <w:rsid w:val="007C3FF6"/>
    <w:rsid w:val="007E7B4A"/>
    <w:rsid w:val="007F2E22"/>
    <w:rsid w:val="007F51DE"/>
    <w:rsid w:val="00800100"/>
    <w:rsid w:val="00803D30"/>
    <w:rsid w:val="00804CF1"/>
    <w:rsid w:val="00805C18"/>
    <w:rsid w:val="008074A5"/>
    <w:rsid w:val="0083413E"/>
    <w:rsid w:val="00850AF1"/>
    <w:rsid w:val="00850F85"/>
    <w:rsid w:val="008567BF"/>
    <w:rsid w:val="00863DF7"/>
    <w:rsid w:val="008719C6"/>
    <w:rsid w:val="00873DA6"/>
    <w:rsid w:val="008849C3"/>
    <w:rsid w:val="00886155"/>
    <w:rsid w:val="008936F5"/>
    <w:rsid w:val="008A4098"/>
    <w:rsid w:val="008A53BD"/>
    <w:rsid w:val="008A6648"/>
    <w:rsid w:val="008B2D6F"/>
    <w:rsid w:val="008B3D07"/>
    <w:rsid w:val="008B5972"/>
    <w:rsid w:val="008C7E57"/>
    <w:rsid w:val="008D0470"/>
    <w:rsid w:val="008D5E7B"/>
    <w:rsid w:val="00902FC3"/>
    <w:rsid w:val="009062F8"/>
    <w:rsid w:val="00906A89"/>
    <w:rsid w:val="009245F5"/>
    <w:rsid w:val="00934441"/>
    <w:rsid w:val="00941818"/>
    <w:rsid w:val="009446B6"/>
    <w:rsid w:val="00956016"/>
    <w:rsid w:val="00957F10"/>
    <w:rsid w:val="0096581C"/>
    <w:rsid w:val="00971118"/>
    <w:rsid w:val="009778C1"/>
    <w:rsid w:val="00981A9D"/>
    <w:rsid w:val="009835A8"/>
    <w:rsid w:val="00984839"/>
    <w:rsid w:val="009874B2"/>
    <w:rsid w:val="009913FD"/>
    <w:rsid w:val="00992E9D"/>
    <w:rsid w:val="00994FE7"/>
    <w:rsid w:val="00997CA2"/>
    <w:rsid w:val="009A5D38"/>
    <w:rsid w:val="009B1088"/>
    <w:rsid w:val="009B2BA1"/>
    <w:rsid w:val="009C334D"/>
    <w:rsid w:val="009C34F2"/>
    <w:rsid w:val="009E361C"/>
    <w:rsid w:val="009E6008"/>
    <w:rsid w:val="009F68F2"/>
    <w:rsid w:val="00A025ED"/>
    <w:rsid w:val="00A04F68"/>
    <w:rsid w:val="00A0545B"/>
    <w:rsid w:val="00A076F1"/>
    <w:rsid w:val="00A1303A"/>
    <w:rsid w:val="00A21CD5"/>
    <w:rsid w:val="00A23F50"/>
    <w:rsid w:val="00A26B70"/>
    <w:rsid w:val="00A32004"/>
    <w:rsid w:val="00A438F1"/>
    <w:rsid w:val="00A44F12"/>
    <w:rsid w:val="00A46BB7"/>
    <w:rsid w:val="00A50DB7"/>
    <w:rsid w:val="00A528BA"/>
    <w:rsid w:val="00A649CB"/>
    <w:rsid w:val="00A834A2"/>
    <w:rsid w:val="00A9055E"/>
    <w:rsid w:val="00A905FF"/>
    <w:rsid w:val="00A9532D"/>
    <w:rsid w:val="00AA00EF"/>
    <w:rsid w:val="00AA0890"/>
    <w:rsid w:val="00AA168A"/>
    <w:rsid w:val="00AC07CF"/>
    <w:rsid w:val="00AC2082"/>
    <w:rsid w:val="00AE4031"/>
    <w:rsid w:val="00AE4E48"/>
    <w:rsid w:val="00AE5182"/>
    <w:rsid w:val="00AE7DBA"/>
    <w:rsid w:val="00B06507"/>
    <w:rsid w:val="00B24C55"/>
    <w:rsid w:val="00B30926"/>
    <w:rsid w:val="00B34995"/>
    <w:rsid w:val="00B4245B"/>
    <w:rsid w:val="00B561EA"/>
    <w:rsid w:val="00B614FB"/>
    <w:rsid w:val="00B64E40"/>
    <w:rsid w:val="00B8111C"/>
    <w:rsid w:val="00B834E2"/>
    <w:rsid w:val="00B8591D"/>
    <w:rsid w:val="00B91A35"/>
    <w:rsid w:val="00B91B45"/>
    <w:rsid w:val="00B94D25"/>
    <w:rsid w:val="00B96D87"/>
    <w:rsid w:val="00BB02E4"/>
    <w:rsid w:val="00BB7E4C"/>
    <w:rsid w:val="00BC119C"/>
    <w:rsid w:val="00BD06D8"/>
    <w:rsid w:val="00BD6121"/>
    <w:rsid w:val="00BE49DA"/>
    <w:rsid w:val="00BE6203"/>
    <w:rsid w:val="00BE6536"/>
    <w:rsid w:val="00BF14AE"/>
    <w:rsid w:val="00BF5E1D"/>
    <w:rsid w:val="00BF6D53"/>
    <w:rsid w:val="00C028BF"/>
    <w:rsid w:val="00C050D7"/>
    <w:rsid w:val="00C0694A"/>
    <w:rsid w:val="00C116AB"/>
    <w:rsid w:val="00C12722"/>
    <w:rsid w:val="00C13128"/>
    <w:rsid w:val="00C14891"/>
    <w:rsid w:val="00C171D8"/>
    <w:rsid w:val="00C17C15"/>
    <w:rsid w:val="00C21424"/>
    <w:rsid w:val="00C27622"/>
    <w:rsid w:val="00C277A8"/>
    <w:rsid w:val="00C30B09"/>
    <w:rsid w:val="00C37393"/>
    <w:rsid w:val="00C409C1"/>
    <w:rsid w:val="00C40B51"/>
    <w:rsid w:val="00C40E68"/>
    <w:rsid w:val="00C41D19"/>
    <w:rsid w:val="00C4256E"/>
    <w:rsid w:val="00C45993"/>
    <w:rsid w:val="00C46280"/>
    <w:rsid w:val="00C53F0B"/>
    <w:rsid w:val="00C56542"/>
    <w:rsid w:val="00C576FF"/>
    <w:rsid w:val="00C7661B"/>
    <w:rsid w:val="00C778A2"/>
    <w:rsid w:val="00C87747"/>
    <w:rsid w:val="00C9472F"/>
    <w:rsid w:val="00CB267E"/>
    <w:rsid w:val="00CB7C57"/>
    <w:rsid w:val="00CC2377"/>
    <w:rsid w:val="00CC4BA6"/>
    <w:rsid w:val="00CD03F1"/>
    <w:rsid w:val="00CE5705"/>
    <w:rsid w:val="00CF44FC"/>
    <w:rsid w:val="00CF64E2"/>
    <w:rsid w:val="00D025B8"/>
    <w:rsid w:val="00D103E8"/>
    <w:rsid w:val="00D10DE4"/>
    <w:rsid w:val="00D12A77"/>
    <w:rsid w:val="00D15237"/>
    <w:rsid w:val="00D1784D"/>
    <w:rsid w:val="00D24852"/>
    <w:rsid w:val="00D4232C"/>
    <w:rsid w:val="00D55A0E"/>
    <w:rsid w:val="00D63C6D"/>
    <w:rsid w:val="00D7177D"/>
    <w:rsid w:val="00D74412"/>
    <w:rsid w:val="00D7747A"/>
    <w:rsid w:val="00D87B6B"/>
    <w:rsid w:val="00D90467"/>
    <w:rsid w:val="00D94719"/>
    <w:rsid w:val="00D949F9"/>
    <w:rsid w:val="00DA25A6"/>
    <w:rsid w:val="00DB3C75"/>
    <w:rsid w:val="00DC2699"/>
    <w:rsid w:val="00DC591D"/>
    <w:rsid w:val="00DC5CC5"/>
    <w:rsid w:val="00DF03FD"/>
    <w:rsid w:val="00DF076A"/>
    <w:rsid w:val="00DF1D91"/>
    <w:rsid w:val="00DF246C"/>
    <w:rsid w:val="00E022D1"/>
    <w:rsid w:val="00E03CCB"/>
    <w:rsid w:val="00E04E95"/>
    <w:rsid w:val="00E05953"/>
    <w:rsid w:val="00E11D94"/>
    <w:rsid w:val="00E11EFB"/>
    <w:rsid w:val="00E2026F"/>
    <w:rsid w:val="00E20C70"/>
    <w:rsid w:val="00E20E6D"/>
    <w:rsid w:val="00E21EB4"/>
    <w:rsid w:val="00E237EF"/>
    <w:rsid w:val="00E23A55"/>
    <w:rsid w:val="00E262AD"/>
    <w:rsid w:val="00E315C6"/>
    <w:rsid w:val="00E3160E"/>
    <w:rsid w:val="00E3743B"/>
    <w:rsid w:val="00E37F79"/>
    <w:rsid w:val="00E41395"/>
    <w:rsid w:val="00E43064"/>
    <w:rsid w:val="00E52C94"/>
    <w:rsid w:val="00E57469"/>
    <w:rsid w:val="00E61645"/>
    <w:rsid w:val="00E86935"/>
    <w:rsid w:val="00E9478C"/>
    <w:rsid w:val="00E96E28"/>
    <w:rsid w:val="00E96E82"/>
    <w:rsid w:val="00E97386"/>
    <w:rsid w:val="00E9782A"/>
    <w:rsid w:val="00EA2C4E"/>
    <w:rsid w:val="00EB5DF5"/>
    <w:rsid w:val="00EC5D55"/>
    <w:rsid w:val="00EC7554"/>
    <w:rsid w:val="00ED2D44"/>
    <w:rsid w:val="00EE0A9B"/>
    <w:rsid w:val="00EE33E5"/>
    <w:rsid w:val="00EF7684"/>
    <w:rsid w:val="00F0163E"/>
    <w:rsid w:val="00F04534"/>
    <w:rsid w:val="00F13628"/>
    <w:rsid w:val="00F202ED"/>
    <w:rsid w:val="00F218DA"/>
    <w:rsid w:val="00F25AB3"/>
    <w:rsid w:val="00F315C8"/>
    <w:rsid w:val="00F31919"/>
    <w:rsid w:val="00F33728"/>
    <w:rsid w:val="00F40060"/>
    <w:rsid w:val="00F44B12"/>
    <w:rsid w:val="00F46C6D"/>
    <w:rsid w:val="00F50131"/>
    <w:rsid w:val="00F65EE9"/>
    <w:rsid w:val="00F66EB8"/>
    <w:rsid w:val="00F75BC7"/>
    <w:rsid w:val="00F80A7B"/>
    <w:rsid w:val="00F82A07"/>
    <w:rsid w:val="00F82EB2"/>
    <w:rsid w:val="00F919FB"/>
    <w:rsid w:val="00F94063"/>
    <w:rsid w:val="00F96E2F"/>
    <w:rsid w:val="00FA0991"/>
    <w:rsid w:val="00FC6A65"/>
    <w:rsid w:val="00FE3F58"/>
    <w:rsid w:val="00FE4275"/>
    <w:rsid w:val="00FE60FA"/>
    <w:rsid w:val="00FF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60CF3C"/>
  <w15:chartTrackingRefBased/>
  <w15:docId w15:val="{BD65D2FC-078F-47CF-8FAD-B1992027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8C1"/>
    <w:rPr>
      <w:rFonts w:ascii="Times New Roman" w:hAnsi="Times New Roman" w:cs="Times New Roman"/>
      <w:sz w:val="24"/>
      <w:szCs w:val="24"/>
    </w:rPr>
  </w:style>
  <w:style w:type="paragraph" w:styleId="Heading1">
    <w:name w:val="heading 1"/>
    <w:basedOn w:val="Normal"/>
    <w:next w:val="Normal"/>
    <w:link w:val="Heading1Char"/>
    <w:uiPriority w:val="9"/>
    <w:qFormat/>
    <w:rsid w:val="00F82EB2"/>
    <w:pPr>
      <w:outlineLvl w:val="0"/>
    </w:pPr>
    <w:rPr>
      <w:b/>
    </w:rPr>
  </w:style>
  <w:style w:type="paragraph" w:styleId="Heading2">
    <w:name w:val="heading 2"/>
    <w:basedOn w:val="Normal"/>
    <w:next w:val="Normal"/>
    <w:link w:val="Heading2Char"/>
    <w:uiPriority w:val="9"/>
    <w:unhideWhenUsed/>
    <w:qFormat/>
    <w:rsid w:val="00E05953"/>
    <w:pPr>
      <w:keepNext/>
      <w:keepLines/>
      <w:spacing w:before="40" w:after="0"/>
      <w:outlineLvl w:val="1"/>
    </w:pPr>
    <w:rPr>
      <w:rFonts w:eastAsiaTheme="majorEastAsi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B0A"/>
    <w:pPr>
      <w:ind w:left="720"/>
      <w:contextualSpacing/>
    </w:pPr>
  </w:style>
  <w:style w:type="table" w:styleId="TableGrid">
    <w:name w:val="Table Grid"/>
    <w:basedOn w:val="TableNormal"/>
    <w:uiPriority w:val="39"/>
    <w:rsid w:val="0041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2FC3"/>
    <w:rPr>
      <w:color w:val="808080"/>
    </w:rPr>
  </w:style>
  <w:style w:type="character" w:styleId="Hyperlink">
    <w:name w:val="Hyperlink"/>
    <w:basedOn w:val="DefaultParagraphFont"/>
    <w:uiPriority w:val="99"/>
    <w:unhideWhenUsed/>
    <w:rsid w:val="00994FE7"/>
    <w:rPr>
      <w:color w:val="0563C1" w:themeColor="hyperlink"/>
      <w:u w:val="single"/>
    </w:rPr>
  </w:style>
  <w:style w:type="character" w:customStyle="1" w:styleId="UnresolvedMention1">
    <w:name w:val="Unresolved Mention1"/>
    <w:basedOn w:val="DefaultParagraphFont"/>
    <w:uiPriority w:val="99"/>
    <w:semiHidden/>
    <w:unhideWhenUsed/>
    <w:rsid w:val="00994FE7"/>
    <w:rPr>
      <w:color w:val="605E5C"/>
      <w:shd w:val="clear" w:color="auto" w:fill="E1DFDD"/>
    </w:rPr>
  </w:style>
  <w:style w:type="character" w:customStyle="1" w:styleId="Heading1Char">
    <w:name w:val="Heading 1 Char"/>
    <w:basedOn w:val="DefaultParagraphFont"/>
    <w:link w:val="Heading1"/>
    <w:uiPriority w:val="9"/>
    <w:rsid w:val="00F82EB2"/>
    <w:rPr>
      <w:rFonts w:ascii="Times New Roman" w:hAnsi="Times New Roman" w:cs="Times New Roman"/>
      <w:b/>
      <w:sz w:val="24"/>
      <w:szCs w:val="24"/>
    </w:rPr>
  </w:style>
  <w:style w:type="paragraph" w:styleId="Title">
    <w:name w:val="Title"/>
    <w:basedOn w:val="Normal"/>
    <w:next w:val="Normal"/>
    <w:link w:val="TitleChar"/>
    <w:uiPriority w:val="10"/>
    <w:qFormat/>
    <w:rsid w:val="009C34F2"/>
    <w:rPr>
      <w:b/>
      <w:sz w:val="28"/>
      <w:szCs w:val="28"/>
    </w:rPr>
  </w:style>
  <w:style w:type="character" w:customStyle="1" w:styleId="TitleChar">
    <w:name w:val="Title Char"/>
    <w:basedOn w:val="DefaultParagraphFont"/>
    <w:link w:val="Title"/>
    <w:uiPriority w:val="10"/>
    <w:rsid w:val="009C34F2"/>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F218DA"/>
    <w:rPr>
      <w:sz w:val="16"/>
      <w:szCs w:val="16"/>
    </w:rPr>
  </w:style>
  <w:style w:type="paragraph" w:styleId="CommentText">
    <w:name w:val="annotation text"/>
    <w:basedOn w:val="Normal"/>
    <w:link w:val="CommentTextChar"/>
    <w:uiPriority w:val="99"/>
    <w:semiHidden/>
    <w:unhideWhenUsed/>
    <w:rsid w:val="00F218DA"/>
    <w:pPr>
      <w:spacing w:line="240" w:lineRule="auto"/>
    </w:pPr>
    <w:rPr>
      <w:sz w:val="20"/>
      <w:szCs w:val="20"/>
    </w:rPr>
  </w:style>
  <w:style w:type="character" w:customStyle="1" w:styleId="CommentTextChar">
    <w:name w:val="Comment Text Char"/>
    <w:basedOn w:val="DefaultParagraphFont"/>
    <w:link w:val="CommentText"/>
    <w:uiPriority w:val="99"/>
    <w:semiHidden/>
    <w:rsid w:val="00F218D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18DA"/>
    <w:rPr>
      <w:b/>
      <w:bCs/>
    </w:rPr>
  </w:style>
  <w:style w:type="character" w:customStyle="1" w:styleId="CommentSubjectChar">
    <w:name w:val="Comment Subject Char"/>
    <w:basedOn w:val="CommentTextChar"/>
    <w:link w:val="CommentSubject"/>
    <w:uiPriority w:val="99"/>
    <w:semiHidden/>
    <w:rsid w:val="00F218D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F218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8DA"/>
    <w:rPr>
      <w:rFonts w:ascii="Segoe UI" w:hAnsi="Segoe UI" w:cs="Segoe UI"/>
      <w:sz w:val="18"/>
      <w:szCs w:val="18"/>
    </w:rPr>
  </w:style>
  <w:style w:type="paragraph" w:styleId="NormalWeb">
    <w:name w:val="Normal (Web)"/>
    <w:basedOn w:val="Normal"/>
    <w:uiPriority w:val="99"/>
    <w:semiHidden/>
    <w:unhideWhenUsed/>
    <w:rsid w:val="00FC6A65"/>
    <w:pPr>
      <w:spacing w:before="100" w:beforeAutospacing="1" w:after="100" w:afterAutospacing="1" w:line="240" w:lineRule="auto"/>
    </w:pPr>
    <w:rPr>
      <w:rFonts w:eastAsia="Times New Roman"/>
    </w:rPr>
  </w:style>
  <w:style w:type="paragraph" w:styleId="Caption">
    <w:name w:val="caption"/>
    <w:basedOn w:val="Normal"/>
    <w:next w:val="Normal"/>
    <w:uiPriority w:val="35"/>
    <w:unhideWhenUsed/>
    <w:qFormat/>
    <w:rsid w:val="00A46BB7"/>
    <w:pPr>
      <w:spacing w:after="200" w:line="240" w:lineRule="auto"/>
    </w:pPr>
    <w:rPr>
      <w:iCs/>
    </w:rPr>
  </w:style>
  <w:style w:type="paragraph" w:styleId="Header">
    <w:name w:val="header"/>
    <w:basedOn w:val="Normal"/>
    <w:link w:val="HeaderChar"/>
    <w:uiPriority w:val="99"/>
    <w:unhideWhenUsed/>
    <w:rsid w:val="00F50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131"/>
    <w:rPr>
      <w:rFonts w:ascii="Times New Roman" w:hAnsi="Times New Roman" w:cs="Times New Roman"/>
      <w:sz w:val="24"/>
      <w:szCs w:val="24"/>
    </w:rPr>
  </w:style>
  <w:style w:type="paragraph" w:styleId="Footer">
    <w:name w:val="footer"/>
    <w:basedOn w:val="Normal"/>
    <w:link w:val="FooterChar"/>
    <w:uiPriority w:val="99"/>
    <w:unhideWhenUsed/>
    <w:rsid w:val="00F50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131"/>
    <w:rPr>
      <w:rFonts w:ascii="Times New Roman" w:hAnsi="Times New Roman" w:cs="Times New Roman"/>
      <w:sz w:val="24"/>
      <w:szCs w:val="24"/>
    </w:rPr>
  </w:style>
  <w:style w:type="character" w:customStyle="1" w:styleId="Heading2Char">
    <w:name w:val="Heading 2 Char"/>
    <w:basedOn w:val="DefaultParagraphFont"/>
    <w:link w:val="Heading2"/>
    <w:uiPriority w:val="9"/>
    <w:rsid w:val="00E05953"/>
    <w:rPr>
      <w:rFonts w:ascii="Times New Roman" w:eastAsiaTheme="majorEastAsia" w:hAnsi="Times New Roman"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991958">
      <w:bodyDiv w:val="1"/>
      <w:marLeft w:val="0"/>
      <w:marRight w:val="0"/>
      <w:marTop w:val="0"/>
      <w:marBottom w:val="0"/>
      <w:divBdr>
        <w:top w:val="none" w:sz="0" w:space="0" w:color="auto"/>
        <w:left w:val="none" w:sz="0" w:space="0" w:color="auto"/>
        <w:bottom w:val="none" w:sz="0" w:space="0" w:color="auto"/>
        <w:right w:val="none" w:sz="0" w:space="0" w:color="auto"/>
      </w:divBdr>
    </w:div>
    <w:div w:id="206899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F2EC8-DFC1-4DF9-A931-582E3445F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14354</Words>
  <Characters>81964</Characters>
  <Application>Microsoft Office Word</Application>
  <DocSecurity>0</DocSecurity>
  <Lines>1821</Lines>
  <Paragraphs>746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Punt, Andre (O&amp;A, Hobart)</cp:lastModifiedBy>
  <cp:revision>3</cp:revision>
  <dcterms:created xsi:type="dcterms:W3CDTF">2019-01-23T15:45:00Z</dcterms:created>
  <dcterms:modified xsi:type="dcterms:W3CDTF">2019-01-23T15:51:00Z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e1a4326a-54fb-3254-bac9-51f7e9a00ff9</vt:lpwstr>
  </property>
  <property fmtid="{D5CDD505-2E9C-101B-9397-08002B2CF9AE}" pid="24" name="Mendeley Citation Style_1">
    <vt:lpwstr>http://www.zotero.org/styles/fisheries-research</vt:lpwstr>
  </property>
</Properties>
</file>