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E74A5" w14:textId="77777777" w:rsidR="00F502D0" w:rsidRPr="007426FC" w:rsidRDefault="00F502D0" w:rsidP="00F502D0">
      <w:pPr>
        <w:pStyle w:val="Title"/>
      </w:pPr>
      <w:r>
        <w:t>A data-driven approach to evaluate spatiotemporal changes in fish size, with application to NE Pacific Sablefish</w:t>
      </w:r>
    </w:p>
    <w:p w14:paraId="146DD023" w14:textId="77777777" w:rsidR="00F502D0" w:rsidRPr="004906F5" w:rsidRDefault="00F502D0" w:rsidP="00F502D0">
      <w:pPr>
        <w:spacing w:line="360" w:lineRule="auto"/>
      </w:pPr>
      <w:r w:rsidRPr="004906F5">
        <w:t>Kapur,</w:t>
      </w:r>
      <w:r>
        <w:t xml:space="preserve"> M., </w:t>
      </w:r>
      <w:proofErr w:type="spellStart"/>
      <w:r>
        <w:t>Haltuch</w:t>
      </w:r>
      <w:proofErr w:type="spellEnd"/>
      <w:r>
        <w:t>, M., [others] Punt, A.</w:t>
      </w:r>
    </w:p>
    <w:p w14:paraId="53D67B4C" w14:textId="77777777" w:rsidR="00F502D0" w:rsidRDefault="00F502D0" w:rsidP="00F502D0">
      <w:pPr>
        <w:spacing w:line="360" w:lineRule="auto"/>
      </w:pPr>
      <w:r w:rsidRPr="004906F5">
        <w:t xml:space="preserve">Keywords: growth, von </w:t>
      </w:r>
      <w:proofErr w:type="spellStart"/>
      <w:r>
        <w:t>B</w:t>
      </w:r>
      <w:r w:rsidRPr="004906F5">
        <w:t>ertalanffy</w:t>
      </w:r>
      <w:proofErr w:type="spellEnd"/>
      <w:r w:rsidRPr="004906F5">
        <w:t>, stock assessment, sablefish, spatial variability</w:t>
      </w:r>
    </w:p>
    <w:p w14:paraId="6644EF5E" w14:textId="77777777" w:rsidR="00F502D0" w:rsidRDefault="00F502D0" w:rsidP="00F502D0">
      <w:pPr>
        <w:pStyle w:val="Heading1"/>
      </w:pPr>
      <w:r>
        <w:t>Abstract</w:t>
      </w:r>
    </w:p>
    <w:p w14:paraId="7D9FE467" w14:textId="77777777" w:rsidR="00F502D0" w:rsidRPr="00632139" w:rsidRDefault="00F502D0" w:rsidP="00F502D0">
      <w:pPr>
        <w:spacing w:line="360" w:lineRule="auto"/>
        <w:rPr>
          <w:rFonts w:cstheme="minorHAnsi"/>
        </w:rPr>
      </w:pPr>
      <w:r>
        <w:rPr>
          <w:rFonts w:cstheme="minorHAnsi"/>
        </w:rPr>
        <w:t xml:space="preserve">Renewed interest in the estimation of spatial variation in fish body size is a result of computing advances and the development of spatially-explicit management frameworks. However, many attempts to quantify </w:t>
      </w:r>
      <w:proofErr w:type="spellStart"/>
      <w:r>
        <w:rPr>
          <w:rFonts w:cstheme="minorHAnsi"/>
        </w:rPr>
        <w:t>spatio</w:t>
      </w:r>
      <w:proofErr w:type="spellEnd"/>
      <w:r>
        <w:rPr>
          <w:rFonts w:cstheme="minorHAnsi"/>
        </w:rPr>
        <w:t xml:space="preserve">-temporal distribution of traits utilize </w:t>
      </w:r>
      <w:r>
        <w:rPr>
          <w:rFonts w:cstheme="minorHAnsi"/>
          <w:i/>
        </w:rPr>
        <w:t>a priori</w:t>
      </w:r>
      <w:r>
        <w:rPr>
          <w:rFonts w:cstheme="minorHAnsi"/>
        </w:rPr>
        <w:t xml:space="preserve"> approaches, which involve pre-designated geographic regions and thus cannot detect unanticipated trends.</w:t>
      </w:r>
      <w:r w:rsidRPr="000C2D1B">
        <w:rPr>
          <w:rFonts w:cstheme="minorHAnsi"/>
        </w:rPr>
        <w:t xml:space="preserve"> </w:t>
      </w:r>
      <w:r w:rsidRPr="00A27977">
        <w:rPr>
          <w:rFonts w:cstheme="minorHAnsi"/>
        </w:rPr>
        <w:t xml:space="preserve"> This study </w:t>
      </w:r>
      <w:r>
        <w:rPr>
          <w:rFonts w:cstheme="minorHAnsi"/>
        </w:rPr>
        <w:t>presents</w:t>
      </w:r>
      <w:r w:rsidRPr="00A27977">
        <w:rPr>
          <w:rFonts w:cstheme="minorHAnsi"/>
        </w:rPr>
        <w:t xml:space="preserve"> a new</w:t>
      </w:r>
      <w:r>
        <w:rPr>
          <w:rFonts w:cstheme="minorHAnsi"/>
        </w:rPr>
        <w:t>, data-driven method which evaluates</w:t>
      </w:r>
      <w:r w:rsidRPr="00A27977">
        <w:rPr>
          <w:rFonts w:cstheme="minorHAnsi"/>
        </w:rPr>
        <w:t xml:space="preserve"> </w:t>
      </w:r>
      <w:r>
        <w:rPr>
          <w:rFonts w:cstheme="minorHAnsi"/>
        </w:rPr>
        <w:t>the first derivative of</w:t>
      </w:r>
      <w:r w:rsidRPr="00A27977">
        <w:rPr>
          <w:rFonts w:cstheme="minorHAnsi"/>
        </w:rPr>
        <w:t xml:space="preserve"> </w:t>
      </w:r>
      <w:proofErr w:type="spellStart"/>
      <w:r>
        <w:rPr>
          <w:rFonts w:cstheme="minorHAnsi"/>
        </w:rPr>
        <w:t>spatio</w:t>
      </w:r>
      <w:proofErr w:type="spellEnd"/>
      <w:r>
        <w:rPr>
          <w:rFonts w:cstheme="minorHAnsi"/>
        </w:rPr>
        <w:t>-temporal</w:t>
      </w:r>
      <w:r w:rsidRPr="00A27977">
        <w:rPr>
          <w:rFonts w:cstheme="minorHAnsi"/>
        </w:rPr>
        <w:t xml:space="preserve"> generalized additive model to identify </w:t>
      </w:r>
      <w:r>
        <w:rPr>
          <w:rFonts w:cstheme="minorHAnsi"/>
        </w:rPr>
        <w:t>spatial and annual</w:t>
      </w:r>
      <w:r w:rsidRPr="00A27977">
        <w:rPr>
          <w:rFonts w:cstheme="minorHAnsi"/>
        </w:rPr>
        <w:t xml:space="preserve"> break points in </w:t>
      </w:r>
      <w:r>
        <w:rPr>
          <w:rFonts w:cstheme="minorHAnsi"/>
        </w:rPr>
        <w:t>fish</w:t>
      </w:r>
      <w:r w:rsidRPr="00A27977">
        <w:rPr>
          <w:rFonts w:cstheme="minorHAnsi"/>
        </w:rPr>
        <w:t xml:space="preserve"> length-at-age</w:t>
      </w:r>
      <w:r>
        <w:rPr>
          <w:rFonts w:cstheme="minorHAnsi"/>
        </w:rPr>
        <w:t xml:space="preserve">. We use </w:t>
      </w:r>
      <w:r w:rsidRPr="00A27977">
        <w:rPr>
          <w:rFonts w:cstheme="minorHAnsi"/>
          <w:iCs/>
        </w:rPr>
        <w:t xml:space="preserve">simulation testing </w:t>
      </w:r>
      <w:r>
        <w:rPr>
          <w:rFonts w:cstheme="minorHAnsi"/>
          <w:iCs/>
        </w:rPr>
        <w:t xml:space="preserve">to illustrate the robustness </w:t>
      </w:r>
      <w:r w:rsidRPr="00A27977">
        <w:rPr>
          <w:rFonts w:cstheme="minorHAnsi"/>
          <w:iCs/>
        </w:rPr>
        <w:t xml:space="preserve">of the method </w:t>
      </w:r>
      <w:r>
        <w:rPr>
          <w:rFonts w:cstheme="minorHAnsi"/>
          <w:iCs/>
        </w:rPr>
        <w:t xml:space="preserve">across a variety of </w:t>
      </w:r>
      <w:proofErr w:type="spellStart"/>
      <w:r>
        <w:rPr>
          <w:rFonts w:cstheme="minorHAnsi"/>
          <w:iCs/>
        </w:rPr>
        <w:t>spatio</w:t>
      </w:r>
      <w:proofErr w:type="spellEnd"/>
      <w:r>
        <w:rPr>
          <w:rFonts w:cstheme="minorHAnsi"/>
          <w:iCs/>
        </w:rPr>
        <w:t>-temporally complex</w:t>
      </w:r>
      <w:r w:rsidRPr="00A27977">
        <w:rPr>
          <w:rFonts w:cstheme="minorHAnsi"/>
          <w:iCs/>
        </w:rPr>
        <w:t xml:space="preserve"> </w:t>
      </w:r>
      <w:r>
        <w:rPr>
          <w:rFonts w:cstheme="minorHAnsi"/>
          <w:iCs/>
        </w:rPr>
        <w:t>age and length</w:t>
      </w:r>
      <w:r w:rsidRPr="00A27977">
        <w:rPr>
          <w:rFonts w:cstheme="minorHAnsi"/>
          <w:iCs/>
        </w:rPr>
        <w:t xml:space="preserve"> data</w:t>
      </w:r>
      <w:r>
        <w:rPr>
          <w:rFonts w:cstheme="minorHAnsi"/>
          <w:iCs/>
        </w:rPr>
        <w:t>, and apply it to survey data of Northeast Pacific sablefish (</w:t>
      </w:r>
      <w:proofErr w:type="spellStart"/>
      <w:r w:rsidRPr="000309BE">
        <w:rPr>
          <w:rFonts w:cstheme="minorHAnsi"/>
          <w:i/>
          <w:iCs/>
        </w:rPr>
        <w:t>Anoplopoma</w:t>
      </w:r>
      <w:proofErr w:type="spellEnd"/>
      <w:r w:rsidRPr="000309BE">
        <w:rPr>
          <w:rFonts w:cstheme="minorHAnsi"/>
          <w:i/>
          <w:iCs/>
        </w:rPr>
        <w:t xml:space="preserve"> fimbria</w:t>
      </w:r>
      <w:r>
        <w:rPr>
          <w:rFonts w:cstheme="minorHAnsi"/>
          <w:iCs/>
        </w:rPr>
        <w:t xml:space="preserve">). </w:t>
      </w:r>
      <w:r w:rsidRPr="00A27977">
        <w:rPr>
          <w:rFonts w:cstheme="minorHAnsi"/>
          <w:iCs/>
        </w:rPr>
        <w:t xml:space="preserve">Preliminary results indicate that some parameters of the von </w:t>
      </w:r>
      <w:proofErr w:type="spellStart"/>
      <w:r w:rsidRPr="00A27977">
        <w:rPr>
          <w:rFonts w:cstheme="minorHAnsi"/>
          <w:iCs/>
        </w:rPr>
        <w:t>Bertalanffy</w:t>
      </w:r>
      <w:proofErr w:type="spellEnd"/>
      <w:r w:rsidRPr="00A27977">
        <w:rPr>
          <w:rFonts w:cstheme="minorHAnsi"/>
          <w:iCs/>
        </w:rPr>
        <w:t xml:space="preserve"> growth function show an increase with latitude in the NE Pacific, which is consistent with work done in the western United States; simulation testing </w:t>
      </w:r>
      <w:r>
        <w:rPr>
          <w:rFonts w:cstheme="minorHAnsi"/>
          <w:iCs/>
        </w:rPr>
        <w:t xml:space="preserve">illustrates the robustness </w:t>
      </w:r>
      <w:r w:rsidRPr="00A27977">
        <w:rPr>
          <w:rFonts w:cstheme="minorHAnsi"/>
          <w:iCs/>
        </w:rPr>
        <w:t xml:space="preserve">of the method </w:t>
      </w:r>
      <w:r>
        <w:rPr>
          <w:rFonts w:cstheme="minorHAnsi"/>
          <w:iCs/>
        </w:rPr>
        <w:t xml:space="preserve">across a variety of </w:t>
      </w:r>
      <w:proofErr w:type="spellStart"/>
      <w:r>
        <w:rPr>
          <w:rFonts w:cstheme="minorHAnsi"/>
          <w:iCs/>
        </w:rPr>
        <w:t>spatio</w:t>
      </w:r>
      <w:proofErr w:type="spellEnd"/>
      <w:r>
        <w:rPr>
          <w:rFonts w:cstheme="minorHAnsi"/>
          <w:iCs/>
        </w:rPr>
        <w:t>-temporally complex</w:t>
      </w:r>
      <w:r w:rsidRPr="00A27977">
        <w:rPr>
          <w:rFonts w:cstheme="minorHAnsi"/>
          <w:iCs/>
        </w:rPr>
        <w:t xml:space="preserve"> growth data. </w:t>
      </w:r>
      <w:r>
        <w:rPr>
          <w:rFonts w:cstheme="minorHAnsi"/>
          <w:iCs/>
        </w:rPr>
        <w:t xml:space="preserve">This method has the potential to improve detection of large-scale patterns in fish growth, and aid in the development of structured population dynamics models. </w:t>
      </w:r>
    </w:p>
    <w:p w14:paraId="7A0A3BE6" w14:textId="77777777" w:rsidR="00F502D0" w:rsidRPr="004906F5" w:rsidRDefault="00F502D0" w:rsidP="00F502D0">
      <w:pPr>
        <w:pStyle w:val="Heading1"/>
        <w:spacing w:line="360" w:lineRule="auto"/>
      </w:pPr>
      <w:commentRangeStart w:id="0"/>
      <w:commentRangeStart w:id="1"/>
      <w:r w:rsidRPr="004906F5">
        <w:t>Introduction</w:t>
      </w:r>
      <w:commentRangeEnd w:id="0"/>
      <w:r>
        <w:rPr>
          <w:rStyle w:val="CommentReference"/>
          <w:b w:val="0"/>
        </w:rPr>
        <w:commentReference w:id="0"/>
      </w:r>
      <w:commentRangeEnd w:id="1"/>
      <w:r>
        <w:rPr>
          <w:rStyle w:val="CommentReference"/>
          <w:b w:val="0"/>
        </w:rPr>
        <w:commentReference w:id="1"/>
      </w:r>
    </w:p>
    <w:p w14:paraId="75A8E9C0" w14:textId="77777777" w:rsidR="00F502D0" w:rsidRDefault="00F502D0" w:rsidP="00F502D0">
      <w:pPr>
        <w:spacing w:line="360" w:lineRule="auto"/>
        <w:jc w:val="both"/>
      </w:pPr>
      <w:r>
        <w:t xml:space="preserve">Renewed interest in the construction of spatially-explicit management frameworks </w:t>
      </w:r>
      <w:r>
        <w:fldChar w:fldCharType="begin" w:fldLock="1"/>
      </w:r>
      <w:r>
        <w:instrText>ADDIN CSL_CITATION {"citationItems":[{"id":"ITEM-1","itemData":{"DOI":"10.1890/14-0739.1","ISBN":"0012-9658","ISSN":"00129658","abstract":"Identifying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populations.","author":[{"dropping-particle":"","family":"Thorson","given":"James T.","non-dropping-particle":"","parse-names":false,"suffix":""},{"dropping-particle":"","family":"Skaug","given":"Hans J.","non-dropping-particle":"","parse-names":false,"suffix":""},{"dropping-particle":"","family":"Kristensen","given":"Kasper","non-dropping-particle":"","parse-names":false,"suffix":""},{"dropping-particle":"","family":"Shelton","given":"Andrew O.","non-dropping-particle":"","parse-names":false,"suffix":""},{"dropping-particle":"","family":"Ward","given":"Eric J.","non-dropping-particle":"","parse-names":false,"suffix":""},{"dropping-particle":"","family":"Harms","given":"John H.","non-dropping-particle":"","parse-names":false,"suffix":""},{"dropping-particle":"","family":"Benante","given":"James A.","non-dropping-particle":"","parse-names":false,"suffix":""},{"dropping-particle":"","family":"Inouye","given":"B. D.","non-dropping-particle":"","parse-names":false,"suffix":""}],"container-title":"Ecology","id":"ITEM-1","issue":"5","issued":{"date-parts":[["2015"]]},"page":"1202-1212","title":"The importance of spatial models for estimating the strength of density dependence","type":"article-journal","volume":"96"},"uris":["http://www.mendeley.com/documents/?uuid=c97d0818-4a05-4a79-ba9b-d2cfb2c51dbb"]}],"mendeley":{"formattedCitation":"(Thorson et al., 2015)","plainTextFormattedCitation":"(Thorson et al., 2015)","previouslyFormattedCitation":"(Thorson et al., 2015)"},"properties":{"noteIndex":0},"schema":"https://github.com/citation-style-language/schema/raw/master/csl-citation.json"}</w:instrText>
      </w:r>
      <w:r>
        <w:fldChar w:fldCharType="separate"/>
      </w:r>
      <w:r w:rsidRPr="00F3466B">
        <w:rPr>
          <w:noProof/>
        </w:rPr>
        <w:t>(Thorson et al., 2015)</w:t>
      </w:r>
      <w:r>
        <w:fldChar w:fldCharType="end"/>
      </w:r>
      <w:r>
        <w:t xml:space="preserve">, and advances in computing power have motivated efforts to quantify spatial variability in fish size for managed species, including Gulf Sheepshead </w:t>
      </w:r>
      <w:r>
        <w:fldChar w:fldCharType="begin" w:fldLock="1"/>
      </w:r>
      <w:r>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2018)","previouslyFormattedCitation":"(Adams et al., 2018)"},"properties":{"noteIndex":0},"schema":"https://github.com/citation-style-language/schema/raw/master/csl-citation.json"}</w:instrText>
      </w:r>
      <w:r>
        <w:fldChar w:fldCharType="separate"/>
      </w:r>
      <w:r w:rsidRPr="00234EF2">
        <w:rPr>
          <w:noProof/>
        </w:rPr>
        <w:t>(Adams et al., 2018)</w:t>
      </w:r>
      <w:r>
        <w:fldChar w:fldCharType="end"/>
      </w:r>
      <w:r>
        <w:t xml:space="preserve"> and northern rock sole </w:t>
      </w:r>
      <w:r>
        <w:fldChar w:fldCharType="begin" w:fldLock="1"/>
      </w:r>
      <w:r>
        <w:instrText>ADDIN CSL_CITATION {"citationItems":[{"id":"ITEM-1","itemData":{"DOI":"10.1111/j.0022-1112.2006.00985.x","ISBN":"0022-1112","ISSN":"00221112","abstract":"The possibility of prey limitations on the growth performance of age-0 year northern rock sole Lepidopsetta polyxystra was evaluated at three sites along the north-east coast of Kodiak Island, Alaska, U.S.A., by comparison of observed to potential growth rates. Growth potential was measured in the laboratory across the range of temperatures encountered by this species during the first summer of life. Growth potential (g(L), mm day(-1)) increased with water temperature (T) between 2 and 13 degrees C, according to: g(L) = 0.0151 + 0.3673.log(10)(T). There were significant differences in growth rate between the three field sites such that Holiday Beach fish were 7.1 mm longer than Shakmanof Beach fish by mid-September, with Pillar Creek Cove fish of intermediate size. Temperature differences between sites accounted for less than half of this variation. The remainder may have been related to differences in prey availability among the sites in association with observed differences in sediment characteristics. In addition to the spatial variability, there was significant monthly variation in growth performance. Realized growth rates between July and August were in excess of 85% of potential. Between August and September, however, realized growth fell to 43-71% of potential indicating a decline in conditions for growth. The spatial variation in growth rates was not density-dependent as the site with the highest fish densities (Holiday Beach) also supported the highest growth rates. The available data indicates that for this subtidal species, interannual variation in growth may be more important than site variation. (c) 2006 The Fisheries Society of the British Isles.","author":[{"dropping-particle":"","family":"Hurst","given":"T. P.","non-dropping-particle":"","parse-names":false,"suffix":""},{"dropping-particle":"","family":"Abookire","given":"A. A.","non-dropping-particle":"","parse-names":false,"suffix":""}],"container-title":"Journal of Fish Biology","id":"ITEM-1","issue":"3","issued":{"date-parts":[["2006"]]},"page":"905-919","title":"Temporal and spatial variation in potential and realized growth rates of age-0 year northern rock sole","type":"article-journal","volume":"68"},"uris":["http://www.mendeley.com/documents/?uuid=4281a74d-8016-4b7c-92f2-37e29a7374ea"]}],"mendeley":{"formattedCitation":"(Hurst and Abookire, 2006)","plainTextFormattedCitation":"(Hurst and Abookire, 2006)","previouslyFormattedCitation":"(Hurst and Abookire, 2006)"},"properties":{"noteIndex":0},"schema":"https://github.com/citation-style-language/schema/raw/master/csl-citation.json"}</w:instrText>
      </w:r>
      <w:r>
        <w:fldChar w:fldCharType="separate"/>
      </w:r>
      <w:r w:rsidRPr="00234EF2">
        <w:rPr>
          <w:noProof/>
        </w:rPr>
        <w:t>(Hurst and Abookire, 2006)</w:t>
      </w:r>
      <w:r>
        <w:fldChar w:fldCharType="end"/>
      </w:r>
      <w:r>
        <w:t xml:space="preserve">, as well as groundfish of the western United States </w:t>
      </w:r>
      <w:r>
        <w:fldChar w:fldCharType="begin" w:fldLock="1"/>
      </w:r>
      <w:r>
        <w:instrText>ADDIN CSL_CITATION {"citationItems":[{"id":"ITEM-1","itemData":{"DOI":"10.1098/rspb.2002.2128","ISBN":"0962-8452","ISSN":"0962-8452","PMID":"12396481","abstract":"An improved understanding of the dispersal patterns of marine organisms is a prerequisite for successful marine resource management. For species with dispersing larvae, regional-scale hydrodynamic models provide a means of obtaining results over relevant spatial and temporal scales. In an effort to better understand the role of the physical environment in dispersal, we simulated the transport of reef fish larvae among 321 reefs in and around the Cairns Section of the Great Barrier Reef Marine Park over a period of 20 years. Based on regional-scale hydrodynamics, our models predict the spatial and temporal frequency of significant self-recruitment of the larvae of certain species. Furthermore, the results suggest the importance of a select few local populations in ensuring the persistence of reef fish metapopulations over regional scales.","author":[{"dropping-particle":"","family":"James","given":"Maurice K","non-dropping-particle":"","parse-names":false,"suffix":""},{"dropping-particle":"","family":"Armsworth","given":"Paul R.","non-dropping-particle":"","parse-names":false,"suffix":""},{"dropping-particle":"","family":"Mason","given":"Luciano B","non-dropping-particle":"","parse-names":false,"suffix":""},{"dropping-particle":"","family":"Bode","given":"Lance","non-dropping-particle":"","parse-names":false,"suffix":""}],"container-title":"Proceedings. Biological sciences / The Royal Society","id":"ITEM-1","issue":"1505","issued":{"date-parts":[["2002"]]},"page":"2079-2086","title":"The structure of reef fish metapopulations: modelling larval dispersal and retention patterns.","type":"article-journal","volume":"269"},"uris":["http://www.mendeley.com/documents/?uuid=b542497d-59bb-4a17-96c1-124ef1ddc19b"]},{"id":"ITEM-2","itemData":{"DOI":"10.1139/f83-247","ISSN":"0706-652X","abstract":"Analysis of ichthyoplankton surveys and maturity states showed that sablefish (Anoplopoma fimbria) spawn along the entire Pacific coast of Canada from January through April with peak spawning occurring in February. Spawning took place at depths greater than 300 m all along the continental slope and did not entail a noticeable spawning migration. Fifty percent of females and males spawned for the first time at an age of approximately 5 yr. Length at 50% maturity was approximately 58 cm for females and 52 cm for males. The adult male to female ratio during the spawning seasons of 1980 and 1981 was approximately 1:3 and was 1:1.5 during all other sampling periods. The sex ratio of juveniles was 1:1. Fecundity estimates are described by the equation F = 1.11987FL2.8244. After hatching in March and April, postlarvae moved into the surface waters and were found &gt; 180 km offshore in late March. Juveniles were found in inside waters in July and August, attaining a length of 9 cm by early August. Juveniles may remain in inside waters until maturity when they return to the spawning areas.","author":[{"dropping-particle":"","family":"Mason","given":"J. C.","non-dropping-particle":"","parse-names":false,"suffix":""},{"dropping-particle":"","family":"Beamish","given":"R. J.","non-dropping-particle":"","parse-names":false,"suffix":""},{"dropping-particle":"","family":"McFarlane","given":"G. A.","non-dropping-particle":"","parse-names":false,"suffix":""}],"container-title":"Canadian Journal of Fisheries and Aquatic Sciences","id":"ITEM-2","issued":{"date-parts":[["1983"]]},"title":"Sexual Maturity, Fecundity, Spawning, and Early Life History of Sablefish ( &lt;i&gt;Anoplopoma fimbria&lt;/i&gt; ) off the Pacific Coast of Canada","type":"article-journal"},"uris":["http://www.mendeley.com/documents/?uuid=c31df449-d297-435b-b883-d0328a98dadc"]},{"id":"ITEM-3","itemData":{"DOI":"10.1093/icesjms/fsx016","ISSN":"10959289","abstract":"Marine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Science","id":"ITEM-3","issue":"6","issued":{"date-parts":[["2017"]]},"page":"1602-1613","title":"Spatial growth variability in marine fish: Example from Northeast Pacific groundfish","type":"article-journal","volume":"74"},"uris":["http://www.mendeley.com/documents/?uuid=cfc823de-fd3e-49b4-b54e-3af1e2548502"]}],"mendeley":{"formattedCitation":"(Gertseva et al., 2017; James et al., 2002; Mason et al., 1983)","plainTextFormattedCitation":"(Gertseva et al., 2017; James et al., 2002; Mason et al., 1983)","previouslyFormattedCitation":"(Gertseva et al., 2017; James et al., 2002; Mason et al., 1983)"},"properties":{"noteIndex":0},"schema":"https://github.com/citation-style-language/schema/raw/master/csl-citation.json"}</w:instrText>
      </w:r>
      <w:r>
        <w:fldChar w:fldCharType="separate"/>
      </w:r>
      <w:r w:rsidRPr="00247925">
        <w:rPr>
          <w:noProof/>
        </w:rPr>
        <w:t>(Gertseva et al., 2017; James et al., 2002; Mason et al., 1983)</w:t>
      </w:r>
      <w:r>
        <w:fldChar w:fldCharType="end"/>
      </w:r>
      <w:r>
        <w:t xml:space="preserve">. Understanding demographic variation of this key trait (somatic growth) can improve the precision of fisheries assessment </w:t>
      </w:r>
      <w:r>
        <w:fldChar w:fldCharType="begin" w:fldLock="1"/>
      </w:r>
      <w:r>
        <w:instrText>ADDIN CSL_CITATION {"citationItems":[{"id":"ITEM-1","itemData":{"DOI":"10.1016/j.fishres.2019.01.004","ISSN":"01657836","author":[{"dropping-particle":"","family":"Stawitz","given":"Christine C","non-dropping-particle":"","parse-names":false,"suffix":""},{"dropping-particle":"","family":"Haltuch","given":"Melissa A","non-dropping-particle":"","parse-names":false,"suffix":""},{"dropping-particle":"","family":"Johnson","given":"Kelli F","non-dropping-particle":"","parse-names":false,"suffix":""},{"dropping-particle":"","family":"Sciences","given":"Fishery","non-dropping-particle":"","parse-names":false,"suffix":""},{"dropping-particle":"","family":"Fisheries","given":"Northwest","non-dropping-particle":"","parse-names":false,"suffix":""},{"dropping-particle":"","family":"Marine","given":"National","non-dropping-particle":"","parse-names":false,"suffix":""},{"dropping-particle":"","family":"Service","given":"Fisheries","non-dropping-particle":"","parse-names":false,"suffix":""},{"dropping-particle":"","family":"Oceanographic","given":"National","non-dropping-particle":"","parse-names":false,"suffix":""}],"container-title":"Fisheries Research","id":"ITEM-1","issue":"January","issued":{"date-parts":[["2019"]]},"page":"12-21","publisher":"Elsevier","title":"How does growth misspecification affect management advice derived from an integrated fisheries stock assessment model ?","type":"article-journal","volume":"213"},"uris":["http://www.mendeley.com/documents/?uuid=80daa89d-660c-40ad-95d7-8799cf46d2cf"]},{"id":"ITEM-2","itemData":{"DOI":"10.1016/j.fishres.2003.09.028","ISBN":"1206221631","ISSN":"01657836","abstract":"Monte Carlo simulation is used to assess the performance of a size-structured stock assessment method of the type commonly employed to assess rock lobster populations in Australia and New Zealand. The simulations consider the impact of measurement error and process error in catchability and the length at 50% selectivity, as well as the implications of pooling data across populations that differ in terms of growth rate. The ability to estimate the virgin biomass depends critically on having catch-rate or size-composition data for earliest years of exploitation; in the absence of such data the estimates can be highly biased and imprecise. Several of the reference points commonly reported for assessment purposes (e.g. the biomass at which maximum sustainable yield is achieved) are, however, based on the estimate of the virgin biomass. Estimation performance (bias and precision of estimated quantities) deteriorates with increasing process error. For most of the scenarios examined, the expected benefits of increased precision arising from pooling data across spatial zones are not realized and better performance can be achieved by conducting assessments at the level of population and subsequently aggregating results spatially. ©2003 Elsevier B.V. All rights reserved.","author":[{"dropping-particle":"","family":"Punt","given":"André E","non-dropping-particle":"","parse-names":false,"suffix":""}],"container-title":"Fisheries Research","id":"ITEM-2","issue":"1-3","issued":{"date-parts":[["2003"]]},"page":"391-409","title":"The performance of a size-structured stock assessment method in the face of spatial heterogeneity in growth","type":"article-journal","volume":"65"},"uris":["http://www.mendeley.com/documents/?uuid=af340c36-4895-4550-94c9-ce34b316b4b7"]}],"mendeley":{"formattedCitation":"(Punt, 2003; Stawitz et al., 2019)","plainTextFormattedCitation":"(Punt, 2003; Stawitz et al., 2019)","previouslyFormattedCitation":"(Punt, 2003; Stawitz et al., 2019)"},"properties":{"noteIndex":0},"schema":"https://github.com/citation-style-language/schema/raw/master/csl-citation.json"}</w:instrText>
      </w:r>
      <w:r>
        <w:fldChar w:fldCharType="separate"/>
      </w:r>
      <w:r w:rsidRPr="00F3466B">
        <w:rPr>
          <w:noProof/>
        </w:rPr>
        <w:t>(Punt, 2003; Stawitz et al., 2019)</w:t>
      </w:r>
      <w:r>
        <w:fldChar w:fldCharType="end"/>
      </w:r>
      <w:r>
        <w:t>.</w:t>
      </w:r>
      <w:r w:rsidRPr="00F3466B">
        <w:t xml:space="preserve"> </w:t>
      </w:r>
    </w:p>
    <w:p w14:paraId="6C1C6D0C" w14:textId="77777777" w:rsidR="00F502D0" w:rsidRDefault="00F502D0" w:rsidP="00F502D0">
      <w:pPr>
        <w:spacing w:line="360" w:lineRule="auto"/>
        <w:jc w:val="both"/>
      </w:pPr>
      <w:r>
        <w:t>In fisheries management</w:t>
      </w:r>
      <w:r w:rsidRPr="004906F5">
        <w:t>,</w:t>
      </w:r>
      <w:r>
        <w:t xml:space="preserve"> somatic growth rates </w:t>
      </w:r>
      <w:r w:rsidRPr="004906F5">
        <w:t xml:space="preserve">are </w:t>
      </w:r>
      <w:r>
        <w:t>typically</w:t>
      </w:r>
      <w:r w:rsidRPr="004906F5">
        <w:t xml:space="preserve"> </w:t>
      </w:r>
      <w:r>
        <w:t>generated</w:t>
      </w:r>
      <w:r w:rsidRPr="004906F5">
        <w:t xml:space="preserve"> using the von </w:t>
      </w:r>
      <w:proofErr w:type="spellStart"/>
      <w:r w:rsidRPr="004906F5">
        <w:t>Bertalanffy</w:t>
      </w:r>
      <w:proofErr w:type="spellEnd"/>
      <w:r w:rsidRPr="004906F5">
        <w:t xml:space="preserve"> growth function </w:t>
      </w:r>
      <w:r w:rsidRPr="004906F5">
        <w:fldChar w:fldCharType="begin" w:fldLock="1"/>
      </w:r>
      <w:r>
        <w:instrText>ADDIN CSL_CITATION {"citationItems":[{"id":"ITEM-1","itemData":{"DOI":"10.1086/401873","ISBN":"0033-5770","ISSN":"0033-5770","PMID":"21800635","abstract":"A major goal of research in ecology and evolution is to explain why species richness varies across habitats, regions, and clades. Recent reviews have argued that species richness patterns among regions and clades may be explained by “ecological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 “alternative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patterns","author":[{"dropping-particle":"","family":"Bertalanffy","given":"Ludwig","non-dropping-particle":"von","parse-names":false,"suffix":""}],"container-title":"The Quarterly Review of Biology","id":"ITEM-1","issued":{"date-parts":[["1957"]]},"title":"Quantitative Laws in Metabolism and Growth","type":"article-journal"},"uris":["http://www.mendeley.com/documents/?uuid=45c1c861-5c54-4834-b975-dd61ef075fd3"]}],"mendeley":{"formattedCitation":"(von Bertalanffy, 1957)","manualFormatting":"(VBGF, von Bertalanffy, 1957)","plainTextFormattedCitation":"(von Bertalanffy, 1957)","previouslyFormattedCitation":"(von Bertalanffy, 1957)"},"properties":{"noteIndex":0},"schema":"https://github.com/citation-style-language/schema/raw/master/csl-citation.json"}</w:instrText>
      </w:r>
      <w:r w:rsidRPr="004906F5">
        <w:fldChar w:fldCharType="separate"/>
      </w:r>
      <w:r w:rsidRPr="004906F5">
        <w:rPr>
          <w:noProof/>
        </w:rPr>
        <w:t>(VBGF, von Bertalanffy, 1957)</w:t>
      </w:r>
      <w:r w:rsidRPr="004906F5">
        <w:fldChar w:fldCharType="end"/>
      </w:r>
      <w:r>
        <w:t xml:space="preserve"> or an alternative method, with parameters derived </w:t>
      </w:r>
      <w:r>
        <w:lastRenderedPageBreak/>
        <w:t xml:space="preserve">using model-fitting procedures. The resolution of the resultant estimates is necessarily predicated on the </w:t>
      </w:r>
      <w:proofErr w:type="spellStart"/>
      <w:r>
        <w:t>spatio</w:t>
      </w:r>
      <w:proofErr w:type="spellEnd"/>
      <w:r>
        <w:t xml:space="preserve">-temporal aggregation of the data, which is often defined by survey stratification and/or changes in sampling gear. For example, Alaska federal and state sablefish fisheries generated separate </w:t>
      </w:r>
      <w:r w:rsidRPr="00AC02E6">
        <w:t xml:space="preserve">VBGF parameter estimates for two periods of survey data based on the </w:t>
      </w:r>
      <w:r w:rsidRPr="00AC02E6">
        <w:rPr>
          <w:i/>
        </w:rPr>
        <w:t>a priori</w:t>
      </w:r>
      <w:r w:rsidRPr="00AC02E6">
        <w:t xml:space="preserve"> hypothesis that changes in gear type would affect fish growth estimates from survey data </w:t>
      </w:r>
      <w:r w:rsidRPr="00AC02E6">
        <w:fldChar w:fldCharType="begin" w:fldLock="1"/>
      </w:r>
      <w:r>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Pacific.","type":"thesis"},"uris":["http://www.mendeley.com/documents/?uuid=e4708e3a-138d-4719-beef-2f315fa35529"]},{"id":"ITEM-3","itemData":{"ISSN":"00194522","abstract":"of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Alaska","id":"ITEM-3","issue":"November 2017","issued":{"date-parts":[["2017"]]},"page":"576-717","title":"Assessment of the sablefish stock in Alaska in 2017","type":"article-journal"},"uris":["http://www.mendeley.com/documents/?uuid=4ea0c3ed-7520-40d7-bdc2-5ede01e95fcd"]}],"mendeley":{"formattedCitation":"(Echave et al., 2012; Hanselman et al., 2017; McDevitt, 1990)","plainTextFormattedCitation":"(Echave et al., 2012; Hanselman et al., 2017; McDevitt, 1990)","previouslyFormattedCitation":"(Echave et al., 2012; Hanselman et al., 2017; McDevitt, 1990)"},"properties":{"noteIndex":0},"schema":"https://github.com/citation-style-language/schema/raw/master/csl-citation.json"}</w:instrText>
      </w:r>
      <w:r w:rsidRPr="00AC02E6">
        <w:fldChar w:fldCharType="separate"/>
      </w:r>
      <w:r w:rsidRPr="00AC02E6">
        <w:rPr>
          <w:noProof/>
        </w:rPr>
        <w:t>(Echave et al., 2012; Hanselman et al., 2017; McDevitt, 1990)</w:t>
      </w:r>
      <w:r w:rsidRPr="00AC02E6">
        <w:fldChar w:fldCharType="end"/>
      </w:r>
      <w:r>
        <w:t xml:space="preserve">, and imposed a time block between which the growth coefficients were actually quite similar (see </w:t>
      </w:r>
      <w:r>
        <w:fldChar w:fldCharType="begin"/>
      </w:r>
      <w:r>
        <w:instrText xml:space="preserve"> REF _Ref525720559 \h </w:instrText>
      </w:r>
      <w:r>
        <w:fldChar w:fldCharType="separate"/>
      </w:r>
      <w:r>
        <w:t xml:space="preserve">Table </w:t>
      </w:r>
      <w:r>
        <w:rPr>
          <w:noProof/>
        </w:rPr>
        <w:t>2</w:t>
      </w:r>
      <w:r>
        <w:fldChar w:fldCharType="end"/>
      </w:r>
      <w:r>
        <w:t xml:space="preserve">). Even more sophisticated approaches which utilize hierarchical Bayesian methods to estimate latitudinal and regional effects on length- or weight-at-age require a design matrix of dimensions dictated by pre-supposed zones </w:t>
      </w:r>
      <w:r>
        <w:fldChar w:fldCharType="begin" w:fldLock="1"/>
      </w:r>
      <w:r>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2018)"},"properties":{"noteIndex":0},"schema":"https://github.com/citation-style-language/schema/raw/master/csl-citation.json"}</w:instrText>
      </w:r>
      <w:r>
        <w:fldChar w:fldCharType="separate"/>
      </w:r>
      <w:r w:rsidRPr="00B46C34">
        <w:rPr>
          <w:noProof/>
        </w:rPr>
        <w:t>(Adams et al., 2018)</w:t>
      </w:r>
      <w:r>
        <w:fldChar w:fldCharType="end"/>
      </w:r>
      <w:r>
        <w:t>. S</w:t>
      </w:r>
      <w:r w:rsidRPr="00AC02E6">
        <w:t xml:space="preserve">uch approaches </w:t>
      </w:r>
      <w:r>
        <w:t xml:space="preserve">are useful within a rigid management context, but do </w:t>
      </w:r>
      <w:r w:rsidRPr="00AC02E6">
        <w:t>not handle the underlying</w:t>
      </w:r>
      <w:r>
        <w:t xml:space="preserve"> growth process explicitly, and preclude the discovery of </w:t>
      </w:r>
      <w:proofErr w:type="spellStart"/>
      <w:r>
        <w:t>spatio</w:t>
      </w:r>
      <w:proofErr w:type="spellEnd"/>
      <w:r>
        <w:t xml:space="preserve">-temporal trends in fish size that violate management boundaries. </w:t>
      </w:r>
    </w:p>
    <w:p w14:paraId="199060C5" w14:textId="77777777" w:rsidR="00F502D0" w:rsidRPr="004906F5" w:rsidRDefault="00F502D0" w:rsidP="00F502D0">
      <w:pPr>
        <w:spacing w:line="360" w:lineRule="auto"/>
      </w:pPr>
      <w:r>
        <w:t xml:space="preserve">Numerous attempts to quantify somatic growth variation typically face a trade-off between superimposing previous beliefs about stock structure (as in the Alaskan example above) or generating purely descriptive models of trait ‘gradients’ across regions or time periods, without a clear method to define significant break points within them. This presents a gap for management scientists, who wish to build population dynamics models that accurately represent the population structure of managed stocks. The ideal tool is a data-driven method which defines significant break points in fish size, which researchers </w:t>
      </w:r>
      <w:r w:rsidRPr="00130990">
        <w:t xml:space="preserve">can then use to aggregate and estimate parameters of somatic growth. Our approach, which evaluates the first derivative of smooth functions from a generalized additive model (GAM), meets this objective in a simple, rapid computational framework. Fisheries scientists are likely already familiar with GAMs, and the method does not require the specification of multiple error structures </w:t>
      </w:r>
      <w:r>
        <w:t>nor the</w:t>
      </w:r>
      <w:r w:rsidRPr="00130990">
        <w:t xml:space="preserve"> construction of spatial meshes, which can be computationally expensive when large </w:t>
      </w:r>
      <w:r w:rsidRPr="00130990">
        <w:fldChar w:fldCharType="begin" w:fldLock="1"/>
      </w:r>
      <w:r w:rsidRPr="00130990">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Research","id":"ITEM-1","issue":"October 2018","issued":{"date-parts":[["2019"]]},"page":"143-161","publisher":"Elsevier","title":"Guidance for decisions using the Vector Autoregressive Spatio-Temporal (VAST) package in stock, ecosystem, habitat and climate assessments","type":"article-journal","volume":"210"},"uris":["http://www.mendeley.com/documents/?uuid=d73c652d-6682-41e5-9c66-b31d82edc747"]}],"mendeley":{"formattedCitation":"(Thorson, 2019a)","plainTextFormattedCitation":"(Thorson, 2019a)","previouslyFormattedCitation":"(Thorson, 2019a)"},"properties":{"noteIndex":0},"schema":"https://github.com/citation-style-language/schema/raw/master/csl-citation.json"}</w:instrText>
      </w:r>
      <w:r w:rsidRPr="00130990">
        <w:fldChar w:fldCharType="separate"/>
      </w:r>
      <w:r w:rsidRPr="00130990">
        <w:rPr>
          <w:noProof/>
        </w:rPr>
        <w:t>(Thorson, 2019a)</w:t>
      </w:r>
      <w:r w:rsidRPr="00130990">
        <w:fldChar w:fldCharType="end"/>
      </w:r>
      <w:r w:rsidRPr="00130990">
        <w:t>. The analysis of first derivatives in GAMs for change-point analysis has recently used in terrestrial paleoecology</w:t>
      </w:r>
      <w:r>
        <w:t xml:space="preserve"> </w:t>
      </w:r>
      <w:r>
        <w:fldChar w:fldCharType="begin" w:fldLock="1"/>
      </w:r>
      <w:r>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2018)","plainTextFormattedCitation":"(Simpson, 2018)","previouslyFormattedCitation":"(Simpson, 2018)"},"properties":{"noteIndex":0},"schema":"https://github.com/citation-style-language/schema/raw/master/csl-citation.json"}</w:instrText>
      </w:r>
      <w:r>
        <w:fldChar w:fldCharType="separate"/>
      </w:r>
      <w:r w:rsidRPr="00A313A5">
        <w:rPr>
          <w:noProof/>
        </w:rPr>
        <w:t>(Simpson, 2018)</w:t>
      </w:r>
      <w:r>
        <w:fldChar w:fldCharType="end"/>
      </w:r>
      <w:r>
        <w:t xml:space="preserve"> and geophysics </w:t>
      </w:r>
      <w:r>
        <w:fldChar w:fldCharType="begin" w:fldLock="1"/>
      </w:r>
      <w:r>
        <w:instrText>ADDIN CSL_CITATION {"citationItems":[{"id":"ITEM-1","itemData":{"DOI":"10.1002/2017JG004135","ISSN":"21698961","abstract":"© 2018. American Geophysical Union. All Rights Reserved. Critical transitions in ecosystem states are often sudden and unpredictable. Consequently, there is a concerted effort to identify measurable early warning signals (EWS) for these important events. Aquatic ecosystems provide an opportunity to observe critical transitions due to their high sensitivity and rapid response times. Using palaeoecological techniques, we can measure properties of time series data to determine if critical transitions are preceded by any measurable ecosystem metrics, that is, identify EWS. Using a suite of palaeoenvironmental data spanning the last 2,400 years (diatoms, pollen, geochemistry, and charcoal influx), we assess whether a critical transition in diatom community structure was preceded by measurable EWS. Lake Vera, in the temperate rain forest of western Tasmania, Australia, has a diatom community dominated by Discostella stelligera and undergoes an abrupt compositional shift at ca. 820 cal yr BP that is concomitant with increased fire disturbance of the local vegetation. This shift is manifest as a transition from less oligotrophic acidic diatom flora (Achnanthidium minutissimum, Brachysira styriaca, and Fragilaria capucina) to more oligotrophic acidic taxa (Frustulia elongatissima, Eunotia diodon, and Gomphonema multiforme). We observe a marked increase in compositional variance and rate-of-change prior to this critical transition, revealing these metrics are useful EWS in this system. Interestingly, vegetation remains complacent to fire disturbance until after the shift in the diatom community. Disturbance taxa invade and the vegetation system experiences an increase in both compositional variance and rate-of-change. These trends imply an approaching critical transition in the vegetation and the probable collapse of the local rain forest system.","author":[{"dropping-particle":"","family":"Beck","given":"Kristen K.","non-dropping-particle":"","parse-names":false,"suffix":""},{"dropping-particle":"","family":"Fletcher","given":"Michael Shawn","non-dropping-particle":"","parse-names":false,"suffix":""},{"dropping-particle":"","family":"Gadd","given":"Patricia S.","non-dropping-particle":"","parse-names":false,"suffix":""},{"dropping-particle":"","family":"Heijnis","given":"Henk","non-dropping-particle":"","parse-names":false,"suffix":""},{"dropping-particle":"","family":"Saunders","given":"Krystyna M.","non-dropping-particle":"","parse-names":false,"suffix":""},{"dropping-particle":"","family":"Simpson","given":"Gavin L.","non-dropping-particle":"","parse-names":false,"suffix":""},{"dropping-particle":"","family":"Zawadzki","given":"Atun","non-dropping-particle":"","parse-names":false,"suffix":""}],"container-title":"Journal of Geophysical Research: Biogeosciences","id":"ITEM-1","issued":{"date-parts":[["2018"]]},"title":"Variance and Rate-of-Change as Early Warning Signals for a Critical Transition in an Aquatic Ecosystem State: A Test Case From Tasmania, Australia","type":"article-journal"},"uris":["http://www.mendeley.com/documents/?uuid=2553db09-7acb-4ede-826c-931db0c70c04"]}],"mendeley":{"formattedCitation":"(Beck et al., 2018)","plainTextFormattedCitation":"(Beck et al., 2018)","previouslyFormattedCitation":"(Beck et al., 2018)"},"properties":{"noteIndex":0},"schema":"https://github.com/citation-style-language/schema/raw/master/csl-citation.json"}</w:instrText>
      </w:r>
      <w:r>
        <w:fldChar w:fldCharType="separate"/>
      </w:r>
      <w:r w:rsidRPr="005F254B">
        <w:rPr>
          <w:noProof/>
        </w:rPr>
        <w:t>(Beck et al., 2018)</w:t>
      </w:r>
      <w:r>
        <w:fldChar w:fldCharType="end"/>
      </w:r>
      <w:r>
        <w:t>.</w:t>
      </w:r>
      <w:r w:rsidRPr="004906F5">
        <w:t xml:space="preserve">The objective of this study was to </w:t>
      </w:r>
      <w:r>
        <w:t xml:space="preserve">develop a method for detecting change points in spatiotemporally complex fisheries growth data and which minimizes the use of pre-supposed spatial stratifications in the analytical approach. </w:t>
      </w:r>
      <w:r>
        <w:rPr>
          <w:rFonts w:cstheme="minorHAnsi"/>
          <w:iCs/>
        </w:rPr>
        <w:t xml:space="preserve">This method has the potential to improve detection of large-scale patterns in fish growth, and aid in the development of structured population dynamics models. We use simulation to test the robustness of the method to increasingly complex </w:t>
      </w:r>
      <w:proofErr w:type="spellStart"/>
      <w:r>
        <w:rPr>
          <w:rFonts w:cstheme="minorHAnsi"/>
          <w:iCs/>
        </w:rPr>
        <w:t>spatio</w:t>
      </w:r>
      <w:proofErr w:type="spellEnd"/>
      <w:r>
        <w:rPr>
          <w:rFonts w:cstheme="minorHAnsi"/>
          <w:iCs/>
        </w:rPr>
        <w:t xml:space="preserve">-temporal age and </w:t>
      </w:r>
      <w:r>
        <w:rPr>
          <w:rFonts w:cstheme="minorHAnsi"/>
          <w:iCs/>
        </w:rPr>
        <w:lastRenderedPageBreak/>
        <w:t>length data, and present a case study application to northeast Pacific sablefish (</w:t>
      </w:r>
      <w:proofErr w:type="spellStart"/>
      <w:r>
        <w:rPr>
          <w:rFonts w:cstheme="minorHAnsi"/>
          <w:i/>
          <w:iCs/>
        </w:rPr>
        <w:t>Anoplopoma</w:t>
      </w:r>
      <w:proofErr w:type="spellEnd"/>
      <w:r>
        <w:rPr>
          <w:rFonts w:cstheme="minorHAnsi"/>
          <w:i/>
          <w:iCs/>
        </w:rPr>
        <w:t xml:space="preserve"> fimbria).</w:t>
      </w:r>
      <w:r>
        <w:rPr>
          <w:rFonts w:cstheme="minorHAnsi"/>
          <w:iCs/>
        </w:rPr>
        <w:t xml:space="preserve"> </w:t>
      </w:r>
    </w:p>
    <w:p w14:paraId="52DD1F56" w14:textId="77777777" w:rsidR="00F502D0" w:rsidRDefault="00F502D0" w:rsidP="00F502D0">
      <w:pPr>
        <w:pStyle w:val="Heading1"/>
        <w:spacing w:line="240" w:lineRule="auto"/>
        <w:jc w:val="both"/>
      </w:pPr>
      <w:r w:rsidRPr="004906F5">
        <w:t>Methods</w:t>
      </w:r>
    </w:p>
    <w:p w14:paraId="080801CF" w14:textId="77777777" w:rsidR="00F502D0" w:rsidRDefault="00F502D0" w:rsidP="00F502D0">
      <w:pPr>
        <w:spacing w:line="360" w:lineRule="auto"/>
        <w:jc w:val="both"/>
      </w:pPr>
      <w:r>
        <w:t xml:space="preserve">We developed a data-driven analytical approach to detect changes in fish growth, tested the model on simulated data, and then applied the model to a commercially harvested groundfish stock in the Northeast Pacific. The method was designed to identify significant spatiotemporal break-points in the age-length relationship and </w:t>
      </w:r>
      <w:commentRangeStart w:id="2"/>
      <w:commentRangeStart w:id="3"/>
      <w:r>
        <w:t xml:space="preserve">not consider </w:t>
      </w:r>
      <w:r>
        <w:rPr>
          <w:i/>
        </w:rPr>
        <w:t>a priori</w:t>
      </w:r>
      <w:r>
        <w:t xml:space="preserve"> hypotheses</w:t>
      </w:r>
      <w:commentRangeEnd w:id="2"/>
      <w:r>
        <w:rPr>
          <w:rStyle w:val="CommentReference"/>
        </w:rPr>
        <w:commentReference w:id="2"/>
      </w:r>
      <w:commentRangeEnd w:id="3"/>
      <w:r>
        <w:rPr>
          <w:rStyle w:val="CommentReference"/>
        </w:rPr>
        <w:commentReference w:id="3"/>
      </w:r>
      <w:r>
        <w:t xml:space="preserve"> of spatial stratification. </w:t>
      </w:r>
    </w:p>
    <w:p w14:paraId="363A1454" w14:textId="77777777" w:rsidR="00F502D0" w:rsidRDefault="00F502D0" w:rsidP="00F502D0">
      <w:pPr>
        <w:spacing w:line="360" w:lineRule="auto"/>
        <w:jc w:val="both"/>
      </w:pPr>
      <w:r>
        <w:t xml:space="preserve">The method involves fitting a Generalized Additive Model (GAM) using the </w:t>
      </w:r>
      <w:proofErr w:type="spellStart"/>
      <w:r>
        <w:t>mgcv</w:t>
      </w:r>
      <w:proofErr w:type="spellEnd"/>
      <w:r>
        <w:t xml:space="preserve"> package </w:t>
      </w:r>
      <w:r>
        <w:fldChar w:fldCharType="begin" w:fldLock="1"/>
      </w:r>
      <w:r>
        <w:instrText>ADDIN CSL_CITATION {"citationItems":[{"id":"ITEM-1","itemData":{"DOI":"10.1111/j.1467-9868.2010.00749.x","ISBN":"1369-7412","ISSN":"13697412","PMID":"18937713","abstract":"Recent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selection.","author":[{"dropping-particle":"","family":"Wood","given":"Simon N.","non-dropping-particle":"","parse-names":false,"suffix":""}],"container-title":"Journal of the Royal Statistical Society. Series B: Statistical Methodology","id":"ITEM-1","issued":{"date-parts":[["2011"]]},"title":"Fast stable restricted maximum likelihood and marginal likelihood estimation of semiparametric generalized linear models","type":"article-journal"},"uris":["http://www.mendeley.com/documents/?uuid=2f65760f-0c01-4fdf-b791-0cb39af2d484"]}],"mendeley":{"formattedCitation":"(Wood, 2011)","plainTextFormattedCitation":"(Wood, 2011)","previouslyFormattedCitation":"(Wood, 2011)"},"properties":{"noteIndex":0},"schema":"https://github.com/citation-style-language/schema/raw/master/csl-citation.json"}</w:instrText>
      </w:r>
      <w:r>
        <w:fldChar w:fldCharType="separate"/>
      </w:r>
      <w:r w:rsidRPr="00E9478C">
        <w:rPr>
          <w:noProof/>
        </w:rPr>
        <w:t>(Wood, 2011)</w:t>
      </w:r>
      <w:r>
        <w:fldChar w:fldCharType="end"/>
      </w:r>
      <w:r>
        <w:t xml:space="preserve"> in R </w:t>
      </w:r>
      <w:r>
        <w:fldChar w:fldCharType="begin" w:fldLock="1"/>
      </w:r>
      <w: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Computing","id":"ITEM-1","issue":"2.11.1","issued":{"date-parts":[["2011"]]},"number-of-pages":"409","title":"R: A Language and Environment for Statistical Computing","type":"book","volume":"1"},"uris":["http://www.mendeley.com/documents/?uuid=94f322ea-2779-469d-b0ab-63b79505177e"]}],"mendeley":{"formattedCitation":"(R Development Core Team, 2011)","plainTextFormattedCitation":"(R Development Core Team, 2011)","previouslyFormattedCitation":"(R Development Core Team, 2011)"},"properties":{"noteIndex":0},"schema":"https://github.com/citation-style-language/schema/raw/master/csl-citation.json"}</w:instrText>
      </w:r>
      <w:r>
        <w:fldChar w:fldCharType="separate"/>
      </w:r>
      <w:r w:rsidRPr="00E9478C">
        <w:rPr>
          <w:noProof/>
        </w:rPr>
        <w:t>(R Development Core Team, 2011)</w:t>
      </w:r>
      <w:r>
        <w:fldChar w:fldCharType="end"/>
      </w:r>
      <w:r>
        <w:t xml:space="preserve"> to the vector of observed lengths as the response variable, predicted by separate smoothers for year and latitude. </w:t>
      </w:r>
    </w:p>
    <w:p w14:paraId="6D2AA1D8" w14:textId="4D89F528" w:rsidR="00F502D0" w:rsidRPr="005F254B" w:rsidRDefault="00F502D0" w:rsidP="00F502D0">
      <w:pPr>
        <w:pStyle w:val="Caption"/>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Pr>
          <w:noProof/>
        </w:rPr>
        <w:t>1</w:t>
      </w:r>
      <w:r>
        <w:rPr>
          <w:noProof/>
        </w:rPr>
        <w:fldChar w:fldCharType="end"/>
      </w:r>
      <w:r>
        <w:t xml:space="preserve"> </w:t>
      </w:r>
      <m:oMath>
        <m:r>
          <w:rPr>
            <w:rFonts w:ascii="Cambria Math" w:hAnsi="Cambria Math"/>
          </w:rPr>
          <m:t>g</m:t>
        </m:r>
        <m:d>
          <m:dPr>
            <m:ctrlPr>
              <w:rPr>
                <w:rFonts w:ascii="Cambria Math" w:hAnsi="Cambria Math"/>
                <w:i/>
              </w:rPr>
            </m:ctrlPr>
          </m:dPr>
          <m:e>
            <m:sSub>
              <m:sSubPr>
                <m:ctrlPr>
                  <w:rPr>
                    <w:rFonts w:ascii="Cambria Math" w:hAnsi="Cambria Math"/>
                    <w:i/>
                    <w:iCs w:val="0"/>
                  </w:rPr>
                </m:ctrlPr>
              </m:sSubPr>
              <m:e>
                <m:r>
                  <w:rPr>
                    <w:rFonts w:ascii="Cambria Math" w:hAnsi="Cambria Math"/>
                  </w:rPr>
                  <m:t>μ</m:t>
                </m:r>
              </m:e>
              <m:sub>
                <m:r>
                  <w:rPr>
                    <w:rFonts w:ascii="Cambria Math" w:hAnsi="Cambria Math"/>
                  </w:rPr>
                  <m:t>t</m:t>
                </m:r>
              </m:sub>
            </m:sSub>
          </m:e>
        </m:d>
        <m:r>
          <w:rPr>
            <w:rFonts w:ascii="Cambria Math" w:hAnsi="Cambria Math"/>
          </w:rPr>
          <m:t>=</m:t>
        </m:r>
        <m:sSub>
          <m:sSubPr>
            <m:ctrlPr>
              <w:rPr>
                <w:rFonts w:ascii="Cambria Math" w:hAnsi="Cambria Math"/>
                <w:i/>
                <w:iCs w:val="0"/>
              </w:rPr>
            </m:ctrlPr>
          </m:sSubPr>
          <m:e>
            <m:r>
              <w:rPr>
                <w:rFonts w:ascii="Cambria Math" w:hAnsi="Cambria Math"/>
              </w:rPr>
              <m:t>β</m:t>
            </m:r>
          </m:e>
          <m:sub>
            <m:r>
              <w:rPr>
                <w:rFonts w:ascii="Cambria Math" w:hAnsi="Cambria Math"/>
              </w:rPr>
              <m:t>0</m:t>
            </m:r>
          </m:sub>
        </m:sSub>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iCs w:val="0"/>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iCs w:val="0"/>
              </w:rPr>
            </m:ctrlPr>
          </m:sSubPr>
          <m:e>
            <m:r>
              <w:rPr>
                <w:rFonts w:ascii="Cambria Math" w:hAnsi="Cambria Math"/>
              </w:rPr>
              <m:t>ϵ</m:t>
            </m:r>
          </m:e>
          <m:sub>
            <m:r>
              <w:rPr>
                <w:rFonts w:ascii="Cambria Math" w:hAnsi="Cambria Math"/>
              </w:rPr>
              <m:t>t</m:t>
            </m:r>
          </m:sub>
        </m:sSub>
      </m:oMath>
    </w:p>
    <w:p w14:paraId="178FD8AD" w14:textId="0D0B5DF3" w:rsidR="00F502D0" w:rsidRPr="00BE53B7" w:rsidRDefault="00F502D0" w:rsidP="00F502D0">
      <w:pPr>
        <w:spacing w:line="360" w:lineRule="auto"/>
        <w:jc w:val="both"/>
      </w:pPr>
      <w:r>
        <w:t>Where µ</w:t>
      </w:r>
      <w:r>
        <w:rPr>
          <w:vertAlign w:val="subscript"/>
        </w:rPr>
        <w:t>t</w:t>
      </w:r>
      <w:r>
        <w:t xml:space="preserve"> represents the expected mean of fish length, which is a random variable of which we have</w:t>
      </w:r>
      <w:r w:rsidR="00A720E2">
        <w:t xml:space="preserve"> </w:t>
      </w:r>
      <w:r w:rsidR="00A720E2">
        <w:rPr>
          <w:i/>
        </w:rPr>
        <w:t>t</w:t>
      </w:r>
      <w:r>
        <w:t xml:space="preserve"> observations; the linear effects </w:t>
      </w:r>
      <w:r w:rsidR="002A420E">
        <w:t>of</w:t>
      </w:r>
      <w:r>
        <w:t xml:space="preserve"> </w:t>
      </w:r>
      <w:r w:rsidR="004B277C">
        <w:t>fish age (</w:t>
      </w:r>
      <m:oMath>
        <m:sSub>
          <m:sSubPr>
            <m:ctrlPr>
              <w:rPr>
                <w:rFonts w:ascii="Cambria Math" w:hAnsi="Cambria Math"/>
                <w:i/>
                <w:iCs/>
              </w:rPr>
            </m:ctrlPr>
          </m:sSubPr>
          <m:e>
            <m:r>
              <w:rPr>
                <w:rFonts w:ascii="Cambria Math" w:hAnsi="Cambria Math"/>
              </w:rPr>
              <m:t>a</m:t>
            </m:r>
          </m:e>
          <m:sub>
            <m:r>
              <w:rPr>
                <w:rFonts w:ascii="Cambria Math" w:hAnsi="Cambria Math"/>
              </w:rPr>
              <m:t>t</m:t>
            </m:r>
          </m:sub>
        </m:sSub>
      </m:oMath>
      <w:r w:rsidR="004B277C">
        <w:t xml:space="preserve">) and </w:t>
      </w:r>
      <w:r>
        <w:t>latitude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w:t>
      </w:r>
      <w:r w:rsidR="004D2F33">
        <w:t>and year (</w:t>
      </w:r>
      <m:oMath>
        <m:sSub>
          <m:sSubPr>
            <m:ctrlPr>
              <w:rPr>
                <w:rFonts w:ascii="Cambria Math" w:hAnsi="Cambria Math"/>
                <w:i/>
                <w:iCs/>
              </w:rPr>
            </m:ctrlPr>
          </m:sSubPr>
          <m:e>
            <m:r>
              <w:rPr>
                <w:rFonts w:ascii="Cambria Math" w:hAnsi="Cambria Math"/>
              </w:rPr>
              <m:t>x</m:t>
            </m:r>
          </m:e>
          <m:sub>
            <m:r>
              <w:rPr>
                <w:rFonts w:ascii="Cambria Math" w:hAnsi="Cambria Math"/>
              </w:rPr>
              <m:t>t</m:t>
            </m:r>
          </m:sub>
        </m:sSub>
      </m:oMath>
      <w:r w:rsidR="0082416C">
        <w:t>)</w:t>
      </w:r>
      <w:r w:rsidR="004B277C">
        <w:t>, the last two of which</w:t>
      </w:r>
      <w:r w:rsidR="0082416C">
        <w:t xml:space="preserve"> </w:t>
      </w:r>
      <w:r>
        <w:t xml:space="preserve">are smooth functions. </w:t>
      </w:r>
      <w:r>
        <w:rPr>
          <w:i/>
        </w:rPr>
        <w:t>g</w:t>
      </w:r>
      <w:r>
        <w:t xml:space="preserve"> is an invertible, monotonic function which enables mapping from the response scale to the scale of the linear predictor, such as the natural logarithm. </w:t>
      </w:r>
    </w:p>
    <w:p w14:paraId="04782C68" w14:textId="77777777" w:rsidR="00F502D0" w:rsidRDefault="00F502D0" w:rsidP="00F502D0">
      <w:pPr>
        <w:spacing w:line="360" w:lineRule="auto"/>
        <w:jc w:val="both"/>
      </w:pPr>
      <w:commentRangeStart w:id="4"/>
      <w:commentRangeStart w:id="5"/>
      <w:r>
        <w:t>The first derivatives of the GAM are evaluated to identify areas of significant change (i.e., break points) in growth parameter estimates.</w:t>
      </w:r>
      <w:commentRangeEnd w:id="4"/>
      <w:r>
        <w:rPr>
          <w:rStyle w:val="CommentReference"/>
        </w:rPr>
        <w:commentReference w:id="4"/>
      </w:r>
      <w:commentRangeEnd w:id="5"/>
      <w:r>
        <w:rPr>
          <w:rStyle w:val="CommentReference"/>
        </w:rPr>
        <w:commentReference w:id="5"/>
      </w:r>
      <w:r>
        <w:t xml:space="preserve"> Once the best-fit model was identified, we used the method of finite differences (as in </w:t>
      </w:r>
      <w:r>
        <w:fldChar w:fldCharType="begin" w:fldLock="1"/>
      </w:r>
      <w:r>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fldChar w:fldCharType="separate"/>
      </w:r>
      <w:r w:rsidRPr="00C87747">
        <w:rPr>
          <w:noProof/>
        </w:rPr>
        <w:t>Simpson, 2018)</w:t>
      </w:r>
      <w:r>
        <w:fldChar w:fldCharType="end"/>
      </w:r>
      <w:r>
        <w:t xml:space="preserve"> to locate time periods and/or locations where fish size is changing the most. The finite differences approach approximates the first derivative of the spline generated from the GAM </w:t>
      </w:r>
      <w:commentRangeStart w:id="6"/>
      <w:commentRangeStart w:id="7"/>
      <w:r>
        <w:t>function</w:t>
      </w:r>
      <w:commentRangeEnd w:id="6"/>
      <w:r>
        <w:rPr>
          <w:rStyle w:val="CommentReference"/>
        </w:rPr>
        <w:commentReference w:id="6"/>
      </w:r>
      <w:commentRangeEnd w:id="7"/>
      <w:r>
        <w:rPr>
          <w:rStyle w:val="CommentReference"/>
        </w:rPr>
        <w:commentReference w:id="7"/>
      </w:r>
      <w:r>
        <w:t xml:space="preserve">. For instance, the vector of derivatives </w:t>
      </w:r>
      <w:r>
        <w:rPr>
          <w:b/>
        </w:rPr>
        <w:t xml:space="preserve">G </w:t>
      </w:r>
      <w:r>
        <w:t>for latitude is produced via:</w:t>
      </w:r>
    </w:p>
    <w:p w14:paraId="114C572B" w14:textId="77777777" w:rsidR="00F502D0" w:rsidRDefault="00F502D0" w:rsidP="00F502D0">
      <w:pPr>
        <w:pStyle w:val="Caption"/>
      </w:pPr>
      <w:r>
        <w:t xml:space="preserve">Equation </w:t>
      </w:r>
      <w:r>
        <w:rPr>
          <w:noProof/>
        </w:rPr>
        <w:fldChar w:fldCharType="begin"/>
      </w:r>
      <w:r>
        <w:rPr>
          <w:noProof/>
        </w:rPr>
        <w:instrText xml:space="preserve"> SEQ Equation \* ARABIC </w:instrText>
      </w:r>
      <w:r>
        <w:rPr>
          <w:noProof/>
        </w:rPr>
        <w:fldChar w:fldCharType="separate"/>
      </w:r>
      <w:r>
        <w:rPr>
          <w:noProof/>
        </w:rPr>
        <w:t>2</w:t>
      </w:r>
      <w:r>
        <w:rPr>
          <w:noProof/>
        </w:rPr>
        <w:fldChar w:fldCharType="end"/>
      </w:r>
      <w:r w:rsidRPr="00E424C1">
        <w:rPr>
          <w:sz w:val="32"/>
          <w:szCs w:val="32"/>
        </w:rPr>
        <w:t xml:space="preserve"> </w:t>
      </w:r>
      <m:oMath>
        <m:r>
          <m:rPr>
            <m:sty m:val="bi"/>
          </m:rPr>
          <w:rPr>
            <w:rFonts w:ascii="Cambria Math" w:hAnsi="Cambria Math"/>
            <w:sz w:val="32"/>
            <w:szCs w:val="32"/>
          </w:rPr>
          <m:t>G</m:t>
        </m:r>
        <m:r>
          <w:rPr>
            <w:rFonts w:ascii="Cambria Math" w:hAnsi="Cambria Math"/>
            <w:sz w:val="32"/>
            <w:szCs w:val="32"/>
          </w:rPr>
          <m:t>=</m:t>
        </m:r>
        <m:f>
          <m:fPr>
            <m:ctrlPr>
              <w:rPr>
                <w:rFonts w:ascii="Cambria Math" w:hAnsi="Cambria Math"/>
                <w:i/>
                <w:iCs w:val="0"/>
                <w:sz w:val="32"/>
                <w:szCs w:val="32"/>
              </w:rPr>
            </m:ctrlPr>
          </m:fPr>
          <m:num>
            <m:r>
              <w:rPr>
                <w:rFonts w:ascii="Cambria Math" w:hAnsi="Cambria Math"/>
                <w:sz w:val="32"/>
                <w:szCs w:val="32"/>
              </w:rPr>
              <m:t>g</m:t>
            </m:r>
            <m:d>
              <m:dPr>
                <m:ctrlPr>
                  <w:rPr>
                    <w:rFonts w:ascii="Cambria Math" w:hAnsi="Cambria Math"/>
                    <w:i/>
                    <w:sz w:val="32"/>
                    <w:szCs w:val="32"/>
                  </w:rPr>
                </m:ctrlPr>
              </m:dPr>
              <m:e>
                <m:sSub>
                  <m:sSubPr>
                    <m:ctrlPr>
                      <w:rPr>
                        <w:rFonts w:ascii="Cambria Math" w:hAnsi="Cambria Math"/>
                        <w:i/>
                        <w:iCs w:val="0"/>
                        <w:sz w:val="32"/>
                        <w:szCs w:val="32"/>
                      </w:rPr>
                    </m:ctrlPr>
                  </m:sSubPr>
                  <m:e>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m:t>
                        </m:r>
                      </m:sup>
                    </m:sSup>
                  </m:e>
                  <m:sub>
                    <m:r>
                      <w:rPr>
                        <w:rFonts w:ascii="Cambria Math" w:hAnsi="Cambria Math"/>
                        <w:sz w:val="32"/>
                        <w:szCs w:val="32"/>
                      </w:rPr>
                      <m:t>t</m:t>
                    </m:r>
                  </m:sub>
                </m:sSub>
              </m:e>
            </m:d>
            <m:r>
              <w:rPr>
                <w:rFonts w:ascii="Cambria Math" w:hAnsi="Cambria Math"/>
                <w:sz w:val="32"/>
                <w:szCs w:val="32"/>
              </w:rPr>
              <m:t>-g(</m:t>
            </m:r>
            <m:sSub>
              <m:sSubPr>
                <m:ctrlPr>
                  <w:rPr>
                    <w:rFonts w:ascii="Cambria Math" w:hAnsi="Cambria Math"/>
                    <w:i/>
                    <w:iCs w:val="0"/>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num>
          <m:den>
            <m:r>
              <w:rPr>
                <w:rFonts w:ascii="Cambria Math" w:hAnsi="Cambria Math"/>
                <w:sz w:val="32"/>
                <w:szCs w:val="32"/>
              </w:rPr>
              <m:t>ε</m:t>
            </m:r>
          </m:den>
        </m:f>
      </m:oMath>
    </w:p>
    <w:p w14:paraId="38B8C7BE" w14:textId="54478520" w:rsidR="00F502D0" w:rsidRDefault="00F502D0" w:rsidP="00F502D0">
      <w:pPr>
        <w:spacing w:line="360" w:lineRule="auto"/>
        <w:jc w:val="both"/>
      </w:pPr>
      <w:r>
        <w:t>Where</w:t>
      </w:r>
      <m:oMath>
        <m:r>
          <w:rPr>
            <w:rFonts w:ascii="Cambria Math" w:hAnsi="Cambria Math"/>
          </w:rPr>
          <m:t xml:space="preserve"> g</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t</m:t>
                </m:r>
              </m:sub>
            </m:sSub>
          </m:e>
        </m:d>
      </m:oMath>
      <w:r>
        <w:t xml:space="preserve"> is a vector of predicted points from the GAM along a set of new latitudes, defined by the user as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+ε</m:t>
        </m:r>
      </m:oMath>
      <w:r>
        <w:t>, or the original points in the dataset plus a small, uniform change. The resultant matrix returns values for the linear</w:t>
      </w:r>
      <w:r w:rsidR="0082416C">
        <w:t xml:space="preserve"> spatial</w:t>
      </w:r>
      <w:r>
        <w:t xml:space="preserve"> predictor of the model</w:t>
      </w:r>
      <w:r w:rsidR="0082416C">
        <w:t xml:space="preserve"> with other effects (year) held constant</w:t>
      </w:r>
      <w:r>
        <w:t xml:space="preserve">. Vector </w:t>
      </w:r>
      <w:r w:rsidRPr="00853E77">
        <w:rPr>
          <w:b/>
        </w:rPr>
        <w:t>G</w:t>
      </w:r>
      <w:r>
        <w:t xml:space="preserve"> is of the same length of the observed dataset.</w:t>
      </w:r>
    </w:p>
    <w:p w14:paraId="23D38391" w14:textId="77777777" w:rsidR="00F502D0" w:rsidRDefault="00F502D0" w:rsidP="00F502D0">
      <w:pPr>
        <w:spacing w:line="360" w:lineRule="auto"/>
        <w:jc w:val="both"/>
      </w:pPr>
      <w:r>
        <w:t>The uncertainty in derivative estimates are computed via:</w:t>
      </w:r>
    </w:p>
    <w:p w14:paraId="046B065B" w14:textId="77777777" w:rsidR="00F502D0" w:rsidRPr="00E424C1" w:rsidRDefault="00F502D0" w:rsidP="00F502D0">
      <w:pPr>
        <w:pStyle w:val="Caption"/>
        <w:rPr>
          <w:b/>
        </w:rPr>
      </w:pPr>
      <w:r>
        <w:lastRenderedPageBreak/>
        <w:t xml:space="preserve">Equation </w:t>
      </w:r>
      <w:r>
        <w:rPr>
          <w:noProof/>
        </w:rPr>
        <w:fldChar w:fldCharType="begin"/>
      </w:r>
      <w:r>
        <w:rPr>
          <w:noProof/>
        </w:rPr>
        <w:instrText xml:space="preserve"> SEQ Equation \* ARABIC </w:instrText>
      </w:r>
      <w:r>
        <w:rPr>
          <w:noProof/>
        </w:rPr>
        <w:fldChar w:fldCharType="separate"/>
      </w:r>
      <w:r>
        <w:rPr>
          <w:noProof/>
        </w:rPr>
        <w:t>3</w:t>
      </w:r>
      <w:r>
        <w:rPr>
          <w:noProof/>
        </w:rPr>
        <w:fldChar w:fldCharType="end"/>
      </w:r>
      <w:r>
        <w:t xml:space="preserve"> </w:t>
      </w:r>
      <w:commentRangeStart w:id="8"/>
      <m:oMath>
        <m:r>
          <w:rPr>
            <w:rFonts w:ascii="Cambria Math" w:eastAsiaTheme="minorEastAsia" w:hAnsi="Cambria Math"/>
          </w:rPr>
          <m:t xml:space="preserve">standard error of derivatives= </m:t>
        </m:r>
        <m:sSup>
          <m:sSupPr>
            <m:ctrlPr>
              <w:rPr>
                <w:rFonts w:ascii="Cambria Math" w:hAnsi="Cambria Math"/>
                <w:b/>
                <w:i/>
                <w:iCs w:val="0"/>
              </w:rPr>
            </m:ctrlPr>
          </m:sSupPr>
          <m:e>
            <m:d>
              <m:dPr>
                <m:begChr m:val="["/>
                <m:endChr m:val="]"/>
                <m:ctrlPr>
                  <w:rPr>
                    <w:rFonts w:ascii="Cambria Math" w:hAnsi="Cambria Math"/>
                    <w:b/>
                    <w:i/>
                    <w:iCs w:val="0"/>
                  </w:rPr>
                </m:ctrlPr>
              </m:dPr>
              <m:e>
                <m:nary>
                  <m:naryPr>
                    <m:chr m:val="∑"/>
                    <m:limLoc m:val="undOvr"/>
                    <m:ctrlPr>
                      <w:rPr>
                        <w:rFonts w:ascii="Cambria Math" w:hAnsi="Cambria Math"/>
                        <w:b/>
                        <w:i/>
                        <w:iCs w:val="0"/>
                      </w:rPr>
                    </m:ctrlPr>
                  </m:naryPr>
                  <m:sub>
                    <m:r>
                      <m:rPr>
                        <m:sty m:val="bi"/>
                      </m:rPr>
                      <w:rPr>
                        <w:rFonts w:ascii="Cambria Math" w:hAnsi="Cambria Math"/>
                      </w:rPr>
                      <m:t>1</m:t>
                    </m:r>
                  </m:sub>
                  <m:sup>
                    <m:r>
                      <m:rPr>
                        <m:sty m:val="bi"/>
                      </m:rPr>
                      <w:rPr>
                        <w:rFonts w:ascii="Cambria Math" w:hAnsi="Cambria Math"/>
                      </w:rPr>
                      <m:t>i</m:t>
                    </m:r>
                  </m:sup>
                  <m:e>
                    <m:r>
                      <m:rPr>
                        <m:sty m:val="bi"/>
                      </m:rPr>
                      <w:rPr>
                        <w:rFonts w:ascii="Cambria Math" w:hAnsi="Cambria Math"/>
                      </w:rPr>
                      <m:t>(G</m:t>
                    </m:r>
                    <m:sSub>
                      <m:sSubPr>
                        <m:ctrlPr>
                          <w:rPr>
                            <w:rFonts w:ascii="Cambria Math" w:hAnsi="Cambria Math"/>
                            <w:b/>
                            <w:i/>
                            <w:iCs w:val="0"/>
                          </w:rPr>
                        </m:ctrlPr>
                      </m:sSubPr>
                      <m:e>
                        <m:r>
                          <m:rPr>
                            <m:sty m:val="bi"/>
                          </m:rPr>
                          <w:rPr>
                            <w:rFonts w:ascii="Cambria Math" w:hAnsi="Cambria Math"/>
                          </w:rPr>
                          <m:t>V)</m:t>
                        </m:r>
                      </m:e>
                      <m:sub>
                        <m:r>
                          <m:rPr>
                            <m:sty m:val="bi"/>
                          </m:rPr>
                          <w:rPr>
                            <w:rFonts w:ascii="Cambria Math" w:hAnsi="Cambria Math"/>
                          </w:rPr>
                          <m:t>i</m:t>
                        </m:r>
                      </m:sub>
                    </m:sSub>
                  </m:e>
                </m:nary>
              </m:e>
            </m:d>
          </m:e>
          <m:sup>
            <m:r>
              <m:rPr>
                <m:sty m:val="bi"/>
              </m:rPr>
              <w:rPr>
                <w:rFonts w:ascii="Cambria Math" w:hAnsi="Cambria Math"/>
              </w:rPr>
              <m:t>1/2</m:t>
            </m:r>
          </m:sup>
        </m:sSup>
        <w:commentRangeEnd w:id="8"/>
        <m:r>
          <m:rPr>
            <m:sty m:val="p"/>
          </m:rPr>
          <w:rPr>
            <w:rStyle w:val="CommentReference"/>
            <w:iCs w:val="0"/>
          </w:rPr>
          <w:commentReference w:id="8"/>
        </m:r>
      </m:oMath>
    </w:p>
    <w:p w14:paraId="18DF78C6" w14:textId="77777777" w:rsidR="00F502D0" w:rsidRDefault="00F502D0" w:rsidP="00F502D0">
      <w:pPr>
        <w:spacing w:line="360" w:lineRule="auto"/>
        <w:jc w:val="both"/>
      </w:pPr>
      <w:r>
        <w:t xml:space="preserve">Where </w:t>
      </w:r>
      <w:r>
        <w:rPr>
          <w:b/>
        </w:rPr>
        <w:t xml:space="preserve">V </w:t>
      </w:r>
      <w:r>
        <w:t xml:space="preserve">is the covariance matrix for each of </w:t>
      </w:r>
      <w:proofErr w:type="spellStart"/>
      <w:r w:rsidRPr="00853E77">
        <w:rPr>
          <w:i/>
        </w:rPr>
        <w:t>i</w:t>
      </w:r>
      <w:proofErr w:type="spellEnd"/>
      <w:r>
        <w:t xml:space="preserve"> parameters of the current GAM spline (typically just one, though multiple terms in a single smooth are feasible); the square root of the sum of this matrix provides the standard error for each derivative estimate of the spline. </w:t>
      </w:r>
    </w:p>
    <w:p w14:paraId="502901BF" w14:textId="1A401263" w:rsidR="00F502D0" w:rsidRDefault="00F502D0" w:rsidP="00F502D0">
      <w:pPr>
        <w:spacing w:line="360" w:lineRule="auto"/>
        <w:jc w:val="both"/>
      </w:pPr>
      <w:commentRangeStart w:id="9"/>
      <w:r>
        <w:t>We then identify years or latitudes where the confidence interval of the first derivative was outside the 5</w:t>
      </w:r>
      <w:r w:rsidRPr="0006425B">
        <w:rPr>
          <w:vertAlign w:val="superscript"/>
        </w:rPr>
        <w:t>th</w:t>
      </w:r>
      <w:r>
        <w:t xml:space="preserve"> to 95</w:t>
      </w:r>
      <w:r w:rsidRPr="0006425B">
        <w:rPr>
          <w:vertAlign w:val="superscript"/>
        </w:rPr>
        <w:t>th</w:t>
      </w:r>
      <w:r>
        <w:t xml:space="preserve"> percentiles of the entire set of derivatives </w:t>
      </w:r>
      <w:proofErr w:type="gramStart"/>
      <w:r>
        <w:rPr>
          <w:b/>
        </w:rPr>
        <w:t>G</w:t>
      </w:r>
      <w:proofErr w:type="gramEnd"/>
      <w:r>
        <w:t xml:space="preserve"> </w:t>
      </w:r>
      <w:r w:rsidR="004F4F42">
        <w:t>and do not include zero. We</w:t>
      </w:r>
      <w:r>
        <w:t xml:space="preserve"> designated these as “break points”</w:t>
      </w:r>
      <w:commentRangeEnd w:id="9"/>
      <w:r>
        <w:rPr>
          <w:rStyle w:val="CommentReference"/>
        </w:rPr>
        <w:commentReference w:id="9"/>
      </w:r>
      <w:r>
        <w:t>. Once identified, we re-aggregate the raw length and age data to match these breakpoints and estimate the parameters of the VGBF (</w:t>
      </w:r>
      <w:r w:rsidRPr="004906F5">
        <w:rPr>
          <w:i/>
        </w:rPr>
        <w:t>L</w:t>
      </w:r>
      <w:r w:rsidRPr="004906F5">
        <w:rPr>
          <w:i/>
          <w:vertAlign w:val="subscript"/>
        </w:rPr>
        <w:t>∞</w:t>
      </w:r>
      <w:r>
        <w:t xml:space="preserve"> -  </w:t>
      </w:r>
      <w:r w:rsidRPr="004906F5">
        <w:t>asymptotic length,</w:t>
      </w:r>
      <w:r w:rsidRPr="004906F5">
        <w:rPr>
          <w:i/>
        </w:rPr>
        <w:t xml:space="preserve"> k</w:t>
      </w:r>
      <w:r>
        <w:t xml:space="preserve">  - </w:t>
      </w:r>
      <w:r w:rsidRPr="004906F5">
        <w:t xml:space="preserve">the rate at which </w:t>
      </w:r>
      <w:r>
        <w:t>asymptotic length is approached</w:t>
      </w:r>
      <w:r w:rsidRPr="004906F5">
        <w:t xml:space="preserve"> and </w:t>
      </w:r>
      <w:r w:rsidRPr="004906F5">
        <w:rPr>
          <w:i/>
        </w:rPr>
        <w:t>t</w:t>
      </w:r>
      <w:r w:rsidRPr="00981A9D">
        <w:rPr>
          <w:i/>
          <w:vertAlign w:val="subscript"/>
        </w:rPr>
        <w:t xml:space="preserve">0 </w:t>
      </w:r>
      <w:r>
        <w:t xml:space="preserve">- </w:t>
      </w:r>
      <w:r w:rsidRPr="004906F5">
        <w:t>the estimated age at length zero</w:t>
      </w:r>
      <w:r>
        <w:t xml:space="preserve">) using maximum likelihood in Template </w:t>
      </w:r>
      <w:commentRangeStart w:id="10"/>
      <w:r>
        <w:t>Model</w:t>
      </w:r>
      <w:commentRangeEnd w:id="10"/>
      <w:r>
        <w:rPr>
          <w:rStyle w:val="CommentReference"/>
        </w:rPr>
        <w:commentReference w:id="10"/>
      </w:r>
      <w:r>
        <w:t xml:space="preserve"> Builder </w:t>
      </w:r>
      <w:r>
        <w:fldChar w:fldCharType="begin" w:fldLock="1"/>
      </w:r>
      <w: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fldChar w:fldCharType="separate"/>
      </w:r>
      <w:r w:rsidRPr="008C7E57">
        <w:rPr>
          <w:noProof/>
        </w:rPr>
        <w:t>(Kristensen et al., 2016)</w:t>
      </w:r>
      <w:r>
        <w:fldChar w:fldCharType="end"/>
      </w:r>
      <w:r>
        <w:t xml:space="preserve"> under the assumption that the </w:t>
      </w:r>
      <w:r w:rsidRPr="004906F5">
        <w:rPr>
          <w:rFonts w:eastAsiaTheme="minorEastAsia"/>
        </w:rPr>
        <w:t xml:space="preserve">error term </w:t>
      </w:r>
      <w:r>
        <w:rPr>
          <w:rFonts w:eastAsiaTheme="minorEastAsia"/>
        </w:rPr>
        <w:t>is</w:t>
      </w:r>
      <w:r w:rsidRPr="004906F5">
        <w:rPr>
          <w:rFonts w:eastAsiaTheme="minorEastAsia"/>
        </w:rPr>
        <w:t xml:space="preserve"> lognormally distributed with zero mean and variance σ</w:t>
      </w:r>
      <w:r>
        <w:t xml:space="preserve">. </w:t>
      </w:r>
      <w:r w:rsidR="004F4F42" w:rsidRPr="00932BEA">
        <w:rPr>
          <w:highlight w:val="yellow"/>
        </w:rPr>
        <w:t xml:space="preserve">Because the parameters of the VGBF can be highly negatively correlated, we subset real and simulated datasets used here to include only female fish of age </w:t>
      </w:r>
      <w:commentRangeStart w:id="11"/>
      <w:r w:rsidR="004F4F42" w:rsidRPr="00932BEA">
        <w:rPr>
          <w:highlight w:val="yellow"/>
        </w:rPr>
        <w:t>four</w:t>
      </w:r>
      <w:commentRangeEnd w:id="11"/>
      <w:r w:rsidR="004F4F42" w:rsidRPr="00932BEA">
        <w:rPr>
          <w:rStyle w:val="CommentReference"/>
          <w:highlight w:val="yellow"/>
        </w:rPr>
        <w:commentReference w:id="11"/>
      </w:r>
      <w:r w:rsidR="004F4F42" w:rsidRPr="00932BEA">
        <w:rPr>
          <w:highlight w:val="yellow"/>
        </w:rPr>
        <w:t>.</w:t>
      </w:r>
    </w:p>
    <w:p w14:paraId="5034D09B" w14:textId="77777777" w:rsidR="00F502D0" w:rsidRPr="00E022D1" w:rsidRDefault="00F502D0" w:rsidP="00F502D0">
      <w:pPr>
        <w:spacing w:line="360" w:lineRule="auto"/>
        <w:jc w:val="both"/>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Pr>
          <w:noProof/>
        </w:rPr>
        <w:t>4</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xml:space="preserve">+ </m:t>
        </m:r>
        <w:commentRangeStart w:id="12"/>
        <m:r>
          <m:rPr>
            <m:sty m:val="p"/>
          </m:rPr>
          <w:rPr>
            <w:rFonts w:ascii="Cambria Math" w:hAnsi="Cambria Math"/>
          </w:rPr>
          <m:t>ε</m:t>
        </m:r>
        <w:commentRangeEnd w:id="12"/>
        <m:r>
          <m:rPr>
            <m:sty m:val="p"/>
          </m:rPr>
          <w:rPr>
            <w:rStyle w:val="CommentReference"/>
          </w:rPr>
          <w:commentReference w:id="12"/>
        </m:r>
        <m:r>
          <m:rPr>
            <m:sty m:val="p"/>
          </m:rPr>
          <w:rPr>
            <w:rFonts w:ascii="Cambria Math" w:hAnsi="Cambria Math"/>
          </w:rPr>
          <m:t xml:space="preserve"> ε ~ N(0,</m:t>
        </m:r>
        <w:commentRangeStart w:id="13"/>
        <m:r>
          <m:rPr>
            <m:sty m:val="p"/>
          </m:rPr>
          <w:rPr>
            <w:rFonts w:ascii="Cambria Math" w:hAnsi="Cambria Math"/>
          </w:rPr>
          <m:t>σ</m:t>
        </m:r>
      </m:oMath>
      <w:r>
        <w:rPr>
          <w:rFonts w:eastAsiaTheme="minorEastAsia"/>
          <w:vertAlign w:val="superscript"/>
        </w:rPr>
        <w:t>2</w:t>
      </w:r>
      <w:commentRangeEnd w:id="13"/>
      <w:r>
        <w:rPr>
          <w:rStyle w:val="CommentReference"/>
        </w:rPr>
        <w:commentReference w:id="13"/>
      </w:r>
      <w:r>
        <w:rPr>
          <w:rFonts w:eastAsiaTheme="minorEastAsia"/>
        </w:rPr>
        <w:t>)</w:t>
      </w:r>
    </w:p>
    <w:p w14:paraId="1533AA72" w14:textId="77777777" w:rsidR="00F502D0" w:rsidRPr="004906F5" w:rsidRDefault="00F502D0" w:rsidP="00F502D0">
      <w:pPr>
        <w:spacing w:line="360" w:lineRule="auto"/>
        <w:jc w:val="both"/>
      </w:pPr>
      <w:r>
        <w:t xml:space="preserve">The growth curve was fitted separately for each sex, resulting in </w:t>
      </w:r>
      <w:r w:rsidRPr="004906F5">
        <w:t>estimate</w:t>
      </w:r>
      <w:r>
        <w:t>d</w:t>
      </w:r>
      <w:r w:rsidRPr="004906F5">
        <w:t xml:space="preserve"> values for the three </w:t>
      </w:r>
      <w:r>
        <w:t>growth</w:t>
      </w:r>
      <w:r w:rsidRPr="004906F5">
        <w:t xml:space="preserve"> parameters </w:t>
      </w:r>
      <w:r>
        <w:t>for</w:t>
      </w:r>
      <w:r w:rsidRPr="004906F5">
        <w:t xml:space="preserve"> each </w:t>
      </w:r>
      <w:r>
        <w:t xml:space="preserve">spatiotemporal </w:t>
      </w:r>
      <w:r w:rsidRPr="004906F5">
        <w:t>strat</w:t>
      </w:r>
      <w:r>
        <w:t>um by</w:t>
      </w:r>
      <w:r w:rsidRPr="004906F5">
        <w:t xml:space="preserve"> sex</w:t>
      </w:r>
      <w:commentRangeStart w:id="14"/>
      <w:r w:rsidRPr="004906F5">
        <w:t xml:space="preserve">; the </w:t>
      </w:r>
      <w:r>
        <w:rPr>
          <w:rFonts w:eastAsiaTheme="minorEastAsia"/>
        </w:rPr>
        <w:t xml:space="preserve">additive error term </w:t>
      </w:r>
      <w:r w:rsidRPr="004906F5">
        <w:t xml:space="preserve">is </w:t>
      </w:r>
      <w:r>
        <w:t>n</w:t>
      </w:r>
      <w:r>
        <w:rPr>
          <w:rFonts w:eastAsiaTheme="minorEastAsia"/>
        </w:rPr>
        <w:t>ormally distributed with mean zero.</w:t>
      </w:r>
      <w:commentRangeEnd w:id="14"/>
      <w:r>
        <w:rPr>
          <w:rStyle w:val="CommentReference"/>
        </w:rPr>
        <w:commentReference w:id="14"/>
      </w:r>
    </w:p>
    <w:p w14:paraId="252F266E" w14:textId="23884420" w:rsidR="00E05953" w:rsidRPr="00E9782A" w:rsidRDefault="00E05953" w:rsidP="00FB55F0">
      <w:pPr>
        <w:spacing w:line="360" w:lineRule="auto"/>
        <w:jc w:val="both"/>
      </w:pPr>
      <w:r w:rsidRPr="008567BF">
        <w:t>Initial parameter</w:t>
      </w:r>
      <w:r>
        <w:t>s</w:t>
      </w:r>
      <w:r w:rsidRPr="008567BF">
        <w:t xml:space="preserve"> </w:t>
      </w:r>
      <w:r>
        <w:t xml:space="preserve">were </w:t>
      </w:r>
      <w:r w:rsidRPr="008567BF">
        <w:t>t0 = 0</w:t>
      </w:r>
      <w:r w:rsidR="00932BEA">
        <w:t>.1,</w:t>
      </w:r>
      <w:commentRangeStart w:id="15"/>
      <w:commentRangeStart w:id="16"/>
      <w:commentRangeStart w:id="17"/>
      <w:r w:rsidRPr="008567BF">
        <w:t xml:space="preserve"> </w:t>
      </w:r>
      <m:oMath>
        <m:r>
          <m:rPr>
            <m:sty m:val="p"/>
          </m:rPr>
          <w:rPr>
            <w:rFonts w:ascii="Cambria Math" w:hAnsi="Cambria Math"/>
          </w:rPr>
          <m:t>σ</m:t>
        </m:r>
      </m:oMath>
      <w:r w:rsidRPr="008567BF">
        <w:t xml:space="preserve"> </w:t>
      </w:r>
      <w:r>
        <w:t>= 0</w:t>
      </w:r>
      <w:commentRangeEnd w:id="15"/>
      <w:r w:rsidR="00AA168A">
        <w:rPr>
          <w:rStyle w:val="CommentReference"/>
        </w:rPr>
        <w:commentReference w:id="15"/>
      </w:r>
      <w:r w:rsidR="00932BEA">
        <w:t>.1</w:t>
      </w:r>
      <w:r>
        <w:t xml:space="preserve">, </w:t>
      </w:r>
      <w:r w:rsidRPr="008567BF">
        <w:t xml:space="preserve">with L∞ = </w:t>
      </w:r>
      <w:r w:rsidR="00932BEA">
        <w:t>150</w:t>
      </w:r>
      <w:r w:rsidRPr="008567BF">
        <w:t>, K = 0</w:t>
      </w:r>
      <w:r w:rsidR="007E7F43">
        <w:t>.1</w:t>
      </w:r>
      <w:bookmarkStart w:id="18" w:name="_GoBack"/>
      <w:bookmarkEnd w:id="18"/>
      <w:r w:rsidRPr="008567BF">
        <w:t>.</w:t>
      </w:r>
      <w:commentRangeEnd w:id="16"/>
      <w:r w:rsidR="008960B1">
        <w:rPr>
          <w:rStyle w:val="CommentReference"/>
        </w:rPr>
        <w:commentReference w:id="16"/>
      </w:r>
      <w:commentRangeEnd w:id="17"/>
      <w:r w:rsidR="00932BEA">
        <w:rPr>
          <w:rStyle w:val="CommentReference"/>
        </w:rPr>
        <w:commentReference w:id="17"/>
      </w:r>
    </w:p>
    <w:p w14:paraId="0280BFF4" w14:textId="63E27A79" w:rsidR="00E424C1" w:rsidRDefault="00E424C1" w:rsidP="00E424C1">
      <w:pPr>
        <w:spacing w:line="360" w:lineRule="auto"/>
        <w:rPr>
          <w:highlight w:val="yellow"/>
        </w:rPr>
      </w:pPr>
      <w:r>
        <w:rPr>
          <w:highlight w:val="yellow"/>
        </w:rPr>
        <w:t>Below, we detail the simulation testing and case study used to demonstrate the method’s effectiveness at detecting change points in fish size.</w:t>
      </w:r>
    </w:p>
    <w:p w14:paraId="40B59E3D" w14:textId="36B2C01C" w:rsidR="00E05953" w:rsidRDefault="00E05953" w:rsidP="00FB55F0">
      <w:pPr>
        <w:pStyle w:val="Heading2"/>
        <w:spacing w:line="360" w:lineRule="auto"/>
        <w:jc w:val="both"/>
      </w:pPr>
      <w:r w:rsidRPr="008B3D07">
        <w:rPr>
          <w:highlight w:val="yellow"/>
        </w:rPr>
        <w:t xml:space="preserve">Simulation </w:t>
      </w:r>
      <w:commentRangeStart w:id="19"/>
      <w:commentRangeStart w:id="20"/>
      <w:r w:rsidRPr="008B3D07">
        <w:rPr>
          <w:highlight w:val="yellow"/>
        </w:rPr>
        <w:t>Testing</w:t>
      </w:r>
      <w:commentRangeEnd w:id="19"/>
      <w:r w:rsidR="008A6648">
        <w:rPr>
          <w:rStyle w:val="CommentReference"/>
          <w:rFonts w:eastAsiaTheme="minorHAnsi"/>
          <w:i w:val="0"/>
        </w:rPr>
        <w:commentReference w:id="19"/>
      </w:r>
      <w:commentRangeEnd w:id="20"/>
      <w:r w:rsidR="00DB6C27">
        <w:rPr>
          <w:rStyle w:val="CommentReference"/>
          <w:rFonts w:eastAsiaTheme="minorHAnsi"/>
          <w:i w:val="0"/>
        </w:rPr>
        <w:commentReference w:id="20"/>
      </w:r>
    </w:p>
    <w:p w14:paraId="1E4940F0" w14:textId="347417F1" w:rsidR="00F75BC7" w:rsidRDefault="00AA168A" w:rsidP="00B67671">
      <w:pPr>
        <w:spacing w:line="360" w:lineRule="auto"/>
        <w:jc w:val="both"/>
      </w:pPr>
      <w:r>
        <w:t>W</w:t>
      </w:r>
      <w:r w:rsidR="003057E6">
        <w:t>e performed a simulation study</w:t>
      </w:r>
      <w:r w:rsidR="00E424C1">
        <w:t xml:space="preserve"> t</w:t>
      </w:r>
      <w:r>
        <w:t xml:space="preserve">o evaluate the robustness of the proposed method, </w:t>
      </w:r>
      <w:r w:rsidR="003057E6">
        <w:t xml:space="preserve">using datasets generated </w:t>
      </w:r>
      <w:r>
        <w:t xml:space="preserve">using </w:t>
      </w:r>
      <w:r w:rsidR="003057E6">
        <w:t>an individual-based model (</w:t>
      </w:r>
      <w:commentRangeStart w:id="21"/>
      <w:commentRangeStart w:id="22"/>
      <w:r w:rsidR="003057E6">
        <w:t>IBM</w:t>
      </w:r>
      <w:commentRangeEnd w:id="21"/>
      <w:r w:rsidR="008A6648">
        <w:rPr>
          <w:rStyle w:val="CommentReference"/>
        </w:rPr>
        <w:commentReference w:id="21"/>
      </w:r>
      <w:commentRangeEnd w:id="22"/>
      <w:r w:rsidR="00DB6C27">
        <w:rPr>
          <w:rStyle w:val="CommentReference"/>
        </w:rPr>
        <w:commentReference w:id="22"/>
      </w:r>
      <w:r w:rsidR="003057E6">
        <w:t xml:space="preserve">). The IBM is capable of mimicking individual characteristics by following the life history processes (survival, growth, and reproduction) of individual fish. </w:t>
      </w:r>
      <w:del w:id="23" w:author="Maia Kapur" w:date="2019-02-11T14:29:00Z">
        <w:r w:rsidR="003057E6" w:rsidDel="00FA1B5B">
          <w:delText xml:space="preserve">Temporal variation in fish growth </w:delText>
        </w:r>
        <w:r w:rsidR="00E424C1" w:rsidDel="00FA1B5B">
          <w:delText xml:space="preserve">at the population level </w:delText>
        </w:r>
        <w:r w:rsidR="003057E6" w:rsidDel="00FA1B5B">
          <w:delText xml:space="preserve">is achieved by changing the mean fishing mortality </w:delText>
        </w:r>
        <w:r w:rsidR="00E23A55" w:rsidDel="00FA1B5B">
          <w:delText>(</w:delText>
        </w:r>
        <w:r w:rsidR="00E23A55" w:rsidRPr="00E23A55" w:rsidDel="00FA1B5B">
          <w:rPr>
            <w:i/>
          </w:rPr>
          <w:delText>F</w:delText>
        </w:r>
        <w:r w:rsidR="00E23A55" w:rsidDel="00FA1B5B">
          <w:delText xml:space="preserve">) </w:delText>
        </w:r>
        <w:r w:rsidR="00E424C1" w:rsidDel="00FA1B5B">
          <w:delText>via</w:delText>
        </w:r>
        <w:r w:rsidR="00E23A55" w:rsidDel="00FA1B5B">
          <w:delText xml:space="preserve"> a generated vector of </w:delText>
        </w:r>
        <w:r w:rsidR="00E23A55" w:rsidDel="00FA1B5B">
          <w:rPr>
            <w:i/>
          </w:rPr>
          <w:delText>F</w:delText>
        </w:r>
        <w:r w:rsidR="00C41D19" w:rsidDel="00FA1B5B">
          <w:delText xml:space="preserve"> as in</w:delText>
        </w:r>
        <w:r w:rsidR="00873DA6" w:rsidDel="00FA1B5B">
          <w:delText xml:space="preserve"> </w:delText>
        </w:r>
        <w:r w:rsidR="00873DA6" w:rsidDel="00FA1B5B">
          <w:fldChar w:fldCharType="begin" w:fldLock="1"/>
        </w:r>
        <w:r w:rsidR="00E424C1" w:rsidDel="00FA1B5B">
          <w:delInstrText>ADDIN CSL_CITATION {"citationItems":[{"id":"ITEM-1","itemData":{"DOI":"10.1016/j.fishres.2011.12.011","ISBN":"0165-7836","ISSN":"01657836","abstract":"Methods that use only fisheries catch records to determine the status of exploited fish populations have been used to draw important conclusions regarding the world's fisheries. The reliability of two such approaches is evaluated by simulating a range of fisheries development and overfishing scenarios. The success rate and bias of stock status classification by two catch-based methods is compared with those of two stock assessment methods that explicitly model population dynamics and use additional fishing effort data. On average the catch-based methods correctly classified the status of stocks in 31% and 34% of the cases considered. Two simple stock assessments successfully classified stock status in 57% and 59% of the cases. The catch-based methods and the surplus production stock assessment were negatively biased and on average provided overly pessimistic conclusions regarding stock status. Catch-based methods were more negatively biased on average than the stock assessment approaches. ?? 2011 Elsevier B.V.","author":[{"dropping-particle":"","family":"Carruthers","given":"Thomas R","non-dropping-particle":"","parse-names":false,"suffix":""},{"dropping-particle":"","family":"Walters","given":"Carl J","non-dropping-particle":"","parse-names":false,"suffix":""},{"dropping-particle":"","family":"McAllister","given":"Murdoch K","non-dropping-particle":"","parse-names":false,"suffix":""}],"container-title":"Fisheries Research","id":"ITEM-1","issued":{"date-parts":[["2012"]]},"page":"66-79","publisher":"Elsevier B.V.","title":"Evaluating methods that classify fisheries stock status using only fisheries catch data","type":"article-journal","volume":"119-120"},"uris":["http://www.mendeley.com/documents/?uuid=0ffea2f8-6a2b-4fdc-a600-0525c6c9adf9"]}],"mendeley":{"formattedCitation":"(Carruthers et al., 2012)","manualFormatting":"Carruthers et al. (2012)","plainTextFormattedCitation":"(Carruthers et al., 2012)","previouslyFormattedCitation":"(Carruthers et al., 2012)"},"properties":{"noteIndex":0},"schema":"https://github.com/citation-style-language/schema/raw/master/csl-citation.json"}</w:delInstrText>
        </w:r>
        <w:r w:rsidR="00873DA6" w:rsidDel="00FA1B5B">
          <w:fldChar w:fldCharType="separate"/>
        </w:r>
        <w:r w:rsidR="00873DA6" w:rsidRPr="00873DA6" w:rsidDel="00FA1B5B">
          <w:rPr>
            <w:noProof/>
          </w:rPr>
          <w:delText>Carruthers et al.</w:delText>
        </w:r>
        <w:r w:rsidR="00873DA6" w:rsidDel="00FA1B5B">
          <w:rPr>
            <w:noProof/>
          </w:rPr>
          <w:delText xml:space="preserve"> (</w:delText>
        </w:r>
        <w:r w:rsidR="00873DA6" w:rsidRPr="00873DA6" w:rsidDel="00FA1B5B">
          <w:rPr>
            <w:noProof/>
          </w:rPr>
          <w:delText>2012)</w:delText>
        </w:r>
        <w:r w:rsidR="00873DA6" w:rsidDel="00FA1B5B">
          <w:fldChar w:fldCharType="end"/>
        </w:r>
        <w:r w:rsidR="003057E6" w:rsidDel="00FA1B5B">
          <w:delText xml:space="preserve">. </w:delText>
        </w:r>
        <w:r w:rsidR="00B67671" w:rsidDel="00FA1B5B">
          <w:delText xml:space="preserve">This </w:delText>
        </w:r>
        <w:r w:rsidR="008A6648" w:rsidDel="00FA1B5B">
          <w:delText>involved specifying</w:delText>
        </w:r>
        <w:r w:rsidR="00C41D19" w:rsidDel="00FA1B5B">
          <w:delText xml:space="preserve"> the median </w:delText>
        </w:r>
        <w:r w:rsidR="00C41D19" w:rsidDel="00FA1B5B">
          <w:rPr>
            <w:i/>
          </w:rPr>
          <w:delText>F</w:delText>
        </w:r>
        <w:r w:rsidR="00C41D19" w:rsidDel="00FA1B5B">
          <w:delText xml:space="preserve"> for the final 50 years of the 100-year simulation; fish are only subject to natural mortality for the first 50 years.</w:delText>
        </w:r>
        <w:r w:rsidR="003640BA" w:rsidDel="00FA1B5B">
          <w:delText xml:space="preserve"> The median values </w:delText>
        </w:r>
        <w:r w:rsidR="00E23A55" w:rsidDel="00FA1B5B">
          <w:delText xml:space="preserve">for either the entirety or a </w:delText>
        </w:r>
        <w:r w:rsidR="00E23A55" w:rsidDel="00FA1B5B">
          <w:lastRenderedPageBreak/>
          <w:delText>subset of the final 50 years were either</w:delText>
        </w:r>
        <w:r w:rsidR="003640BA" w:rsidDel="00FA1B5B">
          <w:delText xml:space="preserve"> low (</w:delText>
        </w:r>
        <w:r w:rsidR="003640BA" w:rsidRPr="003640BA" w:rsidDel="00FA1B5B">
          <w:rPr>
            <w:i/>
          </w:rPr>
          <w:delText>F</w:delText>
        </w:r>
        <w:r w:rsidR="003640BA" w:rsidDel="00FA1B5B">
          <w:delText xml:space="preserve"> = 0.15</w:delText>
        </w:r>
        <w:r w:rsidR="00B67671" w:rsidDel="00FA1B5B">
          <w:delText xml:space="preserve"> </w:delText>
        </w:r>
        <w:r w:rsidR="008A6648" w:rsidDel="00FA1B5B">
          <w:delText>yr</w:delText>
        </w:r>
        <w:r w:rsidR="008A6648" w:rsidRPr="00B9623A" w:rsidDel="00FA1B5B">
          <w:rPr>
            <w:vertAlign w:val="superscript"/>
          </w:rPr>
          <w:delText>-1</w:delText>
        </w:r>
        <w:r w:rsidR="003640BA" w:rsidDel="00FA1B5B">
          <w:delText>), medium (</w:delText>
        </w:r>
        <w:r w:rsidR="003640BA" w:rsidRPr="003640BA" w:rsidDel="00FA1B5B">
          <w:rPr>
            <w:i/>
          </w:rPr>
          <w:delText>F</w:delText>
        </w:r>
        <w:r w:rsidR="003640BA" w:rsidDel="00FA1B5B">
          <w:delText xml:space="preserve"> = 0.25</w:delText>
        </w:r>
        <w:r w:rsidR="008A6648" w:rsidRPr="008A6648" w:rsidDel="00FA1B5B">
          <w:delText xml:space="preserve"> </w:delText>
        </w:r>
        <w:r w:rsidR="008A6648" w:rsidDel="00FA1B5B">
          <w:delText>yr</w:delText>
        </w:r>
        <w:r w:rsidR="008A6648" w:rsidRPr="00805C96" w:rsidDel="00FA1B5B">
          <w:rPr>
            <w:vertAlign w:val="superscript"/>
          </w:rPr>
          <w:delText>-1</w:delText>
        </w:r>
        <w:r w:rsidR="003640BA" w:rsidDel="00FA1B5B">
          <w:delText>), or high (</w:delText>
        </w:r>
        <w:r w:rsidR="003640BA" w:rsidRPr="003640BA" w:rsidDel="00FA1B5B">
          <w:rPr>
            <w:i/>
          </w:rPr>
          <w:delText xml:space="preserve">F </w:delText>
        </w:r>
        <w:r w:rsidR="003640BA" w:rsidDel="00FA1B5B">
          <w:delText>= 0.35</w:delText>
        </w:r>
        <w:r w:rsidR="008A6648" w:rsidRPr="008A6648" w:rsidDel="00FA1B5B">
          <w:delText xml:space="preserve"> </w:delText>
        </w:r>
        <w:r w:rsidR="008A6648" w:rsidDel="00FA1B5B">
          <w:delText>yr</w:delText>
        </w:r>
        <w:r w:rsidR="008A6648" w:rsidRPr="00805C96" w:rsidDel="00FA1B5B">
          <w:rPr>
            <w:vertAlign w:val="superscript"/>
          </w:rPr>
          <w:delText>-1</w:delText>
        </w:r>
        <w:r w:rsidR="003640BA" w:rsidDel="00FA1B5B">
          <w:delText>).</w:delText>
        </w:r>
        <w:r w:rsidR="00C41D19" w:rsidDel="00FA1B5B">
          <w:delText xml:space="preserve">  </w:delText>
        </w:r>
      </w:del>
      <w:r w:rsidR="003057E6">
        <w:t>We simulate spatial variation by generating length and age datasets under different growth regimes</w:t>
      </w:r>
      <w:r w:rsidR="00330BD9">
        <w:t xml:space="preserve"> </w:t>
      </w:r>
      <w:r w:rsidR="003057E6">
        <w:t xml:space="preserve">(i.e., higher values of </w:t>
      </w:r>
      <w:r w:rsidR="003057E6" w:rsidRPr="00B9623A">
        <w:rPr>
          <w:i/>
        </w:rPr>
        <w:t>K</w:t>
      </w:r>
      <w:r w:rsidR="003057E6">
        <w:t xml:space="preserve"> and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3057E6">
        <w:t>) and assign</w:t>
      </w:r>
      <w:r w:rsidR="00C41D19">
        <w:t xml:space="preserve"> </w:t>
      </w:r>
      <w:r w:rsidR="003057E6">
        <w:t>a range of latitudes</w:t>
      </w:r>
      <w:r w:rsidR="00C41D19">
        <w:t xml:space="preserve"> to each regime.</w:t>
      </w:r>
      <w:r w:rsidR="00F75BC7">
        <w:t xml:space="preserve"> </w:t>
      </w:r>
      <w:commentRangeStart w:id="24"/>
      <w:commentRangeStart w:id="25"/>
      <w:r w:rsidR="00F75BC7">
        <w:t xml:space="preserve">The growth module of the IBM itself implements a VBGF with  </w:t>
      </w:r>
      <w:r w:rsidR="00F75BC7" w:rsidRPr="00B9623A">
        <w:rPr>
          <w:i/>
        </w:rPr>
        <w:t>L</w:t>
      </w:r>
      <w:r w:rsidR="00F75BC7" w:rsidRPr="00B9623A">
        <w:rPr>
          <w:vertAlign w:val="subscript"/>
        </w:rPr>
        <w:t>1</w:t>
      </w:r>
      <w:r w:rsidR="00F75BC7">
        <w:t xml:space="preserve"> and </w:t>
      </w:r>
      <w:r w:rsidR="00F75BC7" w:rsidRPr="00B9623A">
        <w:rPr>
          <w:i/>
        </w:rPr>
        <w:t>L</w:t>
      </w:r>
      <w:r w:rsidR="00F75BC7" w:rsidRPr="00B9623A">
        <w:rPr>
          <w:vertAlign w:val="subscript"/>
        </w:rPr>
        <w:t>2</w:t>
      </w:r>
      <w:r w:rsidR="00F75BC7">
        <w:t xml:space="preserve"> as in Stock Synthesis </w:t>
      </w:r>
      <w:r w:rsidR="00F75BC7">
        <w:fldChar w:fldCharType="begin" w:fldLock="1"/>
      </w:r>
      <w:r w:rsidR="00873DA6">
        <w:instrText>ADDIN CSL_CITATION {"citationItems":[{"id":"ITEM-1","itemData":{"DOI":"10.1016/j.fishres.2012.10.012","ISBN":"0165-7836","ISSN":"01657836","abstract":"Stock synthesis (SS) is a statistical age-structured population modeling framework that has been applied in a wide variety of fish assessments globally. The framework is highly scalable from data-weak situations where it operates as an age-structured production model, to complex situations where it can flexibly incorporate multiple data sources and account for biological and environmental processes. SS implements compensatory population dynamics through use of a function relating mean recruitment to spawner reproductive output. This function enhances the ability of SS to operate in data-weak situations and enables it to estimate fishery management quantities such as fishing rates that would provide for maximum sustainable yield and to employ these rates in forecasts of potential yield and future stock status. Complex model configurations such as multiple areas and multiple growth morphs are possible, tag-recapture data can be used to aid estimation of movement rates among areas, and most parameters can change over time in response to environmental and ecosystem factors. SS is coded using Auto-Differentiation Model Builder, so inherits its powerful capability to efficiently estimate hundreds of parameters using either maximum likelihood or Bayesian inference. Output processing, principally through a package developed in R, enables rapid model diagnosis. Details of the underlying population dynamics and the statistical framework used within SS are provided. ©2012.","author":[{"dropping-particle":"","family":"Methot","given":"Richard D","non-dropping-particle":"","parse-names":false,"suffix":""},{"dropping-particle":"","family":"Wetzel","given":"Chantell R","non-dropping-particle":"","parse-names":false,"suffix":""}],"container-title":"Fisheries Research","id":"ITEM-1","issued":{"date-parts":[["2013"]]},"page":"86-99","title":"Stock synthesis: A biological and statistical framework for fish stock assessment and fishery management","type":"article-journal","volume":"142"},"uris":["http://www.mendeley.com/documents/?uuid=84c299fe-cb63-404a-815c-abadd1f1ce9c"]}],"mendeley":{"formattedCitation":"(Methot and Wetzel, 2013)","plainTextFormattedCitation":"(Methot and Wetzel, 2013)","previouslyFormattedCitation":"(Methot and Wetzel, 2013)"},"properties":{"noteIndex":0},"schema":"https://github.com/citation-style-language/schema/raw/master/csl-citation.json"}</w:instrText>
      </w:r>
      <w:r w:rsidR="00F75BC7">
        <w:fldChar w:fldCharType="separate"/>
      </w:r>
      <w:r w:rsidR="00F75BC7" w:rsidRPr="00F75BC7">
        <w:rPr>
          <w:noProof/>
        </w:rPr>
        <w:t>(Methot and Wetzel, 2013)</w:t>
      </w:r>
      <w:r w:rsidR="00F75BC7">
        <w:fldChar w:fldCharType="end"/>
      </w:r>
      <w:r w:rsidR="00F75BC7">
        <w:t>:</w:t>
      </w:r>
    </w:p>
    <w:p w14:paraId="3D205EA6" w14:textId="6D1140B3" w:rsidR="00F75BC7" w:rsidRDefault="00F75BC7" w:rsidP="00853E77">
      <w:pPr>
        <w:pStyle w:val="Caption"/>
        <w:spacing w:line="360" w:lineRule="auto"/>
        <w:jc w:val="both"/>
      </w:pPr>
      <w:r>
        <w:t xml:space="preserve">Equation </w:t>
      </w:r>
      <w:r w:rsidR="00B34995">
        <w:rPr>
          <w:noProof/>
        </w:rPr>
        <w:fldChar w:fldCharType="begin"/>
      </w:r>
      <w:r w:rsidR="00B34995">
        <w:rPr>
          <w:noProof/>
        </w:rPr>
        <w:instrText xml:space="preserve"> SEQ Equation \* ARABIC </w:instrText>
      </w:r>
      <w:r w:rsidR="00B34995">
        <w:rPr>
          <w:noProof/>
        </w:rPr>
        <w:fldChar w:fldCharType="separate"/>
      </w:r>
      <w:r>
        <w:rPr>
          <w:noProof/>
        </w:rPr>
        <w:t>2</w:t>
      </w:r>
      <w:r w:rsidR="00B34995">
        <w:rPr>
          <w:noProof/>
        </w:rPr>
        <w:fldChar w:fldCharType="end"/>
      </w:r>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Pr>
          <w:rFonts w:eastAsiaTheme="minorEastAsia"/>
        </w:rPr>
        <w:t xml:space="preserve"> = </w:t>
      </w: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m:t>
            </m:r>
          </m:den>
        </m:f>
      </m:oMath>
    </w:p>
    <w:p w14:paraId="3012175C" w14:textId="6F6C499B" w:rsidR="00E05953" w:rsidRDefault="00642D5E" w:rsidP="00853E77">
      <w:pPr>
        <w:spacing w:line="360" w:lineRule="auto"/>
        <w:jc w:val="both"/>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1,2</m:t>
            </m:r>
          </m:sub>
        </m:sSub>
      </m:oMath>
      <w:r>
        <w:rPr>
          <w:rFonts w:eastAsiaTheme="minorEastAsia"/>
        </w:rPr>
        <w:t xml:space="preserve"> represents the length of a fish at age </w:t>
      </w:r>
      <m:oMath>
        <m:sSub>
          <m:sSubPr>
            <m:ctrlPr>
              <w:rPr>
                <w:rFonts w:ascii="Cambria Math" w:hAnsi="Cambria Math"/>
              </w:rPr>
            </m:ctrlPr>
          </m:sSubPr>
          <m:e>
            <m:r>
              <w:rPr>
                <w:rFonts w:ascii="Cambria Math" w:hAnsi="Cambria Math"/>
              </w:rPr>
              <m:t>a</m:t>
            </m:r>
          </m:e>
          <m:sub>
            <m:r>
              <m:rPr>
                <m:sty m:val="p"/>
              </m:rPr>
              <w:rPr>
                <w:rFonts w:ascii="Cambria Math" w:hAnsi="Cambria Math"/>
              </w:rPr>
              <m:t>1,2</m:t>
            </m:r>
          </m:sub>
        </m:sSub>
      </m:oMath>
      <w:r>
        <w:rPr>
          <w:rFonts w:eastAsiaTheme="minorEastAsia"/>
        </w:rPr>
        <w:t xml:space="preserve">, and K is the same as in </w:t>
      </w:r>
      <w:r>
        <w:rPr>
          <w:rFonts w:eastAsiaTheme="minorEastAsia"/>
        </w:rPr>
        <w:fldChar w:fldCharType="begin"/>
      </w:r>
      <w:r>
        <w:rPr>
          <w:rFonts w:eastAsiaTheme="minorEastAsia"/>
        </w:rPr>
        <w:instrText xml:space="preserve"> REF _Ref535910294 \h </w:instrText>
      </w:r>
      <w:r w:rsidR="00B34995">
        <w:rPr>
          <w:rFonts w:eastAsiaTheme="minorEastAsia"/>
        </w:rPr>
        <w:instrText xml:space="preserve"> \* MERGEFORMAT </w:instrText>
      </w:r>
      <w:r>
        <w:rPr>
          <w:rFonts w:eastAsiaTheme="minorEastAsia"/>
        </w:rPr>
      </w:r>
      <w:r>
        <w:rPr>
          <w:rFonts w:eastAsiaTheme="minorEastAsia"/>
        </w:rPr>
        <w:fldChar w:fldCharType="separate"/>
      </w:r>
      <w:r>
        <w:t xml:space="preserve">Equation </w:t>
      </w:r>
      <w:r>
        <w:rPr>
          <w:noProof/>
        </w:rPr>
        <w:t>1</w:t>
      </w:r>
      <w:r>
        <w:rPr>
          <w:rFonts w:eastAsiaTheme="minorEastAsia"/>
        </w:rPr>
        <w:fldChar w:fldCharType="end"/>
      </w:r>
      <w:commentRangeEnd w:id="24"/>
      <w:r w:rsidR="008A6648">
        <w:rPr>
          <w:rStyle w:val="CommentReference"/>
        </w:rPr>
        <w:commentReference w:id="24"/>
      </w:r>
      <w:commentRangeEnd w:id="25"/>
      <w:r w:rsidR="00E424C1">
        <w:rPr>
          <w:rStyle w:val="CommentReference"/>
        </w:rPr>
        <w:commentReference w:id="25"/>
      </w:r>
      <w:r>
        <w:rPr>
          <w:rFonts w:eastAsiaTheme="minorEastAsia"/>
        </w:rPr>
        <w:t xml:space="preserve">. An individual fish’s growth increment </w:t>
      </w:r>
      <w:r w:rsidR="008A6648">
        <w:rPr>
          <w:rFonts w:eastAsiaTheme="minorEastAsia"/>
        </w:rPr>
        <w:t>is subject to</w:t>
      </w:r>
      <w:r>
        <w:rPr>
          <w:rFonts w:eastAsiaTheme="minorEastAsia"/>
        </w:rPr>
        <w:t xml:space="preserve"> </w:t>
      </w:r>
      <w:r w:rsidR="00AC02E6">
        <w:rPr>
          <w:rFonts w:eastAsiaTheme="minorEastAsia"/>
        </w:rPr>
        <w:t xml:space="preserve">a </w:t>
      </w:r>
      <w:r>
        <w:rPr>
          <w:rFonts w:eastAsiaTheme="minorEastAsia"/>
        </w:rPr>
        <w:t>bias-corrected lognormal err</w:t>
      </w:r>
      <w:commentRangeStart w:id="26"/>
      <w:commentRangeStart w:id="27"/>
      <w:r>
        <w:rPr>
          <w:rFonts w:eastAsiaTheme="minorEastAsia"/>
        </w:rPr>
        <w:t>or term</w:t>
      </w:r>
      <w:commentRangeEnd w:id="26"/>
      <w:r w:rsidR="008A6648">
        <w:rPr>
          <w:rStyle w:val="CommentReference"/>
        </w:rPr>
        <w:commentReference w:id="26"/>
      </w:r>
      <w:commentRangeEnd w:id="27"/>
      <w:r w:rsidR="00AC02E6">
        <w:rPr>
          <w:rStyle w:val="CommentReference"/>
        </w:rPr>
        <w:commentReference w:id="27"/>
      </w:r>
      <w:r>
        <w:rPr>
          <w:rFonts w:eastAsiaTheme="minorEastAsia"/>
        </w:rPr>
        <w:t>.</w:t>
      </w:r>
      <w:r w:rsidR="00C41D19">
        <w:t xml:space="preserve"> Depending on the scenario, </w:t>
      </w:r>
      <w:r w:rsidR="008D0470">
        <w:t xml:space="preserve">the different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 K</m:t>
        </m:r>
      </m:oMath>
      <w:r w:rsidR="008D0470">
        <w:rPr>
          <w:rFonts w:eastAsiaTheme="minorEastAsia"/>
        </w:rPr>
        <w:t xml:space="preserve"> regimes are either assigned completely distinct latitudinal ranges or ranges with some overlap.</w:t>
      </w:r>
    </w:p>
    <w:p w14:paraId="3D7D2183" w14:textId="6909C808" w:rsidR="003057E6" w:rsidRDefault="003057E6" w:rsidP="00853E77">
      <w:pPr>
        <w:spacing w:line="360" w:lineRule="auto"/>
        <w:jc w:val="both"/>
      </w:pPr>
      <w:r>
        <w:t xml:space="preserve">The simulated scenarios described below were designed to represent </w:t>
      </w:r>
      <w:ins w:id="28" w:author="Maia Kapur" w:date="2019-02-11T14:29:00Z">
        <w:r w:rsidR="00CD3EA6">
          <w:t xml:space="preserve">a variety of </w:t>
        </w:r>
      </w:ins>
      <w:del w:id="29" w:author="Maia Kapur" w:date="2019-02-11T14:29:00Z">
        <w:r w:rsidDel="00CD3EA6">
          <w:delText xml:space="preserve">the spectrum </w:delText>
        </w:r>
      </w:del>
      <w:proofErr w:type="spellStart"/>
      <w:r>
        <w:t>of</w:t>
      </w:r>
      <w:proofErr w:type="spellEnd"/>
      <w:r>
        <w:t xml:space="preserve"> possible </w:t>
      </w:r>
      <w:del w:id="30" w:author="Maia Kapur" w:date="2019-02-11T14:29:00Z">
        <w:r w:rsidDel="00CD3EA6">
          <w:delText xml:space="preserve">growth </w:delText>
        </w:r>
      </w:del>
      <w:r>
        <w:t>regimes</w:t>
      </w:r>
      <w:ins w:id="31" w:author="Maia Kapur" w:date="2019-02-11T14:29:00Z">
        <w:r w:rsidR="00CD3EA6">
          <w:t xml:space="preserve"> in spatial growth variation</w:t>
        </w:r>
      </w:ins>
      <w:r w:rsidR="00297019">
        <w:t xml:space="preserve">. Under each scenario, we generated 100 replicate datasets, and tabulated the frequency at which a given break point was identified using the GAM method described above. </w:t>
      </w:r>
      <w:r>
        <w:t xml:space="preserve"> The method was evaluated based on a) if it was able to accurately detect the presence or absence and location </w:t>
      </w:r>
      <w:r w:rsidR="00AC02E6">
        <w:t>of ‘</w:t>
      </w:r>
      <w:r>
        <w:t>break point</w:t>
      </w:r>
      <w:r w:rsidR="00B67671">
        <w:t>(s)</w:t>
      </w:r>
      <w:r>
        <w:t xml:space="preserve">’ in space, and b) if re-aggregation of the data at the proposed break point resulted in VBGF parameter estimates </w:t>
      </w:r>
      <w:r w:rsidR="008A6648">
        <w:t xml:space="preserve">that </w:t>
      </w:r>
      <w:r>
        <w:t>overlapped with the tru</w:t>
      </w:r>
      <w:r w:rsidR="00E23A55">
        <w:t xml:space="preserve">e values used to generate the </w:t>
      </w:r>
      <w:commentRangeStart w:id="32"/>
      <w:commentRangeStart w:id="33"/>
      <w:commentRangeStart w:id="34"/>
      <w:r w:rsidR="00E23A55">
        <w:t>dataset</w:t>
      </w:r>
      <w:commentRangeEnd w:id="32"/>
      <w:r w:rsidR="00E23A55">
        <w:rPr>
          <w:rStyle w:val="CommentReference"/>
        </w:rPr>
        <w:commentReference w:id="32"/>
      </w:r>
      <w:commentRangeEnd w:id="33"/>
      <w:r w:rsidR="008A6648">
        <w:rPr>
          <w:rStyle w:val="CommentReference"/>
        </w:rPr>
        <w:commentReference w:id="33"/>
      </w:r>
      <w:commentRangeEnd w:id="34"/>
      <w:r w:rsidR="00B67671">
        <w:rPr>
          <w:rStyle w:val="CommentReference"/>
        </w:rPr>
        <w:commentReference w:id="34"/>
      </w:r>
      <w:r w:rsidR="00A720E2">
        <w:t xml:space="preserve"> at the appropriate resolution.</w:t>
      </w:r>
    </w:p>
    <w:tbl>
      <w:tblPr>
        <w:tblStyle w:val="TableGrid"/>
        <w:tblW w:w="9455" w:type="dxa"/>
        <w:tblLook w:val="04A0" w:firstRow="1" w:lastRow="0" w:firstColumn="1" w:lastColumn="0" w:noHBand="0" w:noVBand="1"/>
      </w:tblPr>
      <w:tblGrid>
        <w:gridCol w:w="4780"/>
        <w:gridCol w:w="4675"/>
      </w:tblGrid>
      <w:tr w:rsidR="001645EA" w14:paraId="795F487F" w14:textId="77777777" w:rsidTr="00DB6987">
        <w:trPr>
          <w:trHeight w:val="20"/>
        </w:trPr>
        <w:tc>
          <w:tcPr>
            <w:tcW w:w="4780" w:type="dxa"/>
          </w:tcPr>
          <w:p w14:paraId="39167701" w14:textId="0AF84560" w:rsidR="001645EA" w:rsidRPr="00E11D94" w:rsidRDefault="001645EA" w:rsidP="00BE6536">
            <w:pPr>
              <w:rPr>
                <w:b/>
              </w:rPr>
            </w:pPr>
            <w:r w:rsidRPr="00E11D94">
              <w:rPr>
                <w:b/>
              </w:rPr>
              <w:t>Scenario Description</w:t>
            </w:r>
          </w:p>
        </w:tc>
        <w:tc>
          <w:tcPr>
            <w:tcW w:w="4675" w:type="dxa"/>
          </w:tcPr>
          <w:p w14:paraId="0F741E3F" w14:textId="1472A815" w:rsidR="001645EA" w:rsidRPr="00E11D94" w:rsidRDefault="001645EA" w:rsidP="00BE6536">
            <w:pPr>
              <w:rPr>
                <w:b/>
              </w:rPr>
            </w:pPr>
            <w:r w:rsidRPr="00E11D94">
              <w:rPr>
                <w:b/>
              </w:rPr>
              <w:t>Spatial Stratification</w:t>
            </w:r>
          </w:p>
        </w:tc>
      </w:tr>
      <w:tr w:rsidR="001645EA" w14:paraId="32657CF4" w14:textId="77777777" w:rsidTr="00DB6987">
        <w:trPr>
          <w:trHeight w:val="20"/>
        </w:trPr>
        <w:tc>
          <w:tcPr>
            <w:tcW w:w="4780" w:type="dxa"/>
          </w:tcPr>
          <w:p w14:paraId="576D373B" w14:textId="1001CF28" w:rsidR="001645EA" w:rsidRDefault="001645EA" w:rsidP="00BE6536">
            <w:r>
              <w:t>No spatial breaks</w:t>
            </w:r>
          </w:p>
        </w:tc>
        <w:tc>
          <w:tcPr>
            <w:tcW w:w="4675" w:type="dxa"/>
          </w:tcPr>
          <w:p w14:paraId="7C79A9FE" w14:textId="29A75A36" w:rsidR="001645EA" w:rsidRDefault="001645EA" w:rsidP="00BE6536">
            <w:r>
              <w:t>Latitude is uniform random variable for all points</w:t>
            </w:r>
          </w:p>
        </w:tc>
      </w:tr>
      <w:tr w:rsidR="001645EA" w14:paraId="13D45CB9" w14:textId="77777777" w:rsidTr="00DB6987">
        <w:trPr>
          <w:trHeight w:val="20"/>
        </w:trPr>
        <w:tc>
          <w:tcPr>
            <w:tcW w:w="4780" w:type="dxa"/>
          </w:tcPr>
          <w:p w14:paraId="077AD205" w14:textId="6D509CC4" w:rsidR="001645EA" w:rsidRDefault="001645EA" w:rsidP="00BE6536">
            <w:r>
              <w:t>Single, symmetrical spatial break</w:t>
            </w:r>
            <w:r w:rsidR="00DB6987">
              <w:t xml:space="preserve"> in middle of range,</w:t>
            </w:r>
            <w:r>
              <w:t xml:space="preserve"> with no overlap</w:t>
            </w:r>
            <w:r w:rsidR="00DB6987">
              <w:t xml:space="preserve"> </w:t>
            </w:r>
          </w:p>
        </w:tc>
        <w:tc>
          <w:tcPr>
            <w:tcW w:w="4675" w:type="dxa"/>
          </w:tcPr>
          <w:p w14:paraId="548BD76D" w14:textId="57EC7708" w:rsidR="001645EA" w:rsidRDefault="001645EA" w:rsidP="00BE6536">
            <w:r>
              <w:t xml:space="preserve">Latitude ~ </w:t>
            </w:r>
            <w:proofErr w:type="gramStart"/>
            <w:r>
              <w:t>U[</w:t>
            </w:r>
            <w:proofErr w:type="gramEnd"/>
            <w:r>
              <w:t xml:space="preserve">0,25]  for growth Regime 1; Latitude ~ </w:t>
            </w:r>
            <w:commentRangeStart w:id="35"/>
            <w:commentRangeStart w:id="36"/>
            <w:r>
              <w:t>U[25,50</w:t>
            </w:r>
            <w:commentRangeEnd w:id="35"/>
            <w:r>
              <w:rPr>
                <w:rStyle w:val="CommentReference"/>
              </w:rPr>
              <w:commentReference w:id="35"/>
            </w:r>
            <w:commentRangeEnd w:id="36"/>
            <w:r>
              <w:rPr>
                <w:rStyle w:val="CommentReference"/>
              </w:rPr>
              <w:commentReference w:id="36"/>
            </w:r>
            <w:r>
              <w:t>] for Regime 2</w:t>
            </w:r>
          </w:p>
        </w:tc>
      </w:tr>
      <w:tr w:rsidR="00DB6987" w14:paraId="304F315C" w14:textId="77777777" w:rsidTr="00DB6987">
        <w:trPr>
          <w:trHeight w:val="20"/>
        </w:trPr>
        <w:tc>
          <w:tcPr>
            <w:tcW w:w="4780" w:type="dxa"/>
          </w:tcPr>
          <w:p w14:paraId="6E33CFA1" w14:textId="00982795" w:rsidR="00DB6987" w:rsidRDefault="00DB6987" w:rsidP="00DB6987">
            <w:r>
              <w:t xml:space="preserve">Single spatial break at edge of range with no overlap </w:t>
            </w:r>
          </w:p>
        </w:tc>
        <w:tc>
          <w:tcPr>
            <w:tcW w:w="4675" w:type="dxa"/>
          </w:tcPr>
          <w:p w14:paraId="54B14920" w14:textId="463F997F" w:rsidR="00DB6987" w:rsidRDefault="00DB6987" w:rsidP="00DB6987">
            <w:r>
              <w:t xml:space="preserve">Latitude ~ </w:t>
            </w:r>
            <w:proofErr w:type="gramStart"/>
            <w:r>
              <w:t>U[</w:t>
            </w:r>
            <w:proofErr w:type="gramEnd"/>
            <w:r>
              <w:t xml:space="preserve">0,49]  for growth Regime 1; Latitude ~ </w:t>
            </w:r>
            <w:commentRangeStart w:id="37"/>
            <w:commentRangeStart w:id="38"/>
            <w:r>
              <w:t>U[49,50</w:t>
            </w:r>
            <w:commentRangeEnd w:id="37"/>
            <w:r>
              <w:rPr>
                <w:rStyle w:val="CommentReference"/>
              </w:rPr>
              <w:commentReference w:id="37"/>
            </w:r>
            <w:commentRangeEnd w:id="38"/>
            <w:r>
              <w:rPr>
                <w:rStyle w:val="CommentReference"/>
              </w:rPr>
              <w:commentReference w:id="38"/>
            </w:r>
            <w:r>
              <w:t>] for Regime 2</w:t>
            </w:r>
          </w:p>
        </w:tc>
      </w:tr>
      <w:tr w:rsidR="00DB6987" w14:paraId="0542B305" w14:textId="77777777" w:rsidTr="00DB6987">
        <w:trPr>
          <w:trHeight w:val="20"/>
        </w:trPr>
        <w:tc>
          <w:tcPr>
            <w:tcW w:w="4780" w:type="dxa"/>
          </w:tcPr>
          <w:p w14:paraId="105B6171" w14:textId="7258C733" w:rsidR="00DB6987" w:rsidRDefault="00DB6987" w:rsidP="00DB6987">
            <w:r>
              <w:t>Single spatial break with some overlap</w:t>
            </w:r>
          </w:p>
        </w:tc>
        <w:tc>
          <w:tcPr>
            <w:tcW w:w="4675" w:type="dxa"/>
          </w:tcPr>
          <w:p w14:paraId="09EDDCF7" w14:textId="4592CDF5" w:rsidR="00DB6987" w:rsidRDefault="00DB6987" w:rsidP="00DB6987">
            <w:r>
              <w:t xml:space="preserve">Latitude ~ </w:t>
            </w:r>
            <w:proofErr w:type="gramStart"/>
            <w:r>
              <w:t>U[</w:t>
            </w:r>
            <w:proofErr w:type="gramEnd"/>
            <w:r>
              <w:t>0,25]  for growth Regime 1; Latitude ~ U[20,50] for Regime 2</w:t>
            </w:r>
          </w:p>
        </w:tc>
      </w:tr>
      <w:tr w:rsidR="00DB6987" w14:paraId="1D793B9A" w14:textId="77777777" w:rsidTr="00DB6987">
        <w:trPr>
          <w:trHeight w:val="20"/>
        </w:trPr>
        <w:tc>
          <w:tcPr>
            <w:tcW w:w="4780" w:type="dxa"/>
          </w:tcPr>
          <w:p w14:paraId="434A907F" w14:textId="6E867B2B" w:rsidR="00DB6987" w:rsidRPr="00DB6987" w:rsidRDefault="00DB6987" w:rsidP="00DB6987">
            <w:pPr>
              <w:rPr>
                <w:highlight w:val="yellow"/>
              </w:rPr>
            </w:pPr>
            <w:r w:rsidRPr="00DB6987">
              <w:rPr>
                <w:highlight w:val="yellow"/>
              </w:rPr>
              <w:t>Spatial expansion/contraction</w:t>
            </w:r>
          </w:p>
        </w:tc>
        <w:tc>
          <w:tcPr>
            <w:tcW w:w="4675" w:type="dxa"/>
          </w:tcPr>
          <w:p w14:paraId="02449E4A" w14:textId="25FB57EC" w:rsidR="00DB6987" w:rsidRPr="00DB6987" w:rsidRDefault="00DB6987" w:rsidP="00DB6987">
            <w:pPr>
              <w:rPr>
                <w:highlight w:val="yellow"/>
              </w:rPr>
            </w:pPr>
            <w:r w:rsidRPr="00DB6987">
              <w:rPr>
                <w:highlight w:val="yellow"/>
              </w:rPr>
              <w:t xml:space="preserve">Regime 1 Latitude ~ </w:t>
            </w:r>
            <w:proofErr w:type="gramStart"/>
            <w:r w:rsidRPr="00DB6987">
              <w:rPr>
                <w:highlight w:val="yellow"/>
              </w:rPr>
              <w:t>U[</w:t>
            </w:r>
            <w:proofErr w:type="gramEnd"/>
            <w:r w:rsidRPr="00DB6987">
              <w:rPr>
                <w:highlight w:val="yellow"/>
              </w:rPr>
              <w:t>1,50] in year one, and moves ‘northward’ one degree each year. In year 50, Regime 2 ~ U[1,49] and Regime 1 ~ U[49,50]</w:t>
            </w:r>
          </w:p>
        </w:tc>
      </w:tr>
    </w:tbl>
    <w:p w14:paraId="1990CF14" w14:textId="4ABA408E" w:rsidR="008B3D07" w:rsidRDefault="003640BA" w:rsidP="00674D52">
      <w:pPr>
        <w:pStyle w:val="Caption"/>
        <w:spacing w:line="360" w:lineRule="auto"/>
      </w:pPr>
      <w:r>
        <w:t xml:space="preserve">Table </w:t>
      </w:r>
      <w:r w:rsidR="00B34995">
        <w:rPr>
          <w:noProof/>
        </w:rPr>
        <w:fldChar w:fldCharType="begin"/>
      </w:r>
      <w:r w:rsidR="00B34995">
        <w:rPr>
          <w:noProof/>
        </w:rPr>
        <w:instrText xml:space="preserve"> SEQ Table \* ARABIC </w:instrText>
      </w:r>
      <w:r w:rsidR="00B34995">
        <w:rPr>
          <w:noProof/>
        </w:rPr>
        <w:fldChar w:fldCharType="separate"/>
      </w:r>
      <w:r>
        <w:rPr>
          <w:noProof/>
        </w:rPr>
        <w:t>1</w:t>
      </w:r>
      <w:r w:rsidR="00B34995">
        <w:rPr>
          <w:noProof/>
        </w:rPr>
        <w:fldChar w:fldCharType="end"/>
      </w:r>
      <w:r>
        <w:t xml:space="preserve">. Summary of simulated datasets used to test method in presence/absence of </w:t>
      </w:r>
      <w:proofErr w:type="spellStart"/>
      <w:r w:rsidR="00F502D0">
        <w:t>spatial</w:t>
      </w:r>
      <w:r>
        <w:t>l</w:t>
      </w:r>
      <w:proofErr w:type="spellEnd"/>
      <w:r>
        <w:t xml:space="preserve"> variation in growth.</w:t>
      </w:r>
      <w:r w:rsidR="00054CB8">
        <w:t xml:space="preserve"> </w:t>
      </w:r>
      <w:r w:rsidR="009062F8">
        <w:t xml:space="preserve">Regime 1 refers to a </w:t>
      </w:r>
      <w:r w:rsidR="00AC2082">
        <w:t xml:space="preserve">central Pacific </w:t>
      </w:r>
      <w:r w:rsidR="009062F8">
        <w:t xml:space="preserve">billfish-like </w:t>
      </w:r>
      <w:r w:rsidR="0011113B">
        <w:t xml:space="preserve">species, where </w:t>
      </w:r>
      <w:proofErr w:type="spellStart"/>
      <w:r w:rsidR="0011113B">
        <w:t>Linf</w:t>
      </w:r>
      <w:proofErr w:type="spellEnd"/>
      <w:r w:rsidR="0011113B">
        <w:t xml:space="preserve"> = </w:t>
      </w:r>
      <w:r w:rsidR="009E361C">
        <w:t xml:space="preserve">220 and K = 0.258; Regime 2 </w:t>
      </w:r>
      <w:proofErr w:type="spellStart"/>
      <w:r w:rsidR="009E361C">
        <w:t>Linf</w:t>
      </w:r>
      <w:proofErr w:type="spellEnd"/>
      <w:r w:rsidR="009E361C">
        <w:t xml:space="preserve"> = </w:t>
      </w:r>
      <w:r w:rsidR="00054CB8">
        <w:t>3</w:t>
      </w:r>
      <w:r w:rsidR="009E361C">
        <w:t xml:space="preserve">50, K = </w:t>
      </w:r>
      <w:r w:rsidR="00054CB8">
        <w:t>0.45.</w:t>
      </w:r>
    </w:p>
    <w:p w14:paraId="2D4FAEA5" w14:textId="623F9AC1" w:rsidR="00E424C1" w:rsidRPr="00E424C1" w:rsidRDefault="00E424C1" w:rsidP="001240C1">
      <w:pPr>
        <w:spacing w:line="360" w:lineRule="auto"/>
      </w:pPr>
      <w:r>
        <w:lastRenderedPageBreak/>
        <w:t xml:space="preserve">For each simulated dataset, we constructed a GAM </w:t>
      </w:r>
      <w:r w:rsidR="001240C1">
        <w:t>function as described above, utilized the method of finite differences to identify time periods and/or locations where growth was changing quickly (where the confidence interval of the first derivative was outside of the 5</w:t>
      </w:r>
      <w:r w:rsidR="001240C1" w:rsidRPr="001240C1">
        <w:rPr>
          <w:vertAlign w:val="superscript"/>
        </w:rPr>
        <w:t>th</w:t>
      </w:r>
      <w:r w:rsidR="001240C1">
        <w:t xml:space="preserve"> to 95</w:t>
      </w:r>
      <w:r w:rsidR="001240C1" w:rsidRPr="001240C1">
        <w:rPr>
          <w:vertAlign w:val="superscript"/>
        </w:rPr>
        <w:t>th</w:t>
      </w:r>
      <w:r w:rsidR="001240C1">
        <w:t xml:space="preserve"> percentiles of the entire derivative set for that simulation, </w:t>
      </w:r>
      <w:r w:rsidR="001240C1">
        <w:rPr>
          <w:b/>
        </w:rPr>
        <w:t>G</w:t>
      </w:r>
      <w:ins w:id="39" w:author="Maia Kapur" w:date="2019-02-11T14:30:00Z">
        <w:r w:rsidR="007145FD">
          <w:rPr>
            <w:b/>
          </w:rPr>
          <w:t xml:space="preserve"> </w:t>
        </w:r>
        <w:r w:rsidR="007145FD" w:rsidRPr="007145FD">
          <w:rPr>
            <w:rPrChange w:id="40" w:author="Maia Kapur" w:date="2019-02-11T14:30:00Z">
              <w:rPr>
                <w:b/>
              </w:rPr>
            </w:rPrChange>
          </w:rPr>
          <w:t>and did not include zero</w:t>
        </w:r>
      </w:ins>
      <w:r w:rsidR="001240C1">
        <w:t xml:space="preserve">). The data were then re-aggregated to match the </w:t>
      </w:r>
      <w:ins w:id="41" w:author="Maia Kapur" w:date="2019-02-11T14:31:00Z">
        <w:r w:rsidR="00FD1CD3">
          <w:t xml:space="preserve">most frequently </w:t>
        </w:r>
      </w:ins>
      <w:r w:rsidR="001240C1">
        <w:t>identified spati</w:t>
      </w:r>
      <w:ins w:id="42" w:author="Maia Kapur" w:date="2019-02-11T14:31:00Z">
        <w:r w:rsidR="00FD1CD3">
          <w:t>al</w:t>
        </w:r>
      </w:ins>
      <w:del w:id="43" w:author="Maia Kapur" w:date="2019-02-11T14:31:00Z">
        <w:r w:rsidR="001240C1" w:rsidDel="00FD1CD3">
          <w:delText>o-temporal</w:delText>
        </w:r>
      </w:del>
      <w:r w:rsidR="001240C1">
        <w:t xml:space="preserve"> break point</w:t>
      </w:r>
      <w:ins w:id="44" w:author="Maia Kapur" w:date="2019-02-11T14:31:00Z">
        <w:r w:rsidR="00FD1CD3">
          <w:t xml:space="preserve"> for that dataset</w:t>
        </w:r>
      </w:ins>
      <w:del w:id="45" w:author="Maia Kapur" w:date="2019-02-11T14:31:00Z">
        <w:r w:rsidR="001240C1" w:rsidDel="00FD1CD3">
          <w:delText>s</w:delText>
        </w:r>
      </w:del>
      <w:ins w:id="46" w:author="Maia Kapur" w:date="2019-02-11T14:30:00Z">
        <w:r w:rsidR="00FD1CD3">
          <w:t>, and fit to a VGBF in TMB to provide estimated</w:t>
        </w:r>
      </w:ins>
      <w:r w:rsidR="001240C1">
        <w:t xml:space="preserve"> </w:t>
      </w:r>
      <w:ins w:id="47" w:author="Maia Kapur" w:date="2019-02-11T14:31:00Z">
        <w:r w:rsidR="00FD1CD3">
          <w:t xml:space="preserve">life history parameters </w:t>
        </w:r>
        <w:proofErr w:type="spellStart"/>
        <w:r w:rsidR="00FD1CD3">
          <w:t>Linf</w:t>
        </w:r>
        <w:proofErr w:type="spellEnd"/>
        <w:r w:rsidR="00FD1CD3">
          <w:t xml:space="preserve"> and K.</w:t>
        </w:r>
      </w:ins>
    </w:p>
    <w:p w14:paraId="2A44C097" w14:textId="5A2D60B3" w:rsidR="00E05953" w:rsidRDefault="00E05953" w:rsidP="00E424C1">
      <w:pPr>
        <w:pStyle w:val="Heading2"/>
        <w:spacing w:line="360" w:lineRule="auto"/>
        <w:rPr>
          <w:ins w:id="48" w:author="mkapur" w:date="2019-01-24T08:24:00Z"/>
        </w:rPr>
      </w:pPr>
      <w:commentRangeStart w:id="49"/>
      <w:commentRangeStart w:id="50"/>
      <w:r>
        <w:t>Application to Northeast Pacific Sablefish</w:t>
      </w:r>
      <w:commentRangeEnd w:id="49"/>
      <w:r w:rsidR="00D965FB">
        <w:rPr>
          <w:rStyle w:val="CommentReference"/>
          <w:rFonts w:eastAsiaTheme="minorHAnsi"/>
          <w:i w:val="0"/>
        </w:rPr>
        <w:commentReference w:id="49"/>
      </w:r>
      <w:commentRangeEnd w:id="50"/>
      <w:r w:rsidR="00C87B6A">
        <w:rPr>
          <w:rStyle w:val="CommentReference"/>
          <w:rFonts w:eastAsiaTheme="minorHAnsi"/>
          <w:i w:val="0"/>
        </w:rPr>
        <w:commentReference w:id="50"/>
      </w:r>
    </w:p>
    <w:p w14:paraId="19E38DC5" w14:textId="20752B0A" w:rsidR="00F3466B" w:rsidRDefault="00F3466B" w:rsidP="00E424C1">
      <w:pPr>
        <w:spacing w:line="360" w:lineRule="auto"/>
        <w:rPr>
          <w:ins w:id="51" w:author="mkapur" w:date="2019-01-24T08:48:00Z"/>
        </w:rPr>
      </w:pPr>
      <w:r w:rsidRPr="004906F5">
        <w:t>Sablefish (</w:t>
      </w:r>
      <w:proofErr w:type="spellStart"/>
      <w:r w:rsidRPr="004906F5">
        <w:rPr>
          <w:i/>
        </w:rPr>
        <w:t>Anoplopoma</w:t>
      </w:r>
      <w:proofErr w:type="spellEnd"/>
      <w:r w:rsidRPr="004906F5">
        <w:rPr>
          <w:i/>
        </w:rPr>
        <w:t xml:space="preserve"> fimbria</w:t>
      </w:r>
      <w:r w:rsidRPr="004906F5">
        <w:t xml:space="preserve">) are a highly mobile, long-lived, valuable groundfish that have high movement rates (10 – 88% annual movement probabilities across Alaska, </w:t>
      </w:r>
      <w:r>
        <w:fldChar w:fldCharType="begin" w:fldLock="1"/>
      </w:r>
      <w:r>
        <w:instrText>ADDIN CSL_CITATION {"citationItems":[{"id":"ITEM-1","itemData":{"DOI":"10.1139/cjfas-2014-0251","ISSN":"0706-652X","abstract":"A basic step in understanding the dynamics of a fish population is to quantify movement and mortality rates. Conventional mark–recapture experiments have provided the foundation for studies on animal movement, particularly for fish. Previous studies have shown rapid mixing of sablefish (Anoplopoma fimbria) among fishery regulatory areas, with the pattern of movement related to fish size. Over 300 000 tag releases in Alaska and over 27 000 tag recoveries from 1979 to 2009 were analyzed. We used a Markov model to quantify annual movement probabilities among areas for three size groups of sablefish. The negative-binomial likelihood was used to model the tag-recovery data because of significant overdispersion. Annual move- ment probabilities were high, ranging from 10% to 88% depending on area of occupancy at each time step and size group. Overall, movement probabilities were very different between areas of occupancy and moderately different between size groups. Esti- mated annual movement of small sablefish from the central Gulf of Alaska had the reverse pattern of a previous study, with 29% moving westward and 39% moving eastward. Movement probabilities also varied annually, with decreasing movement until the late 1990s and increasing movement until 2009. Year-specific magnitude in movement probability of large fish was highly negatively correlated with female spawning biomass estimates from the federal stock assessment. Mean mortality estimates from time at liberty were similar to the federal stock assessment. Incorporating these tag-recovery and movement data into a fully age-structured spatial stock assessment model will inform harvest apportionment strategies to conserve spawning biomass and maximize future yields.","author":[{"dropping-particle":"","family":"Hanselman","given":"Dana H.","non-dropping-particle":"","parse-names":false,"suffix":""},{"dropping-particle":"","family":"Heifetz","given":"Jonathan","non-dropping-particle":"","parse-names":false,"suffix":""},{"dropping-particle":"","family":"Echave","given":"Katy B.","non-dropping-particle":"","parse-names":false,"suffix":""},{"dropping-particle":"","family":"Dressel","given":"Sherri C.","non-dropping-particle":"","parse-names":false,"suffix":""},{"dropping-particle":"","family":"Jech","given":"Josef Michael","non-dropping-particle":"","parse-names":false,"suffix":""}],"container-title":"Canadian Journal of Fisheries and Aquatic Sciences","id":"ITEM-1","issue":"2","issued":{"date-parts":[["2015"]]},"page":"238-251","title":"Move it or lose it: movement and mortality of sablefish tagged in Alaska","type":"article-journal","volume":"72"},"uris":["http://www.mendeley.com/documents/?uuid=0777765a-1137-441f-b1c3-d301d28c59a9"]}],"mendeley":{"formattedCitation":"(Dana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624B17">
        <w:rPr>
          <w:noProof/>
        </w:rPr>
        <w:t xml:space="preserve">Hanselman </w:t>
      </w:r>
      <w:r>
        <w:rPr>
          <w:noProof/>
        </w:rPr>
        <w:t>et al. 2015)</w:t>
      </w:r>
      <w:r>
        <w:fldChar w:fldCharType="end"/>
      </w:r>
      <w:r>
        <w:t xml:space="preserve"> </w:t>
      </w:r>
      <w:r w:rsidRPr="004906F5">
        <w:t xml:space="preserve">and range from Southern California to the Bering Sea. Concurrent population declines across the entire range during the past few decades have increased concern about the status </w:t>
      </w:r>
      <w:r>
        <w:t xml:space="preserve">of sablefish </w:t>
      </w:r>
      <w:r w:rsidRPr="004906F5">
        <w:t xml:space="preserve">and </w:t>
      </w:r>
      <w:r>
        <w:t xml:space="preserve">interest in the </w:t>
      </w:r>
      <w:r w:rsidRPr="004906F5">
        <w:t>causes of th</w:t>
      </w:r>
      <w:r w:rsidR="00F253EA">
        <w:t>e</w:t>
      </w:r>
      <w:r w:rsidRPr="004906F5">
        <w:t xml:space="preserve"> downward trend. Traditionally, sablefish stock assessment and management has occurred independently at regional scales, namely Alaska, British Columbia, and the US West Coast, assuming that these are closed stocks. However, recent genetic work has shown that NE Pacific sablefish are not genetically distinct between these traditional management areas </w:t>
      </w:r>
      <w:r w:rsidRPr="004906F5">
        <w:fldChar w:fldCharType="begin" w:fldLock="1"/>
      </w:r>
      <w:r>
        <w:instrText>ADDIN CSL_CITATION {"citationItems":[{"id":"ITEM-1","itemData":{"DOI":"10.1139/cjfas-2016-0012","ISSN":"0706-652X","abstract":"Understanding the genetic structure of a fishery may help delineate stocks and is directly applicable to resource management. To date, studies have not found clear population genetic structure across the range of the sablefish (Anoplopoma fimbria), yet significant biological differences are recognized. Here we use restriction site-associated DNA sequencing to develop thousands of single nucleotide polymorphisms (SNPs) throughout the sablefish genome and assess population genetic structure and examine the genome for SNPs under natural selection. Our study was unable to target spawning groups, having the potential to bias analyses that require a priori hypotheses of population structure. Low and insignificant levels of differentiation (FST = 0.0002) were observed among survey areas, and analyses of population structure suggested a single population. Only two SNPs were significantly associated with environmental variables. These results are likely due to considerable population mixing and suggest a single pa..., La compréhension de la structure génétique d’une pêche pourrait aider à en délimiter les stocks et est directement applicable à la gestion des ressources. À ce jour, les études n’ont pas relevé de structure génétique claire des populations à l’échelle de l’aire de répartition de la morue charbonnière (Anoplopoma fimbria), même si des différences biologiques significatives ont été reconnues. Nous utilisons le séquençage d’ADN associé à un site de restriction pour produire des milliers de polymorphismes mononucléotidiques (SNPs) à la grandeur du génome de la morue charbonnière et évaluons la structure génétique des populations et examinons le génome pour déceler des SNP qui reflèteraient une sélection naturelle. L’étude n’a pu cibler des groupes reproducteurs, ce qui pourrait biaiser les analyses qui requièrent des hypothèses a priori concernant la structure des populations. Des degrés de différenciation faibles et non significatifs (FST = 0,0002) ont été observés parmi les régions évaluées, et les analyses...","author":[{"dropping-particle":"","family":"Jasonowicz","given":"Andrew J.","non-dropping-particle":"","parse-names":false,"suffix":""},{"dropping-particle":"","family":"Goetz","given":"Frederick W.","non-dropping-particle":"","parse-names":false,"suffix":""},{"dropping-particle":"","family":"Goetz","given":"Giles W.","non-dropping-particle":"","parse-names":false,"suffix":""},{"dropping-particle":"","family":"Nichols","given":"Krista M.","non-dropping-particle":"","parse-names":false,"suffix":""}],"container-title":"Canadian Journal of Fisheries and Aquatic Sciences","id":"ITEM-1","issue":"3","issued":{"date-parts":[["2017"]]},"page":"377-387","title":"Love the one you’re with: genomic evidence of panmixia in the sablefish ( &lt;i&gt;Anoplopoma fimbria&lt;/i&gt; )","type":"article-journal","volume":"74"},"uris":["http://www.mendeley.com/documents/?uuid=8aade615-663c-43cf-844d-34fc8ae3df93"]}],"mendeley":{"formattedCitation":"(Jasonowicz et al., 2017)","plainTextFormattedCitation":"(Jasonowicz et al., 2017)","previouslyFormattedCitation":"(Jasonowicz et al., 2017)"},"properties":{"noteIndex":0},"schema":"https://github.com/citation-style-language/schema/raw/master/csl-citation.json"}</w:instrText>
      </w:r>
      <w:r w:rsidRPr="004906F5">
        <w:fldChar w:fldCharType="separate"/>
      </w:r>
      <w:r w:rsidRPr="00624B17">
        <w:rPr>
          <w:noProof/>
        </w:rPr>
        <w:t>(Jasonowicz et al., 2017)</w:t>
      </w:r>
      <w:r w:rsidRPr="004906F5">
        <w:fldChar w:fldCharType="end"/>
      </w:r>
      <w:r w:rsidRPr="004906F5">
        <w:t>, though there is evidence for differences in growth rate and size-at-maturity throughout the range</w:t>
      </w:r>
      <w:r>
        <w:t xml:space="preserve"> </w:t>
      </w:r>
      <w:r>
        <w:fldChar w:fldCharType="begin" w:fldLock="1"/>
      </w:r>
      <w:r>
        <w:instrText>ADDIN CSL_CITATION {"citationItems":[{"id":"ITEM-1","itemData":{"author":[{"dropping-particle":"","family":"McDevitt","given":"Miller","non-dropping-particle":"","parse-names":false,"suffix":""}],"id":"ITEM-1","issued":{"date-parts":[["1990"]]},"number-of-pages":"87","publisher":"University of Washington","title":"Growth Analysis of Sablefish From Mark-Recapture Data From the Northeast Pacific.","type":"thesis"},"uris":["http://www.mendeley.com/documents/?uuid=e4708e3a-138d-4719-beef-2f315fa35529"]}],"mendeley":{"formattedCitation":"(McDevitt, 1990)","plainTextFormattedCitation":"(McDevitt, 1990)","previouslyFormattedCitation":"(McDevitt, 1990)"},"properties":{"noteIndex":0},"schema":"https://github.com/citation-style-language/schema/raw/master/csl-citation.json"}</w:instrText>
      </w:r>
      <w:r>
        <w:fldChar w:fldCharType="separate"/>
      </w:r>
      <w:r w:rsidRPr="004973C8">
        <w:rPr>
          <w:noProof/>
        </w:rPr>
        <w:t>(McDevitt, 1990)</w:t>
      </w:r>
      <w:r>
        <w:fldChar w:fldCharType="end"/>
      </w:r>
      <w:r>
        <w:t>.</w:t>
      </w:r>
      <w:r w:rsidRPr="004906F5">
        <w:t xml:space="preserve"> This suggests that the current delineation of assessment and management regions is incongruent with the stock’s actual spatial structure and motivates research that would enable the construction of a population dynamics model </w:t>
      </w:r>
      <w:r>
        <w:t>that</w:t>
      </w:r>
      <w:r w:rsidRPr="004906F5">
        <w:t xml:space="preserve"> represents the spatial heterogeneity of sablefish throughout their range</w:t>
      </w:r>
      <w:ins w:id="52" w:author="mkapur" w:date="2019-01-24T08:48:00Z">
        <w:r w:rsidR="007F7701">
          <w:t>.</w:t>
        </w:r>
      </w:ins>
    </w:p>
    <w:p w14:paraId="56698BB5" w14:textId="124DD610" w:rsidR="007F7701" w:rsidRPr="00175514" w:rsidRDefault="007F7701" w:rsidP="00E424C1">
      <w:pPr>
        <w:spacing w:line="360" w:lineRule="auto"/>
        <w:jc w:val="both"/>
        <w:rPr>
          <w:i/>
        </w:rPr>
      </w:pPr>
      <w:r>
        <w:t>E</w:t>
      </w:r>
      <w:r w:rsidRPr="004906F5">
        <w:t xml:space="preserve">stimates </w:t>
      </w:r>
      <w:r>
        <w:t xml:space="preserve">of the parameters of the growth curve </w:t>
      </w:r>
      <w:r w:rsidRPr="004906F5">
        <w:t xml:space="preserve">for sablefish are usually based on survey data acquired </w:t>
      </w:r>
      <w:r>
        <w:t xml:space="preserve">from chartered commercial trawl or longline vessels </w:t>
      </w:r>
      <w:r w:rsidRPr="004906F5">
        <w:t>(</w:t>
      </w:r>
      <w:r>
        <w:fldChar w:fldCharType="begin"/>
      </w:r>
      <w:r>
        <w:instrText xml:space="preserve"> REF _Ref525720559 \h  \* MERGEFORMAT </w:instrText>
      </w:r>
      <w:r>
        <w:fldChar w:fldCharType="separate"/>
      </w:r>
      <w:r>
        <w:t xml:space="preserve">Table </w:t>
      </w:r>
      <w:r>
        <w:rPr>
          <w:noProof/>
        </w:rPr>
        <w:t>1</w:t>
      </w:r>
      <w:r>
        <w:fldChar w:fldCharType="end"/>
      </w:r>
      <w:r w:rsidRPr="004906F5">
        <w:t>). It is preferable to obtain estimate</w:t>
      </w:r>
      <w:r w:rsidR="008F0D40">
        <w:t>d</w:t>
      </w:r>
      <w:r>
        <w:t xml:space="preserve"> growth parameters using data</w:t>
      </w:r>
      <w:r w:rsidRPr="004906F5">
        <w:t xml:space="preserve"> from a survey, because </w:t>
      </w:r>
      <w:r>
        <w:t xml:space="preserve">fishery-dependent information can be heavily biased due to targeting or gear selectivity </w:t>
      </w:r>
      <w:r>
        <w:fldChar w:fldCharType="begin" w:fldLock="1"/>
      </w:r>
      <w:r>
        <w:instrText>ADDIN CSL_CITATION {"citationItems":[{"id":"ITEM-1","itemData":{"DOI":"10.1139/f69-051","ISBN":"0015-296X","ISSN":"0015-296X","abstract":"Size-selective mortality decreases or increases the actual and back-calculated lengths of an age-group, while at the same time altering the shape and variance of its length frequency distribution only slightly or not at all. An index of intensity of selection (r) can be calculated from the difference in computed length (d) between the penultimate annulus at age n and the terminal annulus at age n−1, together with the standard deviation in length (s); it is r = 1.349d/s, and represents the difference in mean instantaneous mortality rate between the two halves of the frequency distribution. Instantaneous rates of increase in weight can be computed from length data by multiplying the difference between the natural logarithms of length 1 year apart by the exponent in the weight–length relationship. When there is size-selective mortality, the difference between the rate (GX) based on observed weights in successive years differs from the true rate (G) based on the terminal length differences computed from scale...","author":[{"dropping-particle":"","family":"Ricker","given":"WE","non-dropping-particle":"","parse-names":false,"suffix":""}],"container-title":"Journal of the Fisheries Research Board of Canada","id":"ITEM-1","issued":{"date-parts":[["1969"]]},"title":"Effects of size-selective mortality and sampling bias on estimates of growth, mortality, production and yield","type":"article-journal"},"uris":["http://www.mendeley.com/documents/?uuid=6e62e91c-6723-4818-897f-148d891caaa3"]}],"mendeley":{"formattedCitation":"(Ricker, 1969)","plainTextFormattedCitation":"(Ricker, 1969)","previouslyFormattedCitation":"(Ricker, 1969)"},"properties":{"noteIndex":0},"schema":"https://github.com/citation-style-language/schema/raw/master/csl-citation.json"}</w:instrText>
      </w:r>
      <w:r>
        <w:fldChar w:fldCharType="separate"/>
      </w:r>
      <w:r w:rsidRPr="0059460E">
        <w:rPr>
          <w:noProof/>
        </w:rPr>
        <w:t>(Ricker, 1969)</w:t>
      </w:r>
      <w:r>
        <w:fldChar w:fldCharType="end"/>
      </w:r>
      <w:r w:rsidRPr="004906F5">
        <w:t>.</w:t>
      </w:r>
      <w:r>
        <w:t xml:space="preserve"> </w:t>
      </w:r>
    </w:p>
    <w:p w14:paraId="2A21809D" w14:textId="77777777" w:rsidR="007F7701" w:rsidRDefault="007F7701" w:rsidP="00E424C1">
      <w:pPr>
        <w:spacing w:line="360" w:lineRule="auto"/>
      </w:pPr>
      <w:r>
        <w:t>Though a robust volume of survey data is available for this species for all management regions, researchers have not yet analyzed available length and age data for the entire sablefish range for evidence of</w:t>
      </w:r>
      <w:commentRangeStart w:id="53"/>
      <w:r>
        <w:t xml:space="preserve"> spatial</w:t>
      </w:r>
      <w:commentRangeEnd w:id="53"/>
      <w:r>
        <w:rPr>
          <w:rStyle w:val="CommentReference"/>
        </w:rPr>
        <w:commentReference w:id="53"/>
      </w:r>
      <w:r>
        <w:t xml:space="preserve"> patterns.</w:t>
      </w:r>
      <w:r w:rsidRPr="004906F5">
        <w:t xml:space="preserve"> </w:t>
      </w:r>
    </w:p>
    <w:p w14:paraId="6A1C8EE7" w14:textId="372EFB8D" w:rsidR="00F13628" w:rsidRPr="00F13628" w:rsidRDefault="00971118" w:rsidP="00E424C1">
      <w:pPr>
        <w:spacing w:line="360" w:lineRule="auto"/>
      </w:pPr>
      <w:r>
        <w:t xml:space="preserve">We obtained fishery-independent length and age data from the </w:t>
      </w:r>
      <w:r w:rsidR="00CB15E0">
        <w:t>Alaska S</w:t>
      </w:r>
      <w:commentRangeStart w:id="54"/>
      <w:r w:rsidR="00CB15E0">
        <w:t>ablefish Longline Survey</w:t>
      </w:r>
      <w:commentRangeEnd w:id="54"/>
      <w:r w:rsidR="00CB15E0">
        <w:rPr>
          <w:rStyle w:val="CommentReference"/>
        </w:rPr>
        <w:commentReference w:id="54"/>
      </w:r>
      <w:r w:rsidR="008F0D40">
        <w:rPr>
          <w:rStyle w:val="CommentReference"/>
        </w:rPr>
        <w:commentReference w:id="55"/>
      </w:r>
      <w:r>
        <w:t xml:space="preserve"> and </w:t>
      </w:r>
      <w:r w:rsidR="00CB15E0">
        <w:t xml:space="preserve">the </w:t>
      </w:r>
      <w:r w:rsidR="00CB15E0" w:rsidRPr="00CB15E0">
        <w:t>U.S. West Coast Groundfish Bottom Trawl Survey</w:t>
      </w:r>
      <w:r>
        <w:t xml:space="preserve"> conducted annually by the </w:t>
      </w:r>
      <w:r w:rsidR="00CB15E0">
        <w:t xml:space="preserve">Alaska </w:t>
      </w:r>
      <w:r w:rsidR="00CB15E0">
        <w:lastRenderedPageBreak/>
        <w:t>Fisheries Science Center and Northwest Fisheries Science Center, respectively</w:t>
      </w:r>
      <w:r>
        <w:t>.</w:t>
      </w:r>
      <w:r w:rsidRPr="00971118">
        <w:rPr>
          <w:color w:val="FF0000"/>
        </w:rPr>
        <w:t xml:space="preserve"> </w:t>
      </w:r>
      <w:r w:rsidR="00A905FF">
        <w:t xml:space="preserve">We also obtained length and age records from the Canadian Department of Fisheries and Oceans, which has performed an annual trap-based survey since 1991. </w:t>
      </w:r>
      <w:r w:rsidR="00A04F68">
        <w:t xml:space="preserve">Data from each region included measured length, sex, age, and the starting latitude and longitude which determined the survey station. </w:t>
      </w:r>
      <w:r w:rsidR="006A3AFF">
        <w:t>Due to computational constraints,</w:t>
      </w:r>
      <w:r w:rsidR="00A905FF">
        <w:t xml:space="preserve"> and to avoid disproportionate influence of more heavily-sampled regions,</w:t>
      </w:r>
      <w:r w:rsidR="006A3AFF">
        <w:t xml:space="preserve"> </w:t>
      </w:r>
      <w:commentRangeStart w:id="56"/>
      <w:r w:rsidR="006A3AFF">
        <w:t>we randomly subsampled 8,</w:t>
      </w:r>
      <w:r w:rsidR="002E3E62">
        <w:t>239</w:t>
      </w:r>
      <w:r w:rsidR="006A3AFF">
        <w:t xml:space="preserve"> records from each of the three management regions.</w:t>
      </w:r>
      <w:commentRangeEnd w:id="56"/>
      <w:r w:rsidR="00CB15E0">
        <w:rPr>
          <w:rStyle w:val="CommentReference"/>
        </w:rPr>
        <w:commentReference w:id="56"/>
      </w:r>
      <w:r w:rsidR="001C7EC3">
        <w:t xml:space="preserve"> </w:t>
      </w:r>
    </w:p>
    <w:p w14:paraId="62BEBFC1" w14:textId="4DCA6AAA" w:rsidR="001B21D9" w:rsidRDefault="00E05953" w:rsidP="00E424C1">
      <w:pPr>
        <w:spacing w:line="360" w:lineRule="auto"/>
      </w:pPr>
      <w:r>
        <w:t>In constructing the GAM,</w:t>
      </w:r>
      <w:r w:rsidR="004C78D8">
        <w:t xml:space="preserve"> </w:t>
      </w:r>
      <w:r>
        <w:t>w</w:t>
      </w:r>
      <w:r w:rsidR="004C78D8">
        <w:t xml:space="preserve">e investigated the use of an AR1 </w:t>
      </w:r>
      <w:r w:rsidR="008D5E7B">
        <w:t>temporal</w:t>
      </w:r>
      <w:r w:rsidR="004C78D8">
        <w:t xml:space="preserve"> structure with lags of 1 to 3 years, but these models </w:t>
      </w:r>
      <w:r w:rsidR="008D5E7B">
        <w:t xml:space="preserve">did not improve </w:t>
      </w:r>
      <w:proofErr w:type="spellStart"/>
      <w:r w:rsidR="008D5E7B">
        <w:t>AICc</w:t>
      </w:r>
      <w:proofErr w:type="spellEnd"/>
      <w:r w:rsidR="008D5E7B">
        <w:t xml:space="preserve"> over the initial model without autoregressive structure.</w:t>
      </w:r>
      <w:r w:rsidR="001B21D9">
        <w:t xml:space="preserve"> </w:t>
      </w:r>
    </w:p>
    <w:p w14:paraId="063AFD01" w14:textId="1678708A" w:rsidR="003071B2" w:rsidRDefault="00D15237" w:rsidP="00E424C1">
      <w:pPr>
        <w:spacing w:line="360" w:lineRule="auto"/>
      </w:pPr>
      <w:r>
        <w:t xml:space="preserve">Once the best-fit model was identified, we used the method of finite differences (as in </w:t>
      </w:r>
      <w:r>
        <w:fldChar w:fldCharType="begin" w:fldLock="1"/>
      </w:r>
      <w:r w:rsidR="00A9532D">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fldChar w:fldCharType="separate"/>
      </w:r>
      <w:r w:rsidRPr="00C87747">
        <w:rPr>
          <w:noProof/>
        </w:rPr>
        <w:t>Simpson, 2018)</w:t>
      </w:r>
      <w:r>
        <w:fldChar w:fldCharType="end"/>
      </w:r>
      <w:r>
        <w:t xml:space="preserve"> to locate </w:t>
      </w:r>
      <w:r w:rsidR="004C118F">
        <w:t xml:space="preserve">time </w:t>
      </w:r>
      <w:r>
        <w:t>periods and/or locations of statistically significant change in growth. The finite differences approach approximates the first derivative of the spline generated from the GAM function</w:t>
      </w:r>
      <w:r w:rsidR="00EC76A7">
        <w:t xml:space="preserve"> as described above. </w:t>
      </w:r>
      <w:r w:rsidR="00D1784D">
        <w:t xml:space="preserve">We calculated uncertainty in derivative estimates by computing the sum of the square root of the fixed-effects covariance matrix. </w:t>
      </w:r>
      <w:r>
        <w:t xml:space="preserve">We then identified years or latitudes where the confidence interval of the first derivative was outside the </w:t>
      </w:r>
      <w:r w:rsidR="0006425B">
        <w:t>5</w:t>
      </w:r>
      <w:r w:rsidR="0006425B" w:rsidRPr="0006425B">
        <w:rPr>
          <w:vertAlign w:val="superscript"/>
        </w:rPr>
        <w:t>th</w:t>
      </w:r>
      <w:r w:rsidR="0006425B">
        <w:t xml:space="preserve"> to 95</w:t>
      </w:r>
      <w:r w:rsidR="0006425B" w:rsidRPr="0006425B">
        <w:rPr>
          <w:vertAlign w:val="superscript"/>
        </w:rPr>
        <w:t>th</w:t>
      </w:r>
      <w:r w:rsidR="0006425B">
        <w:t xml:space="preserve"> percentiles </w:t>
      </w:r>
      <w:r>
        <w:t xml:space="preserve">of </w:t>
      </w:r>
      <w:r w:rsidR="004C118F">
        <w:t>the entire dataset</w:t>
      </w:r>
      <w:r w:rsidR="00D103E8">
        <w:t xml:space="preserve"> and</w:t>
      </w:r>
      <w:r>
        <w:t xml:space="preserve"> designated these as “break points”.</w:t>
      </w:r>
      <w:r w:rsidR="003071B2">
        <w:t xml:space="preserve"> Once identified, we re-aggregated the </w:t>
      </w:r>
      <w:r w:rsidR="004C118F">
        <w:t xml:space="preserve">raw length and age </w:t>
      </w:r>
      <w:r w:rsidR="003071B2">
        <w:t xml:space="preserve">data to match these breakpoints and estimated the parameters of the VGBF using maximum likelihood in Template Model Builder </w:t>
      </w:r>
      <w:r w:rsidR="003071B2">
        <w:fldChar w:fldCharType="begin" w:fldLock="1"/>
      </w:r>
      <w:r w:rsidR="003071B2">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rsidR="003071B2">
        <w:fldChar w:fldCharType="separate"/>
      </w:r>
      <w:r w:rsidR="003071B2" w:rsidRPr="008C7E57">
        <w:rPr>
          <w:noProof/>
        </w:rPr>
        <w:t>(Kristensen et al., 2016)</w:t>
      </w:r>
      <w:r w:rsidR="003071B2">
        <w:fldChar w:fldCharType="end"/>
      </w:r>
      <w:r w:rsidR="003071B2">
        <w:t>. This was performed separately for each sex.</w:t>
      </w:r>
    </w:p>
    <w:p w14:paraId="2008B68E" w14:textId="2715CBB3" w:rsidR="003071B2" w:rsidRPr="004906F5" w:rsidRDefault="003071B2" w:rsidP="00E424C1">
      <w:pPr>
        <w:spacing w:line="360" w:lineRule="auto"/>
      </w:pPr>
      <w:r>
        <w:t xml:space="preserve">The VBGF </w:t>
      </w:r>
      <w:r w:rsidRPr="004906F5">
        <w:t xml:space="preserve">is parameterized by </w:t>
      </w:r>
      <w:r w:rsidRPr="004906F5">
        <w:rPr>
          <w:i/>
        </w:rPr>
        <w:t>L</w:t>
      </w:r>
      <w:r w:rsidRPr="004906F5">
        <w:rPr>
          <w:i/>
          <w:vertAlign w:val="subscript"/>
        </w:rPr>
        <w:t>∞</w:t>
      </w:r>
      <w:r w:rsidRPr="004906F5">
        <w:t xml:space="preserve"> (asymptotic length),</w:t>
      </w:r>
      <w:r w:rsidRPr="004906F5">
        <w:rPr>
          <w:i/>
        </w:rPr>
        <w:t xml:space="preserve"> </w:t>
      </w:r>
      <w:r w:rsidR="00662741">
        <w:rPr>
          <w:i/>
        </w:rPr>
        <w:t xml:space="preserve">K </w:t>
      </w:r>
      <w:r w:rsidRPr="004906F5">
        <w:t xml:space="preserve">(the rate at which asymptotic length is approached) and </w:t>
      </w:r>
      <w:r w:rsidRPr="004906F5">
        <w:rPr>
          <w:i/>
        </w:rPr>
        <w:t>t</w:t>
      </w:r>
      <w:r w:rsidRPr="00981A9D">
        <w:rPr>
          <w:i/>
          <w:vertAlign w:val="subscript"/>
        </w:rPr>
        <w:t xml:space="preserve">0 </w:t>
      </w:r>
      <w:r>
        <w:t>(</w:t>
      </w:r>
      <w:r w:rsidRPr="004906F5">
        <w:t>the estimated age at length zero</w:t>
      </w:r>
      <w:r>
        <w:t>)</w:t>
      </w:r>
      <w:r w:rsidRPr="004906F5">
        <w:t xml:space="preserve">. The </w:t>
      </w:r>
      <w:r>
        <w:t>prediction</w:t>
      </w:r>
      <w:r w:rsidRPr="004906F5">
        <w:t xml:space="preserve"> for length at age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Pr>
          <w:rFonts w:eastAsiaTheme="minorEastAsia"/>
        </w:rPr>
        <w:t xml:space="preserve"> is subject to an error term ε </w:t>
      </w:r>
      <w:r>
        <w:rPr>
          <w:rFonts w:eastAsiaTheme="minorEastAsia"/>
        </w:rPr>
        <w:t>that</w:t>
      </w:r>
      <w:r w:rsidRPr="004906F5">
        <w:rPr>
          <w:rFonts w:eastAsiaTheme="minorEastAsia"/>
        </w:rPr>
        <w:t xml:space="preserve"> is assumed to be lognormally distributed with zero mean and variance σ.</w:t>
      </w:r>
      <w:r w:rsidRPr="004906F5">
        <w:t xml:space="preserve"> Our model estimates values for the three biological parameters at each </w:t>
      </w:r>
      <w:r w:rsidR="00981A9D">
        <w:t xml:space="preserve">spatiotemporal </w:t>
      </w:r>
      <w:r w:rsidRPr="004906F5">
        <w:t xml:space="preserve">strata for two sexes; the </w:t>
      </w:r>
      <w:r w:rsidR="00F50131">
        <w:rPr>
          <w:rFonts w:eastAsiaTheme="minorEastAsia"/>
        </w:rPr>
        <w:t xml:space="preserve">additive error term </w:t>
      </w:r>
      <w:r w:rsidRPr="004906F5">
        <w:t>is assumed universal across strata and se</w:t>
      </w:r>
      <w:r w:rsidR="00F50131">
        <w:t>x and n</w:t>
      </w:r>
      <w:r w:rsidR="00F50131">
        <w:rPr>
          <w:rFonts w:eastAsiaTheme="minorEastAsia"/>
        </w:rPr>
        <w:t>ormally distributed with mean zero.</w:t>
      </w:r>
    </w:p>
    <w:p w14:paraId="095018FE" w14:textId="1D28A248" w:rsidR="003071B2" w:rsidRDefault="003071B2" w:rsidP="00E424C1">
      <w:pPr>
        <w:spacing w:line="360" w:lineRule="auto"/>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F75BC7">
        <w:rPr>
          <w:noProof/>
        </w:rPr>
        <w:t>3</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ε</m:t>
        </m:r>
      </m:oMath>
    </w:p>
    <w:p w14:paraId="60DB6C9D" w14:textId="73A02B36" w:rsidR="003071B2" w:rsidRPr="00E022D1" w:rsidRDefault="006E2C2C" w:rsidP="00E424C1">
      <w:pPr>
        <w:spacing w:line="360" w:lineRule="auto"/>
        <w:rPr>
          <w:rFonts w:eastAsiaTheme="minorEastAsia"/>
        </w:rPr>
      </w:pPr>
      <m:oMath>
        <m:r>
          <m:rPr>
            <m:sty m:val="p"/>
          </m:rPr>
          <w:rPr>
            <w:rFonts w:ascii="Cambria Math" w:hAnsi="Cambria Math"/>
          </w:rPr>
          <m:t>ε ~ N(0,σ</m:t>
        </m:r>
      </m:oMath>
      <w:r>
        <w:rPr>
          <w:rFonts w:eastAsiaTheme="minorEastAsia"/>
          <w:vertAlign w:val="superscript"/>
        </w:rPr>
        <w:t>2</w:t>
      </w:r>
      <w:r>
        <w:rPr>
          <w:rFonts w:eastAsiaTheme="minorEastAsia"/>
        </w:rPr>
        <w:t>)</w:t>
      </w:r>
    </w:p>
    <w:p w14:paraId="55DFC9B3" w14:textId="7494A66B" w:rsidR="00A837CD" w:rsidRPr="00AC02E6" w:rsidRDefault="003071B2" w:rsidP="00AC02E6">
      <w:pPr>
        <w:spacing w:line="360" w:lineRule="auto"/>
      </w:pPr>
      <w:r>
        <w:t>We executed a maximum of 1000 iterations</w:t>
      </w:r>
      <w:r w:rsidRPr="008567BF">
        <w:t>. Initial parameter</w:t>
      </w:r>
      <w:r>
        <w:t>s</w:t>
      </w:r>
      <w:r w:rsidRPr="008567BF">
        <w:t xml:space="preserve"> </w:t>
      </w:r>
      <w:r>
        <w:t xml:space="preserve">were </w:t>
      </w:r>
      <w:r w:rsidRPr="008567BF">
        <w:t xml:space="preserve">t0 = 0, </w:t>
      </w:r>
      <m:oMath>
        <m:r>
          <m:rPr>
            <m:sty m:val="p"/>
          </m:rPr>
          <w:rPr>
            <w:rFonts w:ascii="Cambria Math" w:hAnsi="Cambria Math"/>
          </w:rPr>
          <m:t>σ</m:t>
        </m:r>
      </m:oMath>
      <w:r w:rsidR="006E2C2C" w:rsidRPr="008567BF">
        <w:t xml:space="preserve"> </w:t>
      </w:r>
      <w:r w:rsidR="006E2C2C">
        <w:t xml:space="preserve">= 0, </w:t>
      </w:r>
      <w:r w:rsidRPr="008567BF">
        <w:t>with L∞ = 70, K = 0.</w:t>
      </w:r>
    </w:p>
    <w:p w14:paraId="49EB3BCB" w14:textId="7522DF5C" w:rsidR="001A1B0A" w:rsidRDefault="001A1B0A" w:rsidP="008B3D07">
      <w:pPr>
        <w:pStyle w:val="Heading1"/>
        <w:spacing w:line="360" w:lineRule="auto"/>
      </w:pPr>
      <w:r w:rsidRPr="004906F5">
        <w:lastRenderedPageBreak/>
        <w:t>Results</w:t>
      </w:r>
    </w:p>
    <w:p w14:paraId="7B4434C2" w14:textId="4D29FCA8" w:rsidR="00A837CD" w:rsidRPr="00A837CD" w:rsidRDefault="00506E17" w:rsidP="00043307">
      <w:pPr>
        <w:pStyle w:val="Heading2"/>
      </w:pPr>
      <w:r>
        <w:t>Simulation Study</w:t>
      </w:r>
    </w:p>
    <w:tbl>
      <w:tblPr>
        <w:tblStyle w:val="TableGrid"/>
        <w:tblW w:w="9464" w:type="dxa"/>
        <w:tblLook w:val="04A0" w:firstRow="1" w:lastRow="0" w:firstColumn="1" w:lastColumn="0" w:noHBand="0" w:noVBand="1"/>
      </w:tblPr>
      <w:tblGrid>
        <w:gridCol w:w="3775"/>
        <w:gridCol w:w="3240"/>
        <w:gridCol w:w="2449"/>
      </w:tblGrid>
      <w:tr w:rsidR="00506E17" w:rsidRPr="00E11D94" w14:paraId="72A3FD3C" w14:textId="77777777" w:rsidTr="00506E17">
        <w:trPr>
          <w:trHeight w:val="20"/>
        </w:trPr>
        <w:tc>
          <w:tcPr>
            <w:tcW w:w="3775" w:type="dxa"/>
          </w:tcPr>
          <w:p w14:paraId="20E01FCA" w14:textId="77777777" w:rsidR="00506E17" w:rsidRPr="00E11D94" w:rsidRDefault="00506E17" w:rsidP="00AC02E6">
            <w:pPr>
              <w:rPr>
                <w:b/>
              </w:rPr>
            </w:pPr>
            <w:r w:rsidRPr="00E11D94">
              <w:rPr>
                <w:b/>
              </w:rPr>
              <w:t>Scenario Description</w:t>
            </w:r>
          </w:p>
        </w:tc>
        <w:tc>
          <w:tcPr>
            <w:tcW w:w="3240" w:type="dxa"/>
          </w:tcPr>
          <w:p w14:paraId="513043A6" w14:textId="65EB6C71" w:rsidR="00506E17" w:rsidRPr="00E11D94" w:rsidRDefault="00506E17" w:rsidP="00AC02E6">
            <w:pPr>
              <w:rPr>
                <w:b/>
              </w:rPr>
            </w:pPr>
            <w:r>
              <w:rPr>
                <w:b/>
              </w:rPr>
              <w:t>True Break Points</w:t>
            </w:r>
          </w:p>
        </w:tc>
        <w:tc>
          <w:tcPr>
            <w:tcW w:w="2449" w:type="dxa"/>
          </w:tcPr>
          <w:p w14:paraId="43A02B25" w14:textId="52633669" w:rsidR="00506E17" w:rsidRPr="00E11D94" w:rsidRDefault="00CA2D51" w:rsidP="00AC02E6">
            <w:pPr>
              <w:rPr>
                <w:b/>
              </w:rPr>
            </w:pPr>
            <w:r>
              <w:rPr>
                <w:b/>
              </w:rPr>
              <w:t>Most commonly detected break (proportion)</w:t>
            </w:r>
          </w:p>
        </w:tc>
      </w:tr>
      <w:tr w:rsidR="00506E17" w14:paraId="33E5B0CB" w14:textId="77777777" w:rsidTr="00506E17">
        <w:trPr>
          <w:trHeight w:val="20"/>
        </w:trPr>
        <w:tc>
          <w:tcPr>
            <w:tcW w:w="3775" w:type="dxa"/>
          </w:tcPr>
          <w:p w14:paraId="1836DBFD" w14:textId="6F22134B" w:rsidR="00506E17" w:rsidRDefault="00506E17" w:rsidP="00AC02E6">
            <w:r>
              <w:t>No spatial breaks</w:t>
            </w:r>
          </w:p>
        </w:tc>
        <w:tc>
          <w:tcPr>
            <w:tcW w:w="3240" w:type="dxa"/>
          </w:tcPr>
          <w:p w14:paraId="0BA22FB0" w14:textId="22E456C5" w:rsidR="00506E17" w:rsidRDefault="00506E17" w:rsidP="00AC02E6">
            <w:r>
              <w:t>None</w:t>
            </w:r>
          </w:p>
        </w:tc>
        <w:tc>
          <w:tcPr>
            <w:tcW w:w="2449" w:type="dxa"/>
          </w:tcPr>
          <w:p w14:paraId="680C1DF2" w14:textId="6A1D900C" w:rsidR="00506E17" w:rsidRDefault="00CA2D51" w:rsidP="00AC02E6">
            <w:r>
              <w:t>None (0.82)</w:t>
            </w:r>
          </w:p>
        </w:tc>
      </w:tr>
      <w:tr w:rsidR="00506E17" w:rsidRPr="00AC2082" w14:paraId="138DCF1B" w14:textId="77777777" w:rsidTr="00506E17">
        <w:trPr>
          <w:trHeight w:val="20"/>
        </w:trPr>
        <w:tc>
          <w:tcPr>
            <w:tcW w:w="9464" w:type="dxa"/>
            <w:gridSpan w:val="3"/>
          </w:tcPr>
          <w:p w14:paraId="08FAAB64" w14:textId="77777777" w:rsidR="00506E17" w:rsidRPr="00AC2082" w:rsidRDefault="00506E17" w:rsidP="00AC02E6">
            <w:pPr>
              <w:rPr>
                <w:i/>
              </w:rPr>
            </w:pPr>
            <w:r>
              <w:rPr>
                <w:i/>
              </w:rPr>
              <w:t>Spatial Breaks</w:t>
            </w:r>
          </w:p>
        </w:tc>
      </w:tr>
      <w:tr w:rsidR="00F676E3" w14:paraId="5092645A" w14:textId="77777777" w:rsidTr="00506E17">
        <w:trPr>
          <w:trHeight w:val="20"/>
        </w:trPr>
        <w:tc>
          <w:tcPr>
            <w:tcW w:w="3775" w:type="dxa"/>
          </w:tcPr>
          <w:p w14:paraId="424F05FE" w14:textId="593FB239" w:rsidR="00F676E3" w:rsidRDefault="00F676E3" w:rsidP="00F676E3">
            <w:r>
              <w:t xml:space="preserve">Single, symmetrical spatial break in middle of range, with no overlap </w:t>
            </w:r>
          </w:p>
        </w:tc>
        <w:tc>
          <w:tcPr>
            <w:tcW w:w="3240" w:type="dxa"/>
          </w:tcPr>
          <w:p w14:paraId="6CA5AA2D" w14:textId="3B964B2F" w:rsidR="00F676E3" w:rsidRDefault="00F676E3" w:rsidP="00F676E3">
            <w:r>
              <w:t>25° Latitude</w:t>
            </w:r>
          </w:p>
        </w:tc>
        <w:tc>
          <w:tcPr>
            <w:tcW w:w="2449" w:type="dxa"/>
          </w:tcPr>
          <w:p w14:paraId="2A7E7670" w14:textId="3A8E4515" w:rsidR="00F676E3" w:rsidRDefault="00F676E3" w:rsidP="00F676E3">
            <w:r>
              <w:t>25°</w:t>
            </w:r>
            <w:r>
              <w:t xml:space="preserve"> (0.25)</w:t>
            </w:r>
          </w:p>
        </w:tc>
      </w:tr>
      <w:tr w:rsidR="00F676E3" w14:paraId="2B753EB3" w14:textId="77777777" w:rsidTr="00506E17">
        <w:trPr>
          <w:trHeight w:val="20"/>
        </w:trPr>
        <w:tc>
          <w:tcPr>
            <w:tcW w:w="3775" w:type="dxa"/>
          </w:tcPr>
          <w:p w14:paraId="2B6B473B" w14:textId="08708869" w:rsidR="00F676E3" w:rsidRDefault="00F676E3" w:rsidP="00F676E3">
            <w:r>
              <w:t xml:space="preserve">Single spatial break at edge of range with no overlap </w:t>
            </w:r>
          </w:p>
        </w:tc>
        <w:tc>
          <w:tcPr>
            <w:tcW w:w="3240" w:type="dxa"/>
          </w:tcPr>
          <w:p w14:paraId="4D987FCB" w14:textId="1A2AACAE" w:rsidR="00F676E3" w:rsidRDefault="00F676E3" w:rsidP="00F676E3">
            <w:r>
              <w:t>49</w:t>
            </w:r>
            <w:r>
              <w:t>° Latitude</w:t>
            </w:r>
          </w:p>
        </w:tc>
        <w:tc>
          <w:tcPr>
            <w:tcW w:w="2449" w:type="dxa"/>
          </w:tcPr>
          <w:p w14:paraId="6E6B7505" w14:textId="16F6189F" w:rsidR="00F676E3" w:rsidRDefault="00F676E3" w:rsidP="00F676E3">
            <w:r>
              <w:t>49</w:t>
            </w:r>
            <w:r>
              <w:t xml:space="preserve">° </w:t>
            </w:r>
            <w:r>
              <w:t>and 50</w:t>
            </w:r>
            <w:r>
              <w:t xml:space="preserve">° </w:t>
            </w:r>
            <w:r>
              <w:t>(both 0.27)</w:t>
            </w:r>
          </w:p>
        </w:tc>
      </w:tr>
      <w:tr w:rsidR="00F676E3" w14:paraId="19C93B2C" w14:textId="77777777" w:rsidTr="00506E17">
        <w:trPr>
          <w:trHeight w:val="20"/>
        </w:trPr>
        <w:tc>
          <w:tcPr>
            <w:tcW w:w="3775" w:type="dxa"/>
          </w:tcPr>
          <w:p w14:paraId="1B20BD58" w14:textId="5B5F2D4B" w:rsidR="00F676E3" w:rsidRDefault="00F676E3" w:rsidP="00F676E3">
            <w:r>
              <w:t>Single spatial break with some overlap</w:t>
            </w:r>
          </w:p>
        </w:tc>
        <w:tc>
          <w:tcPr>
            <w:tcW w:w="3240" w:type="dxa"/>
          </w:tcPr>
          <w:p w14:paraId="520C9AFB" w14:textId="71B60AC4" w:rsidR="00F676E3" w:rsidRDefault="00F676E3" w:rsidP="00F676E3">
            <w:r>
              <w:t>Between 20° and 25° Latitude</w:t>
            </w:r>
          </w:p>
        </w:tc>
        <w:tc>
          <w:tcPr>
            <w:tcW w:w="2449" w:type="dxa"/>
          </w:tcPr>
          <w:p w14:paraId="48A269FF" w14:textId="1FECD011" w:rsidR="00F676E3" w:rsidRDefault="00F676E3" w:rsidP="00F676E3">
            <w:r>
              <w:t>2</w:t>
            </w:r>
            <w:r>
              <w:t>3</w:t>
            </w:r>
            <w:r>
              <w:t>°</w:t>
            </w:r>
            <w:r>
              <w:t xml:space="preserve"> (0.32; 0.92 between </w:t>
            </w:r>
            <w:r>
              <w:t>2</w:t>
            </w:r>
            <w:r>
              <w:t>0</w:t>
            </w:r>
            <w:r>
              <w:t>°</w:t>
            </w:r>
            <w:r>
              <w:t xml:space="preserve"> and </w:t>
            </w:r>
            <w:r>
              <w:t>25°</w:t>
            </w:r>
            <w:r>
              <w:t>)</w:t>
            </w:r>
          </w:p>
        </w:tc>
      </w:tr>
      <w:tr w:rsidR="00F676E3" w14:paraId="761CFD57" w14:textId="77777777" w:rsidTr="00506E17">
        <w:trPr>
          <w:trHeight w:val="20"/>
        </w:trPr>
        <w:tc>
          <w:tcPr>
            <w:tcW w:w="3775" w:type="dxa"/>
          </w:tcPr>
          <w:p w14:paraId="57EFD12A" w14:textId="1BB207B8" w:rsidR="00F676E3" w:rsidRDefault="00F676E3" w:rsidP="00F676E3">
            <w:r w:rsidRPr="00DB6987">
              <w:rPr>
                <w:highlight w:val="yellow"/>
              </w:rPr>
              <w:t>Spatial expansion/contraction</w:t>
            </w:r>
          </w:p>
        </w:tc>
        <w:tc>
          <w:tcPr>
            <w:tcW w:w="3240" w:type="dxa"/>
          </w:tcPr>
          <w:p w14:paraId="26380B5B" w14:textId="24932F1E" w:rsidR="00F676E3" w:rsidRPr="00F676E3" w:rsidRDefault="00F676E3" w:rsidP="00F676E3">
            <w:pPr>
              <w:rPr>
                <w:highlight w:val="yellow"/>
              </w:rPr>
            </w:pPr>
            <w:r w:rsidRPr="00F676E3">
              <w:rPr>
                <w:highlight w:val="yellow"/>
              </w:rPr>
              <w:t>Varies between 1° and 49° from year to year</w:t>
            </w:r>
          </w:p>
        </w:tc>
        <w:tc>
          <w:tcPr>
            <w:tcW w:w="2449" w:type="dxa"/>
          </w:tcPr>
          <w:p w14:paraId="4F186665" w14:textId="1759D744" w:rsidR="00F676E3" w:rsidRPr="00F676E3" w:rsidRDefault="00F676E3" w:rsidP="00F676E3">
            <w:pPr>
              <w:rPr>
                <w:highlight w:val="yellow"/>
              </w:rPr>
            </w:pPr>
          </w:p>
        </w:tc>
      </w:tr>
    </w:tbl>
    <w:p w14:paraId="3BB99BA5" w14:textId="56DD73DD" w:rsidR="00506E17" w:rsidRDefault="00506E17" w:rsidP="00506E17"/>
    <w:p w14:paraId="71660082" w14:textId="3777C783" w:rsidR="00D0002E" w:rsidRDefault="00D0002E" w:rsidP="00D0002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Results of simulation analysis. Each row corresponds to a tested scenario; left-hand panels show a frequency histogram of latitudinal break points identified via the GAM analysis, with vertical dashed lines indicating the underlying true break point. Right-hand panels (second and third columns) compare the original and fitted life history parameters (</w:t>
      </w:r>
      <w:proofErr w:type="spellStart"/>
      <w:r>
        <w:t>Linf</w:t>
      </w:r>
      <w:proofErr w:type="spellEnd"/>
      <w:r>
        <w:t xml:space="preserve"> and K) used to generate the data (red points) and estimated post-aggregation (black points). Error bars represent 95% confidence intervals.</w:t>
      </w:r>
    </w:p>
    <w:p w14:paraId="2A51CF8B" w14:textId="77777777" w:rsidR="001D25DD" w:rsidRPr="00506E17" w:rsidRDefault="001D25DD" w:rsidP="00506E17"/>
    <w:p w14:paraId="6F75E876" w14:textId="0205883B" w:rsidR="00506E17" w:rsidRPr="00506E17" w:rsidRDefault="00506E17" w:rsidP="00506E17">
      <w:pPr>
        <w:pStyle w:val="Heading2"/>
      </w:pPr>
      <w:commentRangeStart w:id="57"/>
      <w:r>
        <w:t>Application to NE Pacific Sablefish</w:t>
      </w:r>
      <w:commentRangeEnd w:id="57"/>
      <w:r w:rsidR="00C87B6A">
        <w:rPr>
          <w:rStyle w:val="CommentReference"/>
          <w:rFonts w:eastAsiaTheme="minorHAnsi"/>
          <w:i w:val="0"/>
        </w:rPr>
        <w:commentReference w:id="57"/>
      </w:r>
    </w:p>
    <w:p w14:paraId="75CD30E1" w14:textId="4491AE50" w:rsidR="008936F5" w:rsidRPr="00A1303A" w:rsidRDefault="008936F5" w:rsidP="008B3D07">
      <w:pPr>
        <w:spacing w:line="360" w:lineRule="auto"/>
      </w:pPr>
      <w:r>
        <w:t xml:space="preserve">Our best-fit GAM produced a positive definite Hessian and converged after 10 iterations. It explained 42.4% of deviance. </w:t>
      </w:r>
      <w:r w:rsidR="00A9532D">
        <w:t>The latitude smoother suggested a general</w:t>
      </w:r>
      <w:r w:rsidR="00981A9D">
        <w:t>ly</w:t>
      </w:r>
      <w:r w:rsidR="00A9532D">
        <w:t xml:space="preserve"> increasing cline</w:t>
      </w:r>
      <w:r w:rsidR="00981A9D">
        <w:t xml:space="preserve"> in length at age</w:t>
      </w:r>
      <w:r w:rsidR="00A9532D">
        <w:t xml:space="preserve"> with latitude, with a significant breakpoint centered around 49˚N (approximately Vancouver, Canada), which corroborates results in </w:t>
      </w:r>
      <w:r w:rsidR="00A9532D">
        <w:fldChar w:fldCharType="begin" w:fldLock="1"/>
      </w:r>
      <w:r w:rsidR="00C40B51">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2017)","manualFormatting":"Gertseva et al. (2017)","plainTextFormattedCitation":"(Gertseva et al., 2017)","previouslyFormattedCitation":"(Gertseva et al., 2017)"},"properties":{"noteIndex":0},"schema":"https://github.com/citation-style-language/schema/raw/master/csl-citation.json"}</w:instrText>
      </w:r>
      <w:r w:rsidR="00A9532D">
        <w:fldChar w:fldCharType="separate"/>
      </w:r>
      <w:r w:rsidR="00A9532D" w:rsidRPr="00A9532D">
        <w:rPr>
          <w:noProof/>
        </w:rPr>
        <w:t xml:space="preserve">Gertseva et al. </w:t>
      </w:r>
      <w:r w:rsidR="00A9532D">
        <w:rPr>
          <w:noProof/>
        </w:rPr>
        <w:t>(</w:t>
      </w:r>
      <w:r w:rsidR="00A9532D" w:rsidRPr="00A9532D">
        <w:rPr>
          <w:noProof/>
        </w:rPr>
        <w:t>2017)</w:t>
      </w:r>
      <w:r w:rsidR="00A9532D">
        <w:fldChar w:fldCharType="end"/>
      </w:r>
      <w:r w:rsidR="00A9532D">
        <w:t>.</w:t>
      </w:r>
      <w:r w:rsidR="00F315C8">
        <w:t xml:space="preserve"> The temporal smoother did not exhibit a strong one-way trend, though the </w:t>
      </w:r>
      <w:r>
        <w:t xml:space="preserve">quantile analysis identified </w:t>
      </w:r>
      <w:r w:rsidR="00A9532D">
        <w:t>a significant change in slope centered on years 2004-2005</w:t>
      </w:r>
      <w:r w:rsidR="00C13128">
        <w:t xml:space="preserve"> (</w:t>
      </w:r>
      <w:r w:rsidR="00C13128">
        <w:fldChar w:fldCharType="begin"/>
      </w:r>
      <w:r w:rsidR="00C13128">
        <w:instrText xml:space="preserve"> REF _Ref532305639 \h </w:instrText>
      </w:r>
      <w:r w:rsidR="008B3D07">
        <w:instrText xml:space="preserve"> \* MERGEFORMAT </w:instrText>
      </w:r>
      <w:r w:rsidR="00C13128">
        <w:fldChar w:fldCharType="separate"/>
      </w:r>
      <w:r w:rsidR="00C13128">
        <w:t xml:space="preserve">Figure </w:t>
      </w:r>
      <w:r w:rsidR="00C13128">
        <w:rPr>
          <w:noProof/>
        </w:rPr>
        <w:t>3</w:t>
      </w:r>
      <w:r w:rsidR="00C13128">
        <w:fldChar w:fldCharType="end"/>
      </w:r>
      <w:r w:rsidR="00C13128">
        <w:t>)</w:t>
      </w:r>
      <w:r w:rsidR="00F315C8">
        <w:t>.</w:t>
      </w:r>
      <w:r w:rsidR="00E3743B">
        <w:t xml:space="preserve"> We therefore split the data collected during or after 2005 (hereafter referred to as “late”; prior data is “early”) and at 49˚N (hereafter referred to as “north”; data collected south of this point is designated as “south”).</w:t>
      </w:r>
      <w:r w:rsidR="00517735">
        <w:t xml:space="preserve"> Parameter estimation</w:t>
      </w:r>
      <w:r w:rsidR="00F202ED">
        <w:t xml:space="preserve"> in TMB</w:t>
      </w:r>
      <w:r w:rsidR="00517735">
        <w:t xml:space="preserve"> for the VBGF generated estimates for mean and standard deviations of </w:t>
      </w:r>
      <w:r w:rsidR="00981A9D" w:rsidRPr="004906F5">
        <w:rPr>
          <w:i/>
        </w:rPr>
        <w:t>t</w:t>
      </w:r>
      <w:r w:rsidR="00981A9D" w:rsidRPr="00981A9D">
        <w:rPr>
          <w:i/>
          <w:vertAlign w:val="subscript"/>
        </w:rPr>
        <w:t>0</w:t>
      </w:r>
      <w:r w:rsidR="00517735">
        <w:t>, log(</w:t>
      </w:r>
      <w:r w:rsidR="00517735" w:rsidRPr="00AE7DBA">
        <w:rPr>
          <w:i/>
        </w:rPr>
        <w:t>k</w:t>
      </w:r>
      <w:r w:rsidR="00517735">
        <w:t>) and log(</w:t>
      </w:r>
      <w:r w:rsidR="00AE7DBA" w:rsidRPr="001824C5">
        <w:rPr>
          <w:i/>
        </w:rPr>
        <w:t>L</w:t>
      </w:r>
      <w:r w:rsidR="00AE7DBA" w:rsidRPr="001824C5">
        <w:rPr>
          <w:i/>
          <w:vertAlign w:val="subscript"/>
        </w:rPr>
        <w:t>∞</w:t>
      </w:r>
      <w:r w:rsidR="00517735">
        <w:t>) for unique combinations of north/south, early/late and male/female populations</w:t>
      </w:r>
      <w:r w:rsidR="00C13128">
        <w:t>, and associated predictions for length at age (</w:t>
      </w:r>
      <w:r w:rsidR="00C13128">
        <w:fldChar w:fldCharType="begin"/>
      </w:r>
      <w:r w:rsidR="00C13128">
        <w:instrText xml:space="preserve"> REF _Ref532305683 \h </w:instrText>
      </w:r>
      <w:r w:rsidR="008B3D07">
        <w:instrText xml:space="preserve"> \* MERGEFORMAT </w:instrText>
      </w:r>
      <w:r w:rsidR="00C13128">
        <w:fldChar w:fldCharType="separate"/>
      </w:r>
      <w:r w:rsidR="00C13128">
        <w:t xml:space="preserve">Figure </w:t>
      </w:r>
      <w:r w:rsidR="00C13128">
        <w:rPr>
          <w:noProof/>
        </w:rPr>
        <w:t>4</w:t>
      </w:r>
      <w:r w:rsidR="00C13128">
        <w:fldChar w:fldCharType="end"/>
      </w:r>
      <w:r w:rsidR="00C13128">
        <w:t>).</w:t>
      </w:r>
      <w:r w:rsidR="00850F85">
        <w:t xml:space="preserve"> </w:t>
      </w:r>
      <w:r w:rsidR="00517735">
        <w:t>The error term was estimated to be 6.13 (standard deviation = 0.027)</w:t>
      </w:r>
      <w:r w:rsidR="00A1303A">
        <w:t xml:space="preserve">. </w:t>
      </w:r>
      <w:r w:rsidR="00F202ED">
        <w:t>Across spatiotemporal strata and sexes, there</w:t>
      </w:r>
      <w:r w:rsidR="00A1303A">
        <w:t xml:space="preserve"> was considerable overlap in parameter estimates for the growth rate </w:t>
      </w:r>
      <w:r w:rsidR="00A1303A">
        <w:rPr>
          <w:i/>
        </w:rPr>
        <w:t>k,</w:t>
      </w:r>
      <w:r w:rsidR="00A1303A">
        <w:t xml:space="preserve"> whereas </w:t>
      </w:r>
      <w:r w:rsidR="00A1303A" w:rsidRPr="001824C5">
        <w:rPr>
          <w:i/>
        </w:rPr>
        <w:t>L</w:t>
      </w:r>
      <w:r w:rsidR="006B09E1" w:rsidRPr="001824C5">
        <w:rPr>
          <w:i/>
          <w:vertAlign w:val="subscript"/>
        </w:rPr>
        <w:t>∞</w:t>
      </w:r>
      <w:r w:rsidR="00A1303A">
        <w:t xml:space="preserve"> and its </w:t>
      </w:r>
      <w:r w:rsidR="00A1303A">
        <w:lastRenderedPageBreak/>
        <w:t xml:space="preserve">confidence intervals were spread out at the stratification indicated by the GAM </w:t>
      </w:r>
      <w:r w:rsidR="006B09E1">
        <w:t>derivative</w:t>
      </w:r>
      <w:r w:rsidR="00A1303A">
        <w:t xml:space="preserve"> analysis</w:t>
      </w:r>
      <w:r w:rsidR="00C13128">
        <w:t xml:space="preserve"> (</w:t>
      </w:r>
      <w:r w:rsidR="00C13128">
        <w:fldChar w:fldCharType="begin"/>
      </w:r>
      <w:r w:rsidR="00C13128">
        <w:instrText xml:space="preserve"> REF _Ref532305610 \h </w:instrText>
      </w:r>
      <w:r w:rsidR="008B3D07">
        <w:instrText xml:space="preserve"> \* MERGEFORMAT </w:instrText>
      </w:r>
      <w:r w:rsidR="00C13128">
        <w:fldChar w:fldCharType="separate"/>
      </w:r>
      <w:r w:rsidR="00C13128">
        <w:t xml:space="preserve">Figure </w:t>
      </w:r>
      <w:r w:rsidR="00C13128">
        <w:rPr>
          <w:noProof/>
        </w:rPr>
        <w:t>5</w:t>
      </w:r>
      <w:r w:rsidR="00C13128">
        <w:fldChar w:fldCharType="end"/>
      </w:r>
      <w:r w:rsidR="00C13128">
        <w:t>).</w:t>
      </w:r>
    </w:p>
    <w:p w14:paraId="7D6FE7DB" w14:textId="7D1E4E5B" w:rsidR="001A1B0A" w:rsidRDefault="001A1B0A" w:rsidP="008B3D07">
      <w:pPr>
        <w:pStyle w:val="Heading1"/>
        <w:spacing w:line="360" w:lineRule="auto"/>
      </w:pPr>
      <w:r w:rsidRPr="004906F5">
        <w:t>Discussion</w:t>
      </w:r>
    </w:p>
    <w:p w14:paraId="6D3E5CE5" w14:textId="59E8E0C1" w:rsidR="00D24852" w:rsidRPr="00992E9D" w:rsidRDefault="00D24852" w:rsidP="008B3D07">
      <w:pPr>
        <w:spacing w:line="360" w:lineRule="auto"/>
        <w:ind w:firstLine="360"/>
        <w:sectPr w:rsidR="00D24852" w:rsidRPr="00992E9D">
          <w:footerReference w:type="default" r:id="rId11"/>
          <w:pgSz w:w="12240" w:h="15840"/>
          <w:pgMar w:top="1440" w:right="1440" w:bottom="1440" w:left="1440" w:header="720" w:footer="720" w:gutter="0"/>
          <w:cols w:space="720"/>
          <w:docGrid w:linePitch="360"/>
        </w:sectPr>
      </w:pPr>
      <w:r>
        <w:t xml:space="preserve">It is evident from this and previous work that there is some level of variation in sablefish growth, whether in the growth rates themselves or the spatiotemporal scale at which growth anomalies occur.  Mis-specification of growth within stock assessment can </w:t>
      </w:r>
      <w:commentRangeStart w:id="58"/>
      <w:r>
        <w:t>overestimate</w:t>
      </w:r>
      <w:commentRangeEnd w:id="58"/>
      <w:r w:rsidR="00CB15E0">
        <w:rPr>
          <w:rStyle w:val="CommentReference"/>
        </w:rPr>
        <w:commentReference w:id="58"/>
      </w:r>
      <w:r>
        <w:t xml:space="preserve"> management quantities, particularly the estimate of stock depletion (</w:t>
      </w:r>
      <w:del w:id="59" w:author="mkapur" w:date="2019-01-24T08:32:00Z">
        <w:r w:rsidDel="000D42C3">
          <w:delText>Stawitz et al., in prep</w:delText>
        </w:r>
      </w:del>
      <w:r>
        <w:t xml:space="preserve">). Correctly-specified growth variation in the estimation model can reduce uncertainty by correctly attributing process error to somatic growth anomalies. The purpose of this study was to define the </w:t>
      </w:r>
      <w:r w:rsidR="00DC2699">
        <w:t>ideal</w:t>
      </w:r>
      <w:r>
        <w:t xml:space="preserve"> spatiotemporal scale </w:t>
      </w:r>
      <w:r w:rsidR="00DC2699">
        <w:t>at which to</w:t>
      </w:r>
      <w:r>
        <w:t xml:space="preserve"> structure growth for future use in a range-wide operating model of sablefish population dynamics</w:t>
      </w:r>
      <w:r w:rsidR="005A0B2F">
        <w:t>.</w:t>
      </w:r>
    </w:p>
    <w:p w14:paraId="6E9068FB" w14:textId="7847CD76" w:rsidR="00992E9D" w:rsidRDefault="00EE0A9B" w:rsidP="008B3D07">
      <w:pPr>
        <w:spacing w:line="360" w:lineRule="auto"/>
        <w:ind w:firstLine="360"/>
        <w:rPr>
          <w:b/>
        </w:rPr>
      </w:pPr>
      <w:r>
        <w:lastRenderedPageBreak/>
        <w:t xml:space="preserve">Previous work with sablefish data has utilized an </w:t>
      </w:r>
      <w:r>
        <w:rPr>
          <w:i/>
        </w:rPr>
        <w:t>a priori</w:t>
      </w:r>
      <w:r>
        <w:t xml:space="preserve"> approach, wherein </w:t>
      </w:r>
      <w:commentRangeStart w:id="60"/>
      <w:r>
        <w:t>length data</w:t>
      </w:r>
      <w:commentRangeEnd w:id="60"/>
      <w:r w:rsidR="00F521CD">
        <w:rPr>
          <w:rStyle w:val="CommentReference"/>
        </w:rPr>
        <w:commentReference w:id="60"/>
      </w:r>
      <w:r>
        <w:t xml:space="preserve"> were aggregated into pre-hypothesized spatial zones and compared via Akaike’s Information Criterion. This ‘information-theoretic’ </w:t>
      </w:r>
      <w:r>
        <w:fldChar w:fldCharType="begin" w:fldLock="1"/>
      </w:r>
      <w:r>
        <w:instrText>ADDIN CSL_CITATION {"citationItems":[{"id":"ITEM-1","itemData":{"DOI":"10.2307/3802723","ISBN":"978-0-387-22456-5","ISSN":"0022541X","PMID":"48557578","abstract":"The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analysts.","author":[{"dropping-particle":"","family":"Guthery","given":"Fred S.","non-dropping-particle":"","parse-names":false,"suffix":""},{"dropping-particle":"","family":"Burnham","given":"Kenneth P.","non-dropping-particle":"","parse-names":false,"suffix":""},{"dropping-particle":"","family":"Anderson","given":"David R.","non-dropping-particle":"","parse-names":false,"suffix":""}],"container-title":"The Journal of Wildlife Management","id":"ITEM-1","issued":{"date-parts":[["2003"]]},"title":"Model Selection and Multimodel Inference: A Practical Information-Theoretic Approach","type":"article-journal"},"uris":["http://www.mendeley.com/documents/?uuid=44ccf06f-4b4d-4bc9-9517-1584662df17b"]}],"mendeley":{"formattedCitation":"(Guthery et al., 2003)","plainTextFormattedCitation":"(Guthery et al., 2003)","previouslyFormattedCitation":"(Guthery et al., 2003)"},"properties":{"noteIndex":0},"schema":"https://github.com/citation-style-language/schema/raw/master/csl-citation.json"}</w:instrText>
      </w:r>
      <w:r>
        <w:fldChar w:fldCharType="separate"/>
      </w:r>
      <w:r w:rsidRPr="00EE0A9B">
        <w:rPr>
          <w:noProof/>
        </w:rPr>
        <w:t>(Guthery et al., 2003)</w:t>
      </w:r>
      <w:r>
        <w:fldChar w:fldCharType="end"/>
      </w:r>
      <w:r>
        <w:t xml:space="preserve"> approach is fairly straightforward computationally, and has been implemented separately for the California Current </w:t>
      </w:r>
      <w:r>
        <w:fldChar w:fldCharType="begin" w:fldLock="1"/>
      </w:r>
      <w:r>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2017)","plainTextFormattedCitation":"(Gertseva et al., 2017)","previouslyFormattedCitation":"(Gertseva et al., 2017)"},"properties":{"noteIndex":0},"schema":"https://github.com/citation-style-language/schema/raw/master/csl-citation.json"}</w:instrText>
      </w:r>
      <w:r>
        <w:fldChar w:fldCharType="separate"/>
      </w:r>
      <w:r w:rsidRPr="00EE0A9B">
        <w:rPr>
          <w:noProof/>
        </w:rPr>
        <w:t>(Gertseva et al., 2017)</w:t>
      </w:r>
      <w:r>
        <w:fldChar w:fldCharType="end"/>
      </w:r>
      <w:r>
        <w:t xml:space="preserve"> and Alaska </w:t>
      </w:r>
      <w:r w:rsidR="009A5D38">
        <w:t xml:space="preserve">federal and state sablefish </w:t>
      </w:r>
      <w:r>
        <w:t xml:space="preserve">fisheries </w:t>
      </w:r>
      <w:r>
        <w:fldChar w:fldCharType="begin" w:fldLock="1"/>
      </w:r>
      <w:r w:rsidR="00BD6121">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Pacific.","type":"thesis"},"uris":["http://www.mendeley.com/documents/?uuid=e4708e3a-138d-4719-beef-2f315fa35529"]}],"mendeley":{"formattedCitation":"(Echave et al., 2012; McDevitt, 1990)","plainTextFormattedCitation":"(Echave et al., 2012; McDevitt, 1990)","previouslyFormattedCitation":"(Echave et al., 2012; McDevitt, 1990)"},"properties":{"noteIndex":0},"schema":"https://github.com/citation-style-language/schema/raw/master/csl-citation.json"}</w:instrText>
      </w:r>
      <w:r>
        <w:fldChar w:fldCharType="separate"/>
      </w:r>
      <w:r w:rsidR="009A5D38" w:rsidRPr="009A5D38">
        <w:rPr>
          <w:noProof/>
        </w:rPr>
        <w:t>(Echave et al., 2012; McDevitt, 1990)</w:t>
      </w:r>
      <w:r>
        <w:fldChar w:fldCharType="end"/>
      </w:r>
      <w:r>
        <w:t xml:space="preserve">. The CC analysis identified a statistically significant break in von Bertalanffy growth parameters for sablefish at approximately 30 degrees N, between </w:t>
      </w:r>
      <w:r w:rsidR="00707024">
        <w:t xml:space="preserve">Point </w:t>
      </w:r>
      <w:r>
        <w:t>Conception and Monterey, CA, with additional evidence for an increasing cline in L</w:t>
      </w:r>
      <w:r w:rsidR="00707024">
        <w:rPr>
          <w:vertAlign w:val="subscript"/>
        </w:rPr>
        <w:t>∞</w:t>
      </w:r>
      <w:r>
        <w:t xml:space="preserve"> with increasing latitude. </w:t>
      </w:r>
      <w:r w:rsidR="00DB3C75">
        <w:t>That work</w:t>
      </w:r>
      <w:r w:rsidR="007A3BAC">
        <w:t xml:space="preserve"> also observed</w:t>
      </w:r>
      <w:r w:rsidR="00DB3C75">
        <w:t xml:space="preserve"> an</w:t>
      </w:r>
      <w:r w:rsidR="007A3BAC">
        <w:t xml:space="preserve"> increase in </w:t>
      </w:r>
      <w:r w:rsidR="007A3BAC" w:rsidRPr="00DB3C75">
        <w:rPr>
          <w:i/>
        </w:rPr>
        <w:t>k</w:t>
      </w:r>
      <w:r w:rsidR="007A3BAC">
        <w:t xml:space="preserve"> </w:t>
      </w:r>
      <w:r w:rsidR="00DB3C75">
        <w:t>estimates</w:t>
      </w:r>
      <w:r w:rsidR="007A3BAC">
        <w:t xml:space="preserve"> </w:t>
      </w:r>
      <w:r w:rsidR="009A5D38">
        <w:t>for populations sampled in</w:t>
      </w:r>
      <w:r w:rsidR="007A3BAC">
        <w:t xml:space="preserve"> the Vancouver region (ca</w:t>
      </w:r>
      <w:r w:rsidR="00246216">
        <w:t>. 49˚N</w:t>
      </w:r>
      <w:r w:rsidR="007A3BAC">
        <w:t xml:space="preserve">), which was posited to be the result of samples coming from the “southern end of a faster-growing northern stock”, a suggestion supported by our findings. </w:t>
      </w:r>
      <w:r w:rsidRPr="007A3BAC">
        <w:t>The</w:t>
      </w:r>
      <w:r>
        <w:t xml:space="preserve"> authors of that study described how sablefish have been shown to </w:t>
      </w:r>
      <w:ins w:id="61" w:author="." w:date="2019-02-05T20:57:00Z">
        <w:r w:rsidR="00F521CD">
          <w:t xml:space="preserve">be </w:t>
        </w:r>
      </w:ins>
      <w:r>
        <w:t xml:space="preserve">highly migratory, with ontogenetic </w:t>
      </w:r>
      <w:r w:rsidR="00212215">
        <w:t>movements</w:t>
      </w:r>
      <w:r>
        <w:t xml:space="preserve"> of</w:t>
      </w:r>
      <w:r w:rsidR="00212215">
        <w:t>f</w:t>
      </w:r>
      <w:r>
        <w:t xml:space="preserve"> the coastal shelf; such combined, complex life patterns could yield higher growth rates in northern regions that interact with a more generalized </w:t>
      </w:r>
      <w:r w:rsidR="00212215">
        <w:t xml:space="preserve">shelf-slope pattern observed in groundfish overall. For Alaska, a </w:t>
      </w:r>
      <w:r w:rsidR="009A5D38">
        <w:t>generalized linear model</w:t>
      </w:r>
      <w:r w:rsidR="00212215">
        <w:t xml:space="preserve"> of length as a function of pre-specified </w:t>
      </w:r>
      <w:r w:rsidR="0006514B">
        <w:t>z</w:t>
      </w:r>
      <w:r w:rsidR="00212215">
        <w:t xml:space="preserve">ones and time blocks was used to diagnose a ‘regime change’ in sablefish growth occurring in </w:t>
      </w:r>
      <w:del w:id="62" w:author="." w:date="2019-02-05T20:57:00Z">
        <w:r w:rsidR="00212215" w:rsidDel="00F521CD">
          <w:delText xml:space="preserve">year </w:delText>
        </w:r>
      </w:del>
      <w:r w:rsidR="00212215">
        <w:t>1995, though the authors explain this</w:t>
      </w:r>
      <w:r w:rsidR="009A5D38">
        <w:t xml:space="preserve"> </w:t>
      </w:r>
      <w:r w:rsidR="00CD03F1">
        <w:t>shift</w:t>
      </w:r>
      <w:r w:rsidR="00212215">
        <w:t xml:space="preserve"> is </w:t>
      </w:r>
      <w:r w:rsidR="00BD6121">
        <w:t>possibly</w:t>
      </w:r>
      <w:r w:rsidR="00212215">
        <w:t xml:space="preserve"> attributable to changes in sampling strategy that occurred in that year</w:t>
      </w:r>
      <w:r w:rsidR="0059154F">
        <w:t>’s survey</w:t>
      </w:r>
      <w:r w:rsidR="00212215">
        <w:t xml:space="preserve">. In the recent AK sablefish assessments, the parameters of the VBGF are time-blocked accordingly (see </w:t>
      </w:r>
      <w:r w:rsidR="00212215">
        <w:fldChar w:fldCharType="begin"/>
      </w:r>
      <w:r w:rsidR="00212215">
        <w:instrText xml:space="preserve"> REF _Ref525720559 \h </w:instrText>
      </w:r>
      <w:r w:rsidR="006E2C2C">
        <w:instrText xml:space="preserve"> \* MERGEFORMAT </w:instrText>
      </w:r>
      <w:r w:rsidR="00212215">
        <w:fldChar w:fldCharType="separate"/>
      </w:r>
      <w:r w:rsidR="00212215">
        <w:t xml:space="preserve">Table </w:t>
      </w:r>
      <w:r w:rsidR="00212215">
        <w:rPr>
          <w:noProof/>
        </w:rPr>
        <w:t>1</w:t>
      </w:r>
      <w:r w:rsidR="00212215">
        <w:fldChar w:fldCharType="end"/>
      </w:r>
      <w:r w:rsidR="00212215">
        <w:t>)</w:t>
      </w:r>
      <w:r w:rsidR="00CD03F1">
        <w:t xml:space="preserve"> despite caution that </w:t>
      </w:r>
      <w:del w:id="63" w:author="." w:date="2019-02-05T20:58:00Z">
        <w:r w:rsidR="00CD03F1" w:rsidDel="00F521CD">
          <w:delText xml:space="preserve">it </w:delText>
        </w:r>
      </w:del>
      <w:r w:rsidR="00CD03F1">
        <w:t>the change is not inherent to the population, but likely an artifact of sampling methods</w:t>
      </w:r>
      <w:r w:rsidR="00212215">
        <w:t>.</w:t>
      </w:r>
      <w:r w:rsidR="004613FD">
        <w:t xml:space="preserve"> </w:t>
      </w:r>
      <w:r w:rsidR="00CD03F1">
        <w:t>In our analysis (which included data for all regions),</w:t>
      </w:r>
      <w:r w:rsidR="00F65EE9">
        <w:t xml:space="preserve"> the first derivative was not zero in </w:t>
      </w:r>
      <w:r w:rsidR="00CD03F1">
        <w:t>1995</w:t>
      </w:r>
      <w:r w:rsidR="00F65EE9">
        <w:t xml:space="preserve"> </w:t>
      </w:r>
      <w:r w:rsidR="00CD03F1">
        <w:t>though it was not of enough magnitude to pass the quantile filter.</w:t>
      </w:r>
      <w:r w:rsidR="00992E9D" w:rsidRPr="00992E9D">
        <w:rPr>
          <w:b/>
        </w:rPr>
        <w:t xml:space="preserve"> </w:t>
      </w:r>
      <w:r w:rsidR="00992E9D" w:rsidRPr="00CB267E">
        <w:rPr>
          <w:b/>
        </w:rPr>
        <w:t>[Further discussion of</w:t>
      </w:r>
      <w:r w:rsidR="00992E9D">
        <w:rPr>
          <w:b/>
        </w:rPr>
        <w:t xml:space="preserve"> sablefish</w:t>
      </w:r>
      <w:r w:rsidR="00992E9D" w:rsidRPr="00CB267E">
        <w:rPr>
          <w:b/>
        </w:rPr>
        <w:t xml:space="preserve"> movement following</w:t>
      </w:r>
      <w:r w:rsidR="00992E9D">
        <w:rPr>
          <w:b/>
        </w:rPr>
        <w:t xml:space="preserve"> tagging</w:t>
      </w:r>
      <w:r w:rsidR="00992E9D" w:rsidRPr="00CB267E">
        <w:rPr>
          <w:b/>
        </w:rPr>
        <w:t xml:space="preserve"> analyses by Luke Rodgers, DFO postdoc].</w:t>
      </w:r>
    </w:p>
    <w:p w14:paraId="4975AFD0" w14:textId="3F1D5411" w:rsidR="00BD6121" w:rsidRDefault="00E237EF" w:rsidP="008B3D07">
      <w:pPr>
        <w:spacing w:line="360" w:lineRule="auto"/>
        <w:ind w:firstLine="360"/>
      </w:pPr>
      <w:r>
        <w:t>The consideration of temporal variation in sablefish growth is further complicated by the exploitation history of the fishery, which has steadily marched north- and west-ward over the last several decades, encountering ‘larger’ fish</w:t>
      </w:r>
      <w:r w:rsidR="00BD6121">
        <w:t xml:space="preserve"> with subsequent expansion</w:t>
      </w:r>
      <w:r>
        <w:t xml:space="preserve"> </w:t>
      </w:r>
      <w:commentRangeStart w:id="64"/>
      <w:r>
        <w:t xml:space="preserve">(M. </w:t>
      </w:r>
      <w:proofErr w:type="spellStart"/>
      <w:r>
        <w:t>Haltuch</w:t>
      </w:r>
      <w:proofErr w:type="spellEnd"/>
      <w:r>
        <w:t>, pers. comm.)</w:t>
      </w:r>
      <w:commentRangeEnd w:id="64"/>
      <w:r w:rsidR="00F521CD">
        <w:rPr>
          <w:rStyle w:val="CommentReference"/>
        </w:rPr>
        <w:commentReference w:id="64"/>
      </w:r>
      <w:r>
        <w:t>. This suggests that differences in mean length across the region could be attributable to different degrees and duration</w:t>
      </w:r>
      <w:r w:rsidR="00F96E2F">
        <w:t>s</w:t>
      </w:r>
      <w:r>
        <w:t xml:space="preserve"> of fishing pressure, and not inherent population differences alone.</w:t>
      </w:r>
      <w:r w:rsidR="00761C2B">
        <w:t xml:space="preserve"> Importantly, the L</w:t>
      </w:r>
      <w:r w:rsidR="00761C2B">
        <w:rPr>
          <w:vertAlign w:val="subscript"/>
        </w:rPr>
        <w:t>∞</w:t>
      </w:r>
      <w:r w:rsidR="00761C2B">
        <w:t xml:space="preserve"> estimates for both sexes and regions show a decline from the ‘early’ to ‘late’ periods, resulting in nearly equivalent values for north and south regions for females and males, respectively. </w:t>
      </w:r>
      <w:r w:rsidR="007C3FF6">
        <w:t xml:space="preserve">Simulation work by </w:t>
      </w:r>
      <w:r w:rsidR="007C3FF6">
        <w:fldChar w:fldCharType="begin" w:fldLock="1"/>
      </w:r>
      <w:r w:rsidR="00247F68">
        <w:instrText>ADDIN CSL_CITATION {"citationItems":[{"id":"ITEM-1","itemData":{"DOI":"10.1139/cjfas-2014-0558","ISBN":"0706-652X","ISSN":"0706-652X","abstract":"Understanding demographic variation in recruitment and somatic growth is key to improving our understanding of population dynamics and forecasting ability. Although recruitment variability has been extensively studied, somatic growth variation has received less attention, in part because of difficulties in modeling growth from individual size-at-age estimates. Here we develop a Bayesian state-space approach to test for the prevalence of alternative forms of growth rate variability (e.g., annual, cohort-level, or in the first year recruited to the fishery) in size-at-age data. We apply this technique to 29 Pacific groundfish species across the California Current, Gulf of Alaska, and Bering Sea – Aleutian Islands marine ecosystems. About 40% of modeled stocks were estimated to exhibit temporal growth variation. In the majority of stocks, growth trends fluctuated annually across ages in a single year, suggesting that either there are shared environmental features that dictate growth across multiple ages or the presence of some systematic (within-year) observation errors. This method represents a novel way to use size-at-age data from fishery or other sources to test hypotheses about growth dynamics variability.","author":[{"dropping-particle":"","family":"Stawitz","given":"Christine C.","non-dropping-particle":"","parse-names":false,"suffix":""},{"dropping-particle":"","family":"Essington","given":"Timothy E.","non-dropping-particle":"","parse-names":false,"suffix":""},{"dropping-particle":"","family":"Branch","given":"Trevor A.","non-dropping-particle":"","parse-names":false,"suffix":""},{"dropping-particle":"","family":"Haltuch","given":"Melissa A.","non-dropping-particle":"","parse-names":false,"suffix":""},{"dropping-particle":"","family":"Hollowed","given":"Anne B.","non-dropping-particle":"","parse-names":false,"suffix":""},{"dropping-particle":"","family":"Spencer","given":"Paul D.","non-dropping-particle":"","parse-names":false,"suffix":""}],"container-title":"Canadian Journal of Fisheries and Aquatic Sciences","id":"ITEM-1","issue":"9","issued":{"date-parts":[["2015"]]},"page":"1316-1328","title":"A state-space approach for detecting growth variation and application to North Pacific groundfish","type":"article-journal","volume":"72"},"uris":["http://www.mendeley.com/documents/?uuid=ed82ef53-48c1-472f-bccb-43826a06078c"]}],"mendeley":{"formattedCitation":"(Stawitz et al., 2015)","manualFormatting":"Stawitz et al. (2015)","plainTextFormattedCitation":"(Stawitz et al., 2015)","previouslyFormattedCitation":"(Stawitz et al., 2015)"},"properties":{"noteIndex":0},"schema":"https://github.com/citation-style-language/schema/raw/master/csl-citation.json"}</w:instrText>
      </w:r>
      <w:r w:rsidR="007C3FF6">
        <w:fldChar w:fldCharType="separate"/>
      </w:r>
      <w:r w:rsidR="007C3FF6" w:rsidRPr="007C3FF6">
        <w:rPr>
          <w:noProof/>
        </w:rPr>
        <w:t>Stawitz et al.</w:t>
      </w:r>
      <w:r w:rsidR="0054799E">
        <w:rPr>
          <w:noProof/>
        </w:rPr>
        <w:t xml:space="preserve"> (</w:t>
      </w:r>
      <w:r w:rsidR="007C3FF6" w:rsidRPr="007C3FF6">
        <w:rPr>
          <w:noProof/>
        </w:rPr>
        <w:t>2015)</w:t>
      </w:r>
      <w:r w:rsidR="007C3FF6">
        <w:fldChar w:fldCharType="end"/>
      </w:r>
      <w:r w:rsidR="007C3FF6">
        <w:t xml:space="preserve"> </w:t>
      </w:r>
      <w:r w:rsidR="0054799E">
        <w:t xml:space="preserve">sought to model growth anomalies in </w:t>
      </w:r>
      <w:r w:rsidR="0054799E">
        <w:lastRenderedPageBreak/>
        <w:t xml:space="preserve">sablefish (among other groundfish) as a process driven by variation in either annual, initial size or among cohorts. Data was partitioned between the CC and two regions of Alaska, and it was determined that annual-scale anomalies were more pronounced in the CC whereas the initial normalized length within each cohort explained more variation in Alaska. A principal conclusion was that the form of growth variation differed among ecosystems, wherein the CC is a more climactically variable region, which could explain why annual deviates were best </w:t>
      </w:r>
      <w:r w:rsidR="00247F68">
        <w:t xml:space="preserve">for fitting </w:t>
      </w:r>
      <w:r w:rsidR="0054799E">
        <w:t>to this data. Such ecosystem</w:t>
      </w:r>
      <w:r w:rsidR="00247F68">
        <w:t>-driven</w:t>
      </w:r>
      <w:r w:rsidR="0054799E">
        <w:t xml:space="preserve"> trends may be diluted when analyzing the data as a composite</w:t>
      </w:r>
      <w:r w:rsidR="00247F68">
        <w:t>,</w:t>
      </w:r>
      <w:r w:rsidR="0054799E">
        <w:t xml:space="preserve"> as in our study; notably, our temporal smoother did not produce </w:t>
      </w:r>
      <w:r w:rsidR="00247F68">
        <w:t xml:space="preserve">a distinct annual cyclic trend. Methods that consider the space and time components co-dependently (as in vectorized auto-regressive </w:t>
      </w:r>
      <w:proofErr w:type="spellStart"/>
      <w:r w:rsidR="00247F68">
        <w:t>spatio</w:t>
      </w:r>
      <w:proofErr w:type="spellEnd"/>
      <w:r w:rsidR="00247F68">
        <w:t xml:space="preserve">-temporal models, </w:t>
      </w:r>
      <w:r w:rsidR="00247F68">
        <w:fldChar w:fldCharType="begin" w:fldLock="1"/>
      </w:r>
      <w:r w:rsidR="00A313A5">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Research","id":"ITEM-1","issued":{"date-parts":[["2019"]]},"title":"Guidance for decisions using the Vector Autoregressive Spatio-Temporal (VAST) package in stock, ecosystem, habitat and climate assessments","type":"article-journal"},"uris":["http://www.mendeley.com/documents/?uuid=8666f353-e0b8-492a-8d65-436ec4e028f0"]}],"mendeley":{"formattedCitation":"(Thorson, 2019b)","manualFormatting":"Thorson, 2019)","plainTextFormattedCitation":"(Thorson, 2019b)","previouslyFormattedCitation":"(Thorson, 2019b)"},"properties":{"noteIndex":0},"schema":"https://github.com/citation-style-language/schema/raw/master/csl-citation.json"}</w:instrText>
      </w:r>
      <w:r w:rsidR="00247F68">
        <w:fldChar w:fldCharType="separate"/>
      </w:r>
      <w:r w:rsidR="00247F68" w:rsidRPr="00247F68">
        <w:rPr>
          <w:noProof/>
        </w:rPr>
        <w:t>Thorson, 2019)</w:t>
      </w:r>
      <w:r w:rsidR="00247F68">
        <w:fldChar w:fldCharType="end"/>
      </w:r>
      <w:r w:rsidR="00247F68">
        <w:t xml:space="preserve"> may strengthen the ability to disentangle such trends, and also to consider spatial effects beyond simple latitude (e.g. near- and offshore).</w:t>
      </w:r>
    </w:p>
    <w:p w14:paraId="136F82C3" w14:textId="77777777" w:rsidR="005A0B2F" w:rsidRDefault="005A0B2F" w:rsidP="008B3D07">
      <w:pPr>
        <w:spacing w:line="360" w:lineRule="auto"/>
        <w:sectPr w:rsidR="005A0B2F">
          <w:pgSz w:w="12240" w:h="15840"/>
          <w:pgMar w:top="1440" w:right="1440" w:bottom="1440" w:left="1440" w:header="720" w:footer="720" w:gutter="0"/>
          <w:cols w:space="720"/>
          <w:docGrid w:linePitch="360"/>
        </w:sectPr>
      </w:pPr>
    </w:p>
    <w:p w14:paraId="58197576" w14:textId="77777777" w:rsidR="00F82EB2" w:rsidRPr="004906F5" w:rsidRDefault="00F82EB2" w:rsidP="008B3D07">
      <w:pPr>
        <w:pStyle w:val="Heading1"/>
        <w:spacing w:line="360" w:lineRule="auto"/>
      </w:pPr>
      <w:r w:rsidRPr="004906F5">
        <w:lastRenderedPageBreak/>
        <w:t>Figures</w:t>
      </w:r>
    </w:p>
    <w:p w14:paraId="7768676F" w14:textId="76C41B26" w:rsidR="001424C8" w:rsidRPr="00A46BB7" w:rsidRDefault="00A46BB7" w:rsidP="008B3D07">
      <w:pPr>
        <w:pStyle w:val="Caption"/>
        <w:spacing w:line="360" w:lineRule="auto"/>
      </w:pPr>
      <w:r w:rsidRPr="00A46BB7">
        <w:t xml:space="preserve">Figure </w:t>
      </w:r>
      <w:r w:rsidR="00997CA2">
        <w:rPr>
          <w:noProof/>
        </w:rPr>
        <w:fldChar w:fldCharType="begin"/>
      </w:r>
      <w:r w:rsidR="00997CA2">
        <w:rPr>
          <w:noProof/>
        </w:rPr>
        <w:instrText xml:space="preserve"> SEQ Figure \* ARABIC </w:instrText>
      </w:r>
      <w:r w:rsidR="00997CA2">
        <w:rPr>
          <w:noProof/>
        </w:rPr>
        <w:fldChar w:fldCharType="separate"/>
      </w:r>
      <w:r w:rsidR="00D0002E">
        <w:rPr>
          <w:noProof/>
        </w:rPr>
        <w:t>2</w:t>
      </w:r>
      <w:r w:rsidR="00997CA2">
        <w:rPr>
          <w:noProof/>
        </w:rPr>
        <w:fldChar w:fldCharType="end"/>
      </w:r>
      <w:r>
        <w:t>.</w:t>
      </w:r>
      <w:r w:rsidR="005D279D">
        <w:t xml:space="preserve"> Histogram of</w:t>
      </w:r>
      <w:r>
        <w:t xml:space="preserve"> </w:t>
      </w:r>
      <w:r w:rsidR="005D279D">
        <w:t>raw length data</w:t>
      </w:r>
      <w:r w:rsidR="00377CE3">
        <w:t xml:space="preserve"> </w:t>
      </w:r>
      <w:r w:rsidR="005D279D">
        <w:t>from</w:t>
      </w:r>
      <w:r w:rsidR="00377CE3">
        <w:t xml:space="preserve"> three regional surveys, colored by</w:t>
      </w:r>
      <w:r w:rsidR="001424C8" w:rsidRPr="00A46BB7">
        <w:t xml:space="preserve"> sex.</w:t>
      </w:r>
    </w:p>
    <w:p w14:paraId="63B0B9B5" w14:textId="0C086E9F" w:rsidR="00C12722" w:rsidRDefault="005F61EE" w:rsidP="008B3D07">
      <w:pPr>
        <w:spacing w:line="360" w:lineRule="auto"/>
      </w:pPr>
      <w:r>
        <w:rPr>
          <w:noProof/>
        </w:rPr>
        <w:drawing>
          <wp:inline distT="0" distB="0" distL="0" distR="0" wp14:anchorId="3A887944" wp14:editId="02932DAB">
            <wp:extent cx="6054807" cy="4036538"/>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4807" cy="4036538"/>
                    </a:xfrm>
                    <a:prstGeom prst="rect">
                      <a:avLst/>
                    </a:prstGeom>
                  </pic:spPr>
                </pic:pic>
              </a:graphicData>
            </a:graphic>
          </wp:inline>
        </w:drawing>
      </w:r>
    </w:p>
    <w:p w14:paraId="4E5A501B" w14:textId="0E464106" w:rsidR="00C050D7" w:rsidRDefault="004C78D8" w:rsidP="008B3D07">
      <w:pPr>
        <w:pStyle w:val="Caption"/>
        <w:spacing w:line="360" w:lineRule="auto"/>
      </w:pPr>
      <w:r>
        <w:rPr>
          <w:noProof/>
        </w:rPr>
        <w:lastRenderedPageBreak/>
        <w:drawing>
          <wp:inline distT="0" distB="0" distL="0" distR="0" wp14:anchorId="383936E2" wp14:editId="0DB720D1">
            <wp:extent cx="5943600" cy="44576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_che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829F608" w14:textId="25C3DE25" w:rsidR="001C0800" w:rsidRDefault="00A025ED" w:rsidP="008B3D07">
      <w:pPr>
        <w:pStyle w:val="Caption"/>
        <w:spacing w:line="360" w:lineRule="auto"/>
      </w:pPr>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D0002E">
        <w:rPr>
          <w:noProof/>
        </w:rPr>
        <w:t>3</w:t>
      </w:r>
      <w:r w:rsidR="00997CA2">
        <w:rPr>
          <w:noProof/>
        </w:rPr>
        <w:fldChar w:fldCharType="end"/>
      </w:r>
      <w:r>
        <w:t xml:space="preserve">. </w:t>
      </w:r>
      <w:r w:rsidR="00C050D7">
        <w:t>Diagnostic plots of best-fit GAM model.</w:t>
      </w:r>
      <w:r w:rsidR="00C116AB">
        <w:t xml:space="preserve"> Clockwise from top left: quantile-quantile plot of deviance residuals; histogram of residuals; observed response values (lengths, in cm) vs predicted values, and model-predicted residuals vs linear predictor.</w:t>
      </w:r>
    </w:p>
    <w:p w14:paraId="4479677C" w14:textId="5C5381B9" w:rsidR="00BC119C" w:rsidRPr="00BC119C" w:rsidRDefault="00BC119C" w:rsidP="008B3D07">
      <w:pPr>
        <w:spacing w:line="360" w:lineRule="auto"/>
      </w:pPr>
      <w:r>
        <w:rPr>
          <w:noProof/>
        </w:rPr>
        <w:lastRenderedPageBreak/>
        <w:drawing>
          <wp:inline distT="0" distB="0" distL="0" distR="0" wp14:anchorId="0AA470BA" wp14:editId="7CFADF45">
            <wp:extent cx="5943600" cy="44576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_smoot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1D77B876" w14:textId="24068F7E" w:rsidR="00BF6D53" w:rsidRDefault="00A025ED" w:rsidP="008B3D07">
      <w:pPr>
        <w:pStyle w:val="Caption"/>
        <w:spacing w:line="360" w:lineRule="auto"/>
      </w:pPr>
      <w:bookmarkStart w:id="65" w:name="_Ref532305639"/>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D0002E">
        <w:rPr>
          <w:noProof/>
        </w:rPr>
        <w:t>4</w:t>
      </w:r>
      <w:r w:rsidR="00997CA2">
        <w:rPr>
          <w:noProof/>
        </w:rPr>
        <w:fldChar w:fldCharType="end"/>
      </w:r>
      <w:bookmarkEnd w:id="65"/>
      <w:r>
        <w:t xml:space="preserve">. </w:t>
      </w:r>
      <w:r w:rsidR="00C050D7">
        <w:t xml:space="preserve"> Plots of smoothers for </w:t>
      </w:r>
      <w:r w:rsidR="008936F5">
        <w:t>Year and</w:t>
      </w:r>
      <w:r w:rsidR="00C050D7">
        <w:t xml:space="preserve"> Latitude, and first derivatives thereof.</w:t>
      </w:r>
      <w:r w:rsidR="00BC119C">
        <w:t xml:space="preserve"> Red lines indicate years or latitudes where </w:t>
      </w:r>
      <w:r w:rsidR="008936F5">
        <w:t>the value</w:t>
      </w:r>
      <w:r w:rsidR="00BC119C">
        <w:t xml:space="preserve"> of the </w:t>
      </w:r>
      <w:commentRangeStart w:id="66"/>
      <w:r w:rsidR="00BC119C">
        <w:t>first derivative was outside of the 95</w:t>
      </w:r>
      <w:r w:rsidR="00BC119C" w:rsidRPr="00BC119C">
        <w:rPr>
          <w:vertAlign w:val="superscript"/>
        </w:rPr>
        <w:t>th</w:t>
      </w:r>
      <w:r w:rsidR="00BC119C">
        <w:t xml:space="preserve"> percentile of values in the dataset</w:t>
      </w:r>
      <w:commentRangeEnd w:id="66"/>
      <w:r w:rsidR="00C6606C">
        <w:rPr>
          <w:rStyle w:val="CommentReference"/>
          <w:iCs w:val="0"/>
        </w:rPr>
        <w:commentReference w:id="66"/>
      </w:r>
      <w:r w:rsidR="00BC119C">
        <w:t>.</w:t>
      </w:r>
    </w:p>
    <w:p w14:paraId="0B35D6F9" w14:textId="77777777" w:rsidR="00113A0A" w:rsidRDefault="00113A0A" w:rsidP="008B3D07">
      <w:pPr>
        <w:spacing w:line="360" w:lineRule="auto"/>
      </w:pPr>
      <w:r>
        <w:rPr>
          <w:noProof/>
        </w:rPr>
        <w:lastRenderedPageBreak/>
        <w:drawing>
          <wp:inline distT="0" distB="0" distL="0" distR="0" wp14:anchorId="3CD57937" wp14:editId="0220336E">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s_g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0F52A62" w14:textId="2C565F61" w:rsidR="00F94063" w:rsidRDefault="00F94063" w:rsidP="008B3D07">
      <w:pPr>
        <w:pStyle w:val="Caption"/>
        <w:spacing w:line="360" w:lineRule="auto"/>
      </w:pPr>
      <w:bookmarkStart w:id="67" w:name="_Ref532305683"/>
      <w:r>
        <w:t xml:space="preserve">Figure </w:t>
      </w:r>
      <w:r w:rsidR="00B8111C">
        <w:rPr>
          <w:noProof/>
        </w:rPr>
        <w:fldChar w:fldCharType="begin"/>
      </w:r>
      <w:r w:rsidR="00B8111C">
        <w:rPr>
          <w:noProof/>
        </w:rPr>
        <w:instrText xml:space="preserve"> SEQ Figure \* ARABIC </w:instrText>
      </w:r>
      <w:r w:rsidR="00B8111C">
        <w:rPr>
          <w:noProof/>
        </w:rPr>
        <w:fldChar w:fldCharType="separate"/>
      </w:r>
      <w:r w:rsidR="00D0002E">
        <w:rPr>
          <w:noProof/>
        </w:rPr>
        <w:t>5</w:t>
      </w:r>
      <w:r w:rsidR="00B8111C">
        <w:rPr>
          <w:noProof/>
        </w:rPr>
        <w:fldChar w:fldCharType="end"/>
      </w:r>
      <w:bookmarkEnd w:id="67"/>
      <w:r>
        <w:t xml:space="preserve">. Fits of von Bertalanffy growth function to data stratified at values determined using the derivative analysis of the GAM. Panels marked “early” are data obtained prior </w:t>
      </w:r>
      <w:r w:rsidR="00E3743B">
        <w:t xml:space="preserve">to </w:t>
      </w:r>
      <w:commentRangeStart w:id="68"/>
      <w:r w:rsidR="00E3743B">
        <w:t>2005</w:t>
      </w:r>
      <w:commentRangeEnd w:id="68"/>
      <w:r w:rsidR="00C6606C">
        <w:rPr>
          <w:rStyle w:val="CommentReference"/>
          <w:iCs w:val="0"/>
        </w:rPr>
        <w:commentReference w:id="68"/>
      </w:r>
      <w:r>
        <w:t>; “Northern” datapoints were collected north of 45˚N latitude.</w:t>
      </w:r>
      <w:r w:rsidR="00800100">
        <w:t xml:space="preserve"> Predicted values are color-coded by sex.</w:t>
      </w:r>
    </w:p>
    <w:p w14:paraId="297495E8" w14:textId="77777777" w:rsidR="00F919FB" w:rsidRDefault="00F919FB" w:rsidP="008B3D07">
      <w:pPr>
        <w:spacing w:line="360" w:lineRule="auto"/>
        <w:rPr>
          <w:noProof/>
        </w:rPr>
      </w:pPr>
    </w:p>
    <w:p w14:paraId="15B748F7" w14:textId="544D02E3" w:rsidR="00F919FB" w:rsidRDefault="00F919FB" w:rsidP="008B3D07">
      <w:pPr>
        <w:spacing w:line="360" w:lineRule="auto"/>
      </w:pPr>
      <w:r>
        <w:rPr>
          <w:noProof/>
        </w:rPr>
        <w:lastRenderedPageBreak/>
        <w:drawing>
          <wp:inline distT="0" distB="0" distL="0" distR="0" wp14:anchorId="3D86AD54" wp14:editId="342919AA">
            <wp:extent cx="5943600" cy="44576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plot_g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7F628A96" w14:textId="6F6BF652" w:rsidR="00F919FB" w:rsidRPr="00F919FB" w:rsidRDefault="00F919FB" w:rsidP="008B3D07">
      <w:pPr>
        <w:pStyle w:val="Caption"/>
        <w:spacing w:line="360" w:lineRule="auto"/>
        <w:sectPr w:rsidR="00F919FB" w:rsidRPr="00F919FB">
          <w:pgSz w:w="12240" w:h="15840"/>
          <w:pgMar w:top="1440" w:right="1440" w:bottom="1440" w:left="1440" w:header="720" w:footer="720" w:gutter="0"/>
          <w:cols w:space="720"/>
          <w:docGrid w:linePitch="360"/>
        </w:sectPr>
      </w:pPr>
      <w:bookmarkStart w:id="69" w:name="_Ref532305610"/>
      <w:r>
        <w:t xml:space="preserve">Figure </w:t>
      </w:r>
      <w:r w:rsidR="00B8111C">
        <w:rPr>
          <w:noProof/>
        </w:rPr>
        <w:fldChar w:fldCharType="begin"/>
      </w:r>
      <w:r w:rsidR="00B8111C">
        <w:rPr>
          <w:noProof/>
        </w:rPr>
        <w:instrText xml:space="preserve"> SEQ Figure \* ARABIC </w:instrText>
      </w:r>
      <w:r w:rsidR="00B8111C">
        <w:rPr>
          <w:noProof/>
        </w:rPr>
        <w:fldChar w:fldCharType="separate"/>
      </w:r>
      <w:r w:rsidR="00D0002E">
        <w:rPr>
          <w:noProof/>
        </w:rPr>
        <w:t>6</w:t>
      </w:r>
      <w:r w:rsidR="00B8111C">
        <w:rPr>
          <w:noProof/>
        </w:rPr>
        <w:fldChar w:fldCharType="end"/>
      </w:r>
      <w:bookmarkEnd w:id="69"/>
      <w:r>
        <w:t xml:space="preserve">.  </w:t>
      </w:r>
      <w:r w:rsidR="00B8591D">
        <w:t>Comparative boxplot</w:t>
      </w:r>
      <w:r>
        <w:t xml:space="preserve"> </w:t>
      </w:r>
      <w:r w:rsidR="00A44F12">
        <w:t>of estimated</w:t>
      </w:r>
      <w:r>
        <w:t xml:space="preserve"> parameters </w:t>
      </w:r>
      <w:r w:rsidR="00BD6121">
        <w:t>from spatiotemporally</w:t>
      </w:r>
      <w:r>
        <w:t xml:space="preserve"> stratified data. The error term (not shown) was estimated universally for all regions and sexes.</w:t>
      </w:r>
    </w:p>
    <w:p w14:paraId="1AFC668F" w14:textId="46888BA8" w:rsidR="00F82EB2" w:rsidRPr="004906F5" w:rsidRDefault="00F82EB2" w:rsidP="008B3D07">
      <w:pPr>
        <w:spacing w:line="360" w:lineRule="auto"/>
      </w:pPr>
    </w:p>
    <w:tbl>
      <w:tblPr>
        <w:tblStyle w:val="TableGrid"/>
        <w:tblpPr w:leftFromText="180" w:rightFromText="180" w:vertAnchor="text" w:tblpX="-1450" w:tblpY="304"/>
        <w:tblW w:w="11911" w:type="dxa"/>
        <w:tblLook w:val="04A0" w:firstRow="1" w:lastRow="0" w:firstColumn="1" w:lastColumn="0" w:noHBand="0" w:noVBand="1"/>
      </w:tblPr>
      <w:tblGrid>
        <w:gridCol w:w="2885"/>
        <w:gridCol w:w="1492"/>
        <w:gridCol w:w="771"/>
        <w:gridCol w:w="771"/>
        <w:gridCol w:w="964"/>
        <w:gridCol w:w="837"/>
        <w:gridCol w:w="1219"/>
        <w:gridCol w:w="1220"/>
        <w:gridCol w:w="876"/>
        <w:gridCol w:w="876"/>
      </w:tblGrid>
      <w:tr w:rsidR="005937F2" w14:paraId="4C8F4278" w14:textId="77777777" w:rsidTr="00C14891">
        <w:trPr>
          <w:trHeight w:val="1273"/>
        </w:trPr>
        <w:tc>
          <w:tcPr>
            <w:tcW w:w="2885" w:type="dxa"/>
            <w:vMerge w:val="restart"/>
            <w:vAlign w:val="center"/>
          </w:tcPr>
          <w:p w14:paraId="15B5140F" w14:textId="77777777" w:rsidR="005937F2" w:rsidRPr="00D55A0E" w:rsidRDefault="005937F2" w:rsidP="008B3D07">
            <w:pPr>
              <w:pStyle w:val="Caption"/>
              <w:spacing w:line="360" w:lineRule="auto"/>
              <w:jc w:val="center"/>
              <w:rPr>
                <w:b/>
              </w:rPr>
            </w:pPr>
            <w:r w:rsidRPr="00D55A0E">
              <w:rPr>
                <w:b/>
              </w:rPr>
              <w:t>Region</w:t>
            </w:r>
          </w:p>
        </w:tc>
        <w:tc>
          <w:tcPr>
            <w:tcW w:w="1492" w:type="dxa"/>
            <w:vMerge w:val="restart"/>
            <w:vAlign w:val="center"/>
          </w:tcPr>
          <w:p w14:paraId="5ECF5319" w14:textId="77777777" w:rsidR="005937F2" w:rsidRPr="00D55A0E" w:rsidRDefault="005937F2" w:rsidP="008B3D07">
            <w:pPr>
              <w:pStyle w:val="Caption"/>
              <w:spacing w:line="360" w:lineRule="auto"/>
              <w:jc w:val="center"/>
              <w:rPr>
                <w:b/>
              </w:rPr>
            </w:pPr>
            <w:r w:rsidRPr="00D55A0E">
              <w:rPr>
                <w:b/>
              </w:rPr>
              <w:t>Survey Method</w:t>
            </w:r>
          </w:p>
        </w:tc>
        <w:tc>
          <w:tcPr>
            <w:tcW w:w="1542" w:type="dxa"/>
            <w:gridSpan w:val="2"/>
            <w:vAlign w:val="center"/>
          </w:tcPr>
          <w:p w14:paraId="52B3C324" w14:textId="6B072A71" w:rsidR="005937F2" w:rsidRPr="00D55A0E" w:rsidRDefault="005937F2" w:rsidP="008B3D07">
            <w:pPr>
              <w:pStyle w:val="Caption"/>
              <w:spacing w:line="360" w:lineRule="auto"/>
              <w:jc w:val="center"/>
              <w:rPr>
                <w:b/>
              </w:rPr>
            </w:pPr>
            <w:r w:rsidRPr="00D55A0E">
              <w:rPr>
                <w:b/>
              </w:rPr>
              <w:t xml:space="preserve">Sample </w:t>
            </w:r>
            <w:r w:rsidR="0002109F">
              <w:rPr>
                <w:b/>
              </w:rPr>
              <w:t>s</w:t>
            </w:r>
            <w:r w:rsidRPr="00D55A0E">
              <w:rPr>
                <w:b/>
              </w:rPr>
              <w:t>ize used in this analysis</w:t>
            </w:r>
          </w:p>
        </w:tc>
        <w:tc>
          <w:tcPr>
            <w:tcW w:w="5992" w:type="dxa"/>
            <w:gridSpan w:val="6"/>
            <w:vAlign w:val="center"/>
          </w:tcPr>
          <w:p w14:paraId="55522CD8" w14:textId="77777777" w:rsidR="005937F2" w:rsidRPr="00D55A0E" w:rsidRDefault="005937F2" w:rsidP="008B3D07">
            <w:pPr>
              <w:pStyle w:val="Caption"/>
              <w:spacing w:line="360" w:lineRule="auto"/>
              <w:jc w:val="center"/>
              <w:rPr>
                <w:b/>
              </w:rPr>
            </w:pPr>
            <w:r w:rsidRPr="00D55A0E">
              <w:rPr>
                <w:b/>
              </w:rPr>
              <w:t>VBGF parameters from recent assessments</w:t>
            </w:r>
          </w:p>
        </w:tc>
      </w:tr>
      <w:tr w:rsidR="00E2026F" w14:paraId="254FB9B7" w14:textId="77777777" w:rsidTr="00C14891">
        <w:trPr>
          <w:trHeight w:val="260"/>
        </w:trPr>
        <w:tc>
          <w:tcPr>
            <w:tcW w:w="2885" w:type="dxa"/>
            <w:vMerge/>
            <w:vAlign w:val="center"/>
          </w:tcPr>
          <w:p w14:paraId="2EF5D3EE" w14:textId="77777777" w:rsidR="005937F2" w:rsidRPr="00D55A0E" w:rsidRDefault="005937F2" w:rsidP="008B3D07">
            <w:pPr>
              <w:pStyle w:val="Caption"/>
              <w:spacing w:line="360" w:lineRule="auto"/>
              <w:jc w:val="center"/>
              <w:rPr>
                <w:b/>
              </w:rPr>
            </w:pPr>
          </w:p>
        </w:tc>
        <w:tc>
          <w:tcPr>
            <w:tcW w:w="1492" w:type="dxa"/>
            <w:vMerge/>
            <w:vAlign w:val="center"/>
          </w:tcPr>
          <w:p w14:paraId="27D01F3D" w14:textId="77777777" w:rsidR="005937F2" w:rsidRPr="00D55A0E" w:rsidRDefault="005937F2" w:rsidP="008B3D07">
            <w:pPr>
              <w:pStyle w:val="Caption"/>
              <w:spacing w:line="360" w:lineRule="auto"/>
              <w:jc w:val="center"/>
              <w:rPr>
                <w:b/>
              </w:rPr>
            </w:pPr>
          </w:p>
        </w:tc>
        <w:tc>
          <w:tcPr>
            <w:tcW w:w="771" w:type="dxa"/>
            <w:vMerge w:val="restart"/>
            <w:vAlign w:val="center"/>
          </w:tcPr>
          <w:p w14:paraId="764B2F77" w14:textId="704D73F9" w:rsidR="005937F2" w:rsidRPr="00D55A0E" w:rsidRDefault="005937F2" w:rsidP="008B3D07">
            <w:pPr>
              <w:pStyle w:val="Caption"/>
              <w:spacing w:line="360" w:lineRule="auto"/>
              <w:jc w:val="center"/>
              <w:rPr>
                <w:b/>
              </w:rPr>
            </w:pPr>
            <w:r w:rsidRPr="00D55A0E">
              <w:rPr>
                <w:b/>
              </w:rPr>
              <w:t xml:space="preserve">M </w:t>
            </w:r>
          </w:p>
        </w:tc>
        <w:tc>
          <w:tcPr>
            <w:tcW w:w="771" w:type="dxa"/>
            <w:vMerge w:val="restart"/>
            <w:vAlign w:val="center"/>
          </w:tcPr>
          <w:p w14:paraId="3D68CCEF" w14:textId="1AE40D14" w:rsidR="005937F2" w:rsidRPr="00D55A0E" w:rsidRDefault="00FE60FA" w:rsidP="008B3D07">
            <w:pPr>
              <w:pStyle w:val="Caption"/>
              <w:spacing w:line="360" w:lineRule="auto"/>
              <w:jc w:val="center"/>
              <w:rPr>
                <w:b/>
              </w:rPr>
            </w:pPr>
            <w:r>
              <w:rPr>
                <w:b/>
              </w:rPr>
              <w:t>F</w:t>
            </w:r>
          </w:p>
        </w:tc>
        <w:tc>
          <w:tcPr>
            <w:tcW w:w="1801" w:type="dxa"/>
            <w:gridSpan w:val="2"/>
            <w:vAlign w:val="center"/>
          </w:tcPr>
          <w:p w14:paraId="788ACB75" w14:textId="77777777" w:rsidR="005937F2" w:rsidRPr="00D55A0E" w:rsidRDefault="005937F2" w:rsidP="008B3D07">
            <w:pPr>
              <w:pStyle w:val="Caption"/>
              <w:spacing w:line="360" w:lineRule="auto"/>
              <w:jc w:val="center"/>
              <w:rPr>
                <w:b/>
              </w:rPr>
            </w:pPr>
            <w:r w:rsidRPr="00D55A0E">
              <w:rPr>
                <w:b/>
              </w:rPr>
              <w:t>L</w:t>
            </w:r>
            <w:r w:rsidRPr="00D55A0E">
              <w:rPr>
                <w:b/>
                <w:vertAlign w:val="subscript"/>
              </w:rPr>
              <w:t>∞</w:t>
            </w:r>
          </w:p>
        </w:tc>
        <w:tc>
          <w:tcPr>
            <w:tcW w:w="2439" w:type="dxa"/>
            <w:gridSpan w:val="2"/>
            <w:vAlign w:val="center"/>
          </w:tcPr>
          <w:p w14:paraId="7FAC3126" w14:textId="77777777" w:rsidR="005937F2" w:rsidRPr="00D55A0E" w:rsidRDefault="005937F2" w:rsidP="008B3D07">
            <w:pPr>
              <w:pStyle w:val="Caption"/>
              <w:spacing w:line="360" w:lineRule="auto"/>
              <w:jc w:val="center"/>
              <w:rPr>
                <w:b/>
              </w:rPr>
            </w:pPr>
            <w:r w:rsidRPr="00D55A0E">
              <w:rPr>
                <w:b/>
              </w:rPr>
              <w:t>K</w:t>
            </w:r>
          </w:p>
        </w:tc>
        <w:tc>
          <w:tcPr>
            <w:tcW w:w="1752" w:type="dxa"/>
            <w:gridSpan w:val="2"/>
            <w:vAlign w:val="center"/>
          </w:tcPr>
          <w:p w14:paraId="0BE68382" w14:textId="5B8C7E91" w:rsidR="005937F2" w:rsidRPr="00D55A0E" w:rsidRDefault="006610ED" w:rsidP="008B3D07">
            <w:pPr>
              <w:pStyle w:val="Caption"/>
              <w:spacing w:line="360" w:lineRule="auto"/>
              <w:jc w:val="center"/>
              <w:rPr>
                <w:b/>
              </w:rPr>
            </w:pPr>
            <w:r>
              <w:rPr>
                <w:b/>
              </w:rPr>
              <w:t>t</w:t>
            </w:r>
            <w:r w:rsidR="005937F2" w:rsidRPr="00D55A0E">
              <w:rPr>
                <w:b/>
              </w:rPr>
              <w:t>0 (years)</w:t>
            </w:r>
          </w:p>
        </w:tc>
      </w:tr>
      <w:tr w:rsidR="00E2026F" w14:paraId="58C3D84E" w14:textId="77777777" w:rsidTr="00C14891">
        <w:trPr>
          <w:trHeight w:val="359"/>
        </w:trPr>
        <w:tc>
          <w:tcPr>
            <w:tcW w:w="2885" w:type="dxa"/>
            <w:vMerge/>
            <w:vAlign w:val="center"/>
          </w:tcPr>
          <w:p w14:paraId="7E9470C0" w14:textId="77777777" w:rsidR="005937F2" w:rsidRPr="00D55A0E" w:rsidRDefault="005937F2" w:rsidP="008B3D07">
            <w:pPr>
              <w:pStyle w:val="Caption"/>
              <w:spacing w:line="360" w:lineRule="auto"/>
              <w:jc w:val="center"/>
              <w:rPr>
                <w:b/>
              </w:rPr>
            </w:pPr>
          </w:p>
        </w:tc>
        <w:tc>
          <w:tcPr>
            <w:tcW w:w="1492" w:type="dxa"/>
            <w:vMerge/>
            <w:vAlign w:val="center"/>
          </w:tcPr>
          <w:p w14:paraId="1FB67CB3" w14:textId="77777777" w:rsidR="005937F2" w:rsidRPr="00D55A0E" w:rsidRDefault="005937F2" w:rsidP="008B3D07">
            <w:pPr>
              <w:pStyle w:val="Caption"/>
              <w:spacing w:line="360" w:lineRule="auto"/>
              <w:jc w:val="center"/>
              <w:rPr>
                <w:b/>
              </w:rPr>
            </w:pPr>
          </w:p>
        </w:tc>
        <w:tc>
          <w:tcPr>
            <w:tcW w:w="771" w:type="dxa"/>
            <w:vMerge/>
            <w:vAlign w:val="center"/>
          </w:tcPr>
          <w:p w14:paraId="36DA97C0" w14:textId="77777777" w:rsidR="005937F2" w:rsidRPr="00D55A0E" w:rsidRDefault="005937F2" w:rsidP="008B3D07">
            <w:pPr>
              <w:pStyle w:val="Caption"/>
              <w:spacing w:line="360" w:lineRule="auto"/>
              <w:jc w:val="center"/>
              <w:rPr>
                <w:b/>
              </w:rPr>
            </w:pPr>
          </w:p>
        </w:tc>
        <w:tc>
          <w:tcPr>
            <w:tcW w:w="771" w:type="dxa"/>
            <w:vMerge/>
            <w:vAlign w:val="center"/>
          </w:tcPr>
          <w:p w14:paraId="7AFC677B" w14:textId="77777777" w:rsidR="005937F2" w:rsidRPr="00D55A0E" w:rsidRDefault="005937F2" w:rsidP="008B3D07">
            <w:pPr>
              <w:pStyle w:val="Caption"/>
              <w:spacing w:line="360" w:lineRule="auto"/>
              <w:jc w:val="center"/>
              <w:rPr>
                <w:b/>
              </w:rPr>
            </w:pPr>
          </w:p>
        </w:tc>
        <w:tc>
          <w:tcPr>
            <w:tcW w:w="964" w:type="dxa"/>
            <w:vAlign w:val="center"/>
          </w:tcPr>
          <w:p w14:paraId="401AC581" w14:textId="77777777" w:rsidR="005937F2" w:rsidRPr="00D55A0E" w:rsidRDefault="005937F2" w:rsidP="008B3D07">
            <w:pPr>
              <w:pStyle w:val="Caption"/>
              <w:spacing w:line="360" w:lineRule="auto"/>
              <w:jc w:val="center"/>
              <w:rPr>
                <w:b/>
              </w:rPr>
            </w:pPr>
            <w:r w:rsidRPr="00D55A0E">
              <w:rPr>
                <w:b/>
              </w:rPr>
              <w:t>M</w:t>
            </w:r>
          </w:p>
        </w:tc>
        <w:tc>
          <w:tcPr>
            <w:tcW w:w="837" w:type="dxa"/>
            <w:vAlign w:val="center"/>
          </w:tcPr>
          <w:p w14:paraId="5E17CE63" w14:textId="77777777" w:rsidR="005937F2" w:rsidRPr="00D55A0E" w:rsidRDefault="005937F2" w:rsidP="008B3D07">
            <w:pPr>
              <w:pStyle w:val="Caption"/>
              <w:spacing w:line="360" w:lineRule="auto"/>
              <w:jc w:val="center"/>
              <w:rPr>
                <w:b/>
              </w:rPr>
            </w:pPr>
            <w:r w:rsidRPr="00D55A0E">
              <w:rPr>
                <w:b/>
              </w:rPr>
              <w:t>F</w:t>
            </w:r>
          </w:p>
        </w:tc>
        <w:tc>
          <w:tcPr>
            <w:tcW w:w="1219" w:type="dxa"/>
            <w:vAlign w:val="center"/>
          </w:tcPr>
          <w:p w14:paraId="525594B7" w14:textId="77777777" w:rsidR="005937F2" w:rsidRPr="00D55A0E" w:rsidRDefault="005937F2" w:rsidP="008B3D07">
            <w:pPr>
              <w:pStyle w:val="Caption"/>
              <w:spacing w:line="360" w:lineRule="auto"/>
              <w:jc w:val="center"/>
              <w:rPr>
                <w:b/>
              </w:rPr>
            </w:pPr>
            <w:r w:rsidRPr="00D55A0E">
              <w:rPr>
                <w:b/>
              </w:rPr>
              <w:t>M</w:t>
            </w:r>
          </w:p>
        </w:tc>
        <w:tc>
          <w:tcPr>
            <w:tcW w:w="1220" w:type="dxa"/>
            <w:vAlign w:val="center"/>
          </w:tcPr>
          <w:p w14:paraId="383707C6" w14:textId="77777777" w:rsidR="005937F2" w:rsidRPr="00D55A0E" w:rsidRDefault="005937F2" w:rsidP="008B3D07">
            <w:pPr>
              <w:pStyle w:val="Caption"/>
              <w:spacing w:line="360" w:lineRule="auto"/>
              <w:jc w:val="center"/>
              <w:rPr>
                <w:b/>
              </w:rPr>
            </w:pPr>
            <w:r w:rsidRPr="00D55A0E">
              <w:rPr>
                <w:b/>
              </w:rPr>
              <w:t>F</w:t>
            </w:r>
          </w:p>
        </w:tc>
        <w:tc>
          <w:tcPr>
            <w:tcW w:w="876" w:type="dxa"/>
            <w:vAlign w:val="center"/>
          </w:tcPr>
          <w:p w14:paraId="323201DC" w14:textId="77777777" w:rsidR="005937F2" w:rsidRPr="00D55A0E" w:rsidRDefault="005937F2" w:rsidP="008B3D07">
            <w:pPr>
              <w:pStyle w:val="Caption"/>
              <w:spacing w:line="360" w:lineRule="auto"/>
              <w:jc w:val="center"/>
              <w:rPr>
                <w:b/>
              </w:rPr>
            </w:pPr>
            <w:r w:rsidRPr="00D55A0E">
              <w:rPr>
                <w:b/>
              </w:rPr>
              <w:t>M</w:t>
            </w:r>
          </w:p>
        </w:tc>
        <w:tc>
          <w:tcPr>
            <w:tcW w:w="876" w:type="dxa"/>
            <w:vAlign w:val="center"/>
          </w:tcPr>
          <w:p w14:paraId="437E20F9" w14:textId="77777777" w:rsidR="005937F2" w:rsidRPr="00D55A0E" w:rsidRDefault="005937F2" w:rsidP="008B3D07">
            <w:pPr>
              <w:pStyle w:val="Caption"/>
              <w:spacing w:line="360" w:lineRule="auto"/>
              <w:jc w:val="center"/>
              <w:rPr>
                <w:b/>
              </w:rPr>
            </w:pPr>
            <w:r w:rsidRPr="00D55A0E">
              <w:rPr>
                <w:b/>
              </w:rPr>
              <w:t>F</w:t>
            </w:r>
          </w:p>
        </w:tc>
      </w:tr>
      <w:tr w:rsidR="00E2026F" w14:paraId="650BAA17" w14:textId="77777777" w:rsidTr="00C14891">
        <w:trPr>
          <w:trHeight w:val="1808"/>
        </w:trPr>
        <w:tc>
          <w:tcPr>
            <w:tcW w:w="2885" w:type="dxa"/>
            <w:vAlign w:val="center"/>
          </w:tcPr>
          <w:p w14:paraId="6C4E1F18" w14:textId="77777777" w:rsidR="005937F2" w:rsidRDefault="005937F2" w:rsidP="008B3D07">
            <w:pPr>
              <w:pStyle w:val="Caption"/>
              <w:spacing w:line="360" w:lineRule="auto"/>
            </w:pPr>
            <w:r w:rsidRPr="004906F5">
              <w:t>West Coast of US</w:t>
            </w:r>
            <w:r>
              <w:t xml:space="preserve"> </w:t>
            </w:r>
            <w:r>
              <w:fldChar w:fldCharType="begin" w:fldLock="1"/>
            </w:r>
            <w:r>
              <w:instrText>ADDIN CSL_CITATION {"citationItems":[{"id":"ITEM-1","itemData":{"author":[{"dropping-particle":"","family":"Johnson","given":"Kelli F","non-dropping-particle":"","parse-names":false,"suffix":""},{"dropping-particle":"","family":"Rudd","given":"Merrill B.","non-dropping-particle":"","parse-names":false,"suffix":""},{"dropping-particle":"","family":"Pons","given":"Maite","non-dropping-particle":"","parse-names":false,"suffix":""},{"dropping-particle":"","family":"Akselrud","given":"Caitlin Allen","non-dropping-particle":"","parse-names":false,"suffix":""},{"dropping-particle":"","family":"Lee","given":"Qi","non-dropping-particle":"","parse-names":false,"suffix":""},{"dropping-particle":"","family":"Haltuch","given":"Melissa A","non-dropping-particle":"","parse-names":false,"suffix":""},{"dropping-particle":"","family":"Hamel","given":"Owen S","non-dropping-particle":"","parse-names":false,"suffix":""}],"id":"ITEM-1","issued":{"date-parts":[["2015"]]},"number-of-pages":"1-377","title":"Status of the U.S. sablefish resource in 2015","type":"report"},"uris":["http://www.mendeley.com/documents/?uuid=7f177cca-8a37-4315-b85c-6559382eb476"]}],"mendeley":{"formattedCitation":"(Johnson et al., 2015)","plainTextFormattedCitation":"(Johnson et al., 2015)","previouslyFormattedCitation":"(Johnson et al., 2015)"},"properties":{"noteIndex":0},"schema":"https://github.com/citation-style-language/schema/raw/master/csl-citation.json"}</w:instrText>
            </w:r>
            <w:r>
              <w:fldChar w:fldCharType="separate"/>
            </w:r>
            <w:r w:rsidRPr="00EC5D55">
              <w:rPr>
                <w:noProof/>
              </w:rPr>
              <w:t>(Johnson et al., 2015)</w:t>
            </w:r>
            <w:r>
              <w:fldChar w:fldCharType="end"/>
            </w:r>
          </w:p>
        </w:tc>
        <w:tc>
          <w:tcPr>
            <w:tcW w:w="1492" w:type="dxa"/>
          </w:tcPr>
          <w:p w14:paraId="0C0BD81A" w14:textId="77777777" w:rsidR="005937F2" w:rsidRDefault="005937F2" w:rsidP="008B3D07">
            <w:pPr>
              <w:pStyle w:val="Caption"/>
              <w:spacing w:line="360" w:lineRule="auto"/>
            </w:pPr>
            <w:r>
              <w:t>Trawl on chartered commercial fishing vessels</w:t>
            </w:r>
          </w:p>
        </w:tc>
        <w:tc>
          <w:tcPr>
            <w:tcW w:w="771" w:type="dxa"/>
            <w:vAlign w:val="center"/>
          </w:tcPr>
          <w:p w14:paraId="3D6E2501" w14:textId="7F761584" w:rsidR="005937F2" w:rsidRDefault="00311F47" w:rsidP="008B3D07">
            <w:pPr>
              <w:pStyle w:val="Caption"/>
              <w:spacing w:line="360" w:lineRule="auto"/>
            </w:pPr>
            <w:r>
              <w:t>4056</w:t>
            </w:r>
          </w:p>
        </w:tc>
        <w:tc>
          <w:tcPr>
            <w:tcW w:w="771" w:type="dxa"/>
            <w:vAlign w:val="center"/>
          </w:tcPr>
          <w:p w14:paraId="458E5CBF" w14:textId="280C6BAB" w:rsidR="005937F2" w:rsidRDefault="00311F47" w:rsidP="008B3D07">
            <w:pPr>
              <w:pStyle w:val="Caption"/>
              <w:spacing w:line="360" w:lineRule="auto"/>
            </w:pPr>
            <w:r>
              <w:t>4183</w:t>
            </w:r>
          </w:p>
        </w:tc>
        <w:tc>
          <w:tcPr>
            <w:tcW w:w="964" w:type="dxa"/>
            <w:vAlign w:val="center"/>
          </w:tcPr>
          <w:p w14:paraId="0188ECDF" w14:textId="2AF4476C" w:rsidR="005937F2" w:rsidRDefault="00287B91" w:rsidP="008B3D07">
            <w:pPr>
              <w:pStyle w:val="Caption"/>
              <w:spacing w:line="360" w:lineRule="auto"/>
            </w:pPr>
            <w:r>
              <w:t>57</w:t>
            </w:r>
          </w:p>
        </w:tc>
        <w:tc>
          <w:tcPr>
            <w:tcW w:w="837" w:type="dxa"/>
            <w:vAlign w:val="center"/>
          </w:tcPr>
          <w:p w14:paraId="7CF3E68C" w14:textId="38C04DE3" w:rsidR="005937F2" w:rsidRDefault="00287B91" w:rsidP="008B3D07">
            <w:pPr>
              <w:pStyle w:val="Caption"/>
              <w:spacing w:line="360" w:lineRule="auto"/>
            </w:pPr>
            <w:r>
              <w:t>64</w:t>
            </w:r>
          </w:p>
        </w:tc>
        <w:tc>
          <w:tcPr>
            <w:tcW w:w="1219" w:type="dxa"/>
            <w:vAlign w:val="center"/>
          </w:tcPr>
          <w:p w14:paraId="33E08A43" w14:textId="5680EBC4" w:rsidR="005937F2" w:rsidRDefault="006610ED" w:rsidP="008B3D07">
            <w:pPr>
              <w:pStyle w:val="Caption"/>
              <w:spacing w:line="360" w:lineRule="auto"/>
            </w:pPr>
            <w:r>
              <w:t>0.41</w:t>
            </w:r>
          </w:p>
        </w:tc>
        <w:tc>
          <w:tcPr>
            <w:tcW w:w="1220" w:type="dxa"/>
            <w:vAlign w:val="center"/>
          </w:tcPr>
          <w:p w14:paraId="48250607" w14:textId="4478DCB3" w:rsidR="005937F2" w:rsidRDefault="006610ED" w:rsidP="008B3D07">
            <w:pPr>
              <w:pStyle w:val="Caption"/>
              <w:spacing w:line="360" w:lineRule="auto"/>
            </w:pPr>
            <w:r>
              <w:t>0.32</w:t>
            </w:r>
          </w:p>
        </w:tc>
        <w:tc>
          <w:tcPr>
            <w:tcW w:w="876" w:type="dxa"/>
            <w:vAlign w:val="center"/>
          </w:tcPr>
          <w:p w14:paraId="4F6524A4" w14:textId="41B06C13" w:rsidR="005937F2" w:rsidRDefault="00287B91" w:rsidP="008B3D07">
            <w:pPr>
              <w:pStyle w:val="Caption"/>
              <w:spacing w:line="360" w:lineRule="auto"/>
            </w:pPr>
            <w:r>
              <w:t>0 (fixed)</w:t>
            </w:r>
          </w:p>
        </w:tc>
        <w:tc>
          <w:tcPr>
            <w:tcW w:w="876" w:type="dxa"/>
            <w:vAlign w:val="center"/>
          </w:tcPr>
          <w:p w14:paraId="763B8935" w14:textId="3D62B4F1" w:rsidR="005937F2" w:rsidRDefault="00287B91" w:rsidP="008B3D07">
            <w:pPr>
              <w:pStyle w:val="Caption"/>
              <w:spacing w:line="360" w:lineRule="auto"/>
            </w:pPr>
            <w:r>
              <w:t>0 (fixed)</w:t>
            </w:r>
          </w:p>
        </w:tc>
      </w:tr>
      <w:tr w:rsidR="00E2026F" w14:paraId="2C4199ED" w14:textId="77777777" w:rsidTr="00C14891">
        <w:trPr>
          <w:trHeight w:val="736"/>
        </w:trPr>
        <w:tc>
          <w:tcPr>
            <w:tcW w:w="2885" w:type="dxa"/>
            <w:vAlign w:val="center"/>
          </w:tcPr>
          <w:p w14:paraId="0B892DAB" w14:textId="77777777" w:rsidR="005937F2" w:rsidRDefault="005937F2" w:rsidP="008B3D07">
            <w:pPr>
              <w:pStyle w:val="Caption"/>
              <w:spacing w:line="360" w:lineRule="auto"/>
            </w:pPr>
            <w:r w:rsidRPr="004906F5">
              <w:t>British Columbia</w:t>
            </w:r>
          </w:p>
        </w:tc>
        <w:tc>
          <w:tcPr>
            <w:tcW w:w="1492" w:type="dxa"/>
          </w:tcPr>
          <w:p w14:paraId="28A9AF85" w14:textId="73433AAB" w:rsidR="005937F2" w:rsidRDefault="00ED2D44" w:rsidP="008B3D07">
            <w:pPr>
              <w:pStyle w:val="Caption"/>
              <w:spacing w:line="360" w:lineRule="auto"/>
            </w:pPr>
            <w:r>
              <w:t>Stratified trap survey</w:t>
            </w:r>
          </w:p>
        </w:tc>
        <w:tc>
          <w:tcPr>
            <w:tcW w:w="771" w:type="dxa"/>
            <w:vAlign w:val="center"/>
          </w:tcPr>
          <w:p w14:paraId="10BF5637" w14:textId="285B015A" w:rsidR="005937F2" w:rsidRDefault="00377CE3" w:rsidP="008B3D07">
            <w:pPr>
              <w:pStyle w:val="Caption"/>
              <w:spacing w:line="360" w:lineRule="auto"/>
            </w:pPr>
            <w:r>
              <w:t>3725</w:t>
            </w:r>
          </w:p>
        </w:tc>
        <w:tc>
          <w:tcPr>
            <w:tcW w:w="771" w:type="dxa"/>
            <w:vAlign w:val="center"/>
          </w:tcPr>
          <w:p w14:paraId="175B27BE" w14:textId="5E5C2BE2" w:rsidR="005937F2" w:rsidRDefault="00377CE3" w:rsidP="008B3D07">
            <w:pPr>
              <w:pStyle w:val="Caption"/>
              <w:spacing w:line="360" w:lineRule="auto"/>
            </w:pPr>
            <w:r>
              <w:t>4514</w:t>
            </w:r>
          </w:p>
        </w:tc>
        <w:tc>
          <w:tcPr>
            <w:tcW w:w="964" w:type="dxa"/>
            <w:vAlign w:val="center"/>
          </w:tcPr>
          <w:p w14:paraId="1F105A80" w14:textId="1D54B6D4" w:rsidR="005937F2" w:rsidRDefault="005937F2" w:rsidP="008B3D07">
            <w:pPr>
              <w:pStyle w:val="Caption"/>
              <w:spacing w:line="360" w:lineRule="auto"/>
            </w:pPr>
            <w:r>
              <w:t>68.99</w:t>
            </w:r>
          </w:p>
        </w:tc>
        <w:tc>
          <w:tcPr>
            <w:tcW w:w="837" w:type="dxa"/>
            <w:vAlign w:val="center"/>
          </w:tcPr>
          <w:p w14:paraId="516C9600" w14:textId="0ACFD923" w:rsidR="005937F2" w:rsidRDefault="005937F2" w:rsidP="008B3D07">
            <w:pPr>
              <w:pStyle w:val="Caption"/>
              <w:spacing w:line="360" w:lineRule="auto"/>
            </w:pPr>
            <w:r>
              <w:t>72.00</w:t>
            </w:r>
          </w:p>
        </w:tc>
        <w:tc>
          <w:tcPr>
            <w:tcW w:w="1219" w:type="dxa"/>
            <w:vAlign w:val="center"/>
          </w:tcPr>
          <w:p w14:paraId="4DC34C00" w14:textId="7E591EEA" w:rsidR="005937F2" w:rsidRDefault="005937F2" w:rsidP="008B3D07">
            <w:pPr>
              <w:pStyle w:val="Caption"/>
              <w:spacing w:line="360" w:lineRule="auto"/>
            </w:pPr>
            <w:r>
              <w:t>0.29</w:t>
            </w:r>
          </w:p>
        </w:tc>
        <w:tc>
          <w:tcPr>
            <w:tcW w:w="1220" w:type="dxa"/>
            <w:vAlign w:val="center"/>
          </w:tcPr>
          <w:p w14:paraId="58477936" w14:textId="42302611" w:rsidR="005937F2" w:rsidRDefault="005937F2" w:rsidP="008B3D07">
            <w:pPr>
              <w:pStyle w:val="Caption"/>
              <w:spacing w:line="360" w:lineRule="auto"/>
            </w:pPr>
            <w:r>
              <w:t>0.25</w:t>
            </w:r>
          </w:p>
        </w:tc>
        <w:tc>
          <w:tcPr>
            <w:tcW w:w="876" w:type="dxa"/>
            <w:vAlign w:val="center"/>
          </w:tcPr>
          <w:p w14:paraId="4901E4F5" w14:textId="5286A1C8" w:rsidR="005937F2" w:rsidRDefault="005937F2" w:rsidP="008B3D07">
            <w:pPr>
              <w:pStyle w:val="Caption"/>
              <w:spacing w:line="360" w:lineRule="auto"/>
            </w:pPr>
            <w:r>
              <w:t>32.50</w:t>
            </w:r>
          </w:p>
        </w:tc>
        <w:tc>
          <w:tcPr>
            <w:tcW w:w="876" w:type="dxa"/>
            <w:vAlign w:val="center"/>
          </w:tcPr>
          <w:p w14:paraId="68B96AC3" w14:textId="4DE6A703" w:rsidR="005937F2" w:rsidRDefault="005937F2" w:rsidP="008B3D07">
            <w:pPr>
              <w:pStyle w:val="Caption"/>
              <w:spacing w:line="360" w:lineRule="auto"/>
            </w:pPr>
            <w:r>
              <w:t>32.50</w:t>
            </w:r>
          </w:p>
        </w:tc>
      </w:tr>
      <w:tr w:rsidR="00E2026F" w14:paraId="2D5280CD" w14:textId="77777777" w:rsidTr="00C14891">
        <w:trPr>
          <w:trHeight w:val="1792"/>
        </w:trPr>
        <w:tc>
          <w:tcPr>
            <w:tcW w:w="2885" w:type="dxa"/>
            <w:vAlign w:val="center"/>
          </w:tcPr>
          <w:p w14:paraId="6BBADFD4" w14:textId="76D72E42" w:rsidR="005937F2" w:rsidRDefault="005937F2" w:rsidP="008B3D07">
            <w:pPr>
              <w:pStyle w:val="Caption"/>
              <w:spacing w:line="360" w:lineRule="auto"/>
            </w:pPr>
            <w:r w:rsidRPr="004906F5">
              <w:t>Alaska</w:t>
            </w:r>
            <w:r>
              <w:t xml:space="preserve"> Federal </w:t>
            </w:r>
            <w:r>
              <w:fldChar w:fldCharType="begin" w:fldLock="1"/>
            </w:r>
            <w:r w:rsidR="00C14891">
              <w:instrText>ADDIN CSL_CITATION {"citationItems":[{"id":"ITEM-1","itemData":{"abstract":"of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Alaska","id":"ITEM-1","issue":"December 2015","issued":{"date-parts":[["2015"]]},"page":"576-717","title":"Assessment of the sablefish stock in Alaska","type":"article-journal","volume":"2014"},"uris":["http://www.mendeley.com/documents/?uuid=edb12ed7-a488-41a7-8287-3b3faf47a1e4"]}],"mendeley":{"formattedCitation":"(Dana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EC5D55">
              <w:rPr>
                <w:noProof/>
              </w:rPr>
              <w:t>(Hanselman et al., 2015)</w:t>
            </w:r>
            <w:r>
              <w:fldChar w:fldCharType="end"/>
            </w:r>
          </w:p>
        </w:tc>
        <w:tc>
          <w:tcPr>
            <w:tcW w:w="1492" w:type="dxa"/>
          </w:tcPr>
          <w:p w14:paraId="7B29B3D6" w14:textId="77777777" w:rsidR="005937F2" w:rsidRDefault="005937F2" w:rsidP="008B3D07">
            <w:pPr>
              <w:pStyle w:val="Caption"/>
              <w:spacing w:line="360" w:lineRule="auto"/>
            </w:pPr>
            <w:r>
              <w:t>Longline on chartered commercial fishing vessels</w:t>
            </w:r>
          </w:p>
        </w:tc>
        <w:tc>
          <w:tcPr>
            <w:tcW w:w="771" w:type="dxa"/>
            <w:vAlign w:val="center"/>
          </w:tcPr>
          <w:p w14:paraId="09E50145" w14:textId="00071CCD" w:rsidR="005937F2" w:rsidRDefault="00377CE3" w:rsidP="008B3D07">
            <w:pPr>
              <w:pStyle w:val="Caption"/>
              <w:spacing w:line="360" w:lineRule="auto"/>
            </w:pPr>
            <w:r>
              <w:t>3531</w:t>
            </w:r>
          </w:p>
        </w:tc>
        <w:tc>
          <w:tcPr>
            <w:tcW w:w="771" w:type="dxa"/>
            <w:vAlign w:val="center"/>
          </w:tcPr>
          <w:p w14:paraId="316E7687" w14:textId="1BD70FB3" w:rsidR="005937F2" w:rsidRDefault="00377CE3" w:rsidP="008B3D07">
            <w:pPr>
              <w:pStyle w:val="Caption"/>
              <w:spacing w:line="360" w:lineRule="auto"/>
            </w:pPr>
            <w:r>
              <w:t>4551</w:t>
            </w:r>
          </w:p>
        </w:tc>
        <w:tc>
          <w:tcPr>
            <w:tcW w:w="964" w:type="dxa"/>
            <w:vAlign w:val="center"/>
          </w:tcPr>
          <w:p w14:paraId="51A0515A" w14:textId="43434E72" w:rsidR="005937F2" w:rsidRDefault="00E2026F" w:rsidP="008B3D07">
            <w:pPr>
              <w:pStyle w:val="Caption"/>
              <w:spacing w:line="360" w:lineRule="auto"/>
            </w:pPr>
            <w:r>
              <w:t>*</w:t>
            </w:r>
            <w:r w:rsidR="005937F2">
              <w:t>67.8</w:t>
            </w:r>
          </w:p>
          <w:p w14:paraId="75C5F74D" w14:textId="5CA8A324" w:rsidR="00E2026F" w:rsidRPr="00E2026F" w:rsidRDefault="00E2026F" w:rsidP="008B3D07">
            <w:pPr>
              <w:spacing w:line="360" w:lineRule="auto"/>
            </w:pPr>
            <w:r>
              <w:t>⁑65.3</w:t>
            </w:r>
          </w:p>
        </w:tc>
        <w:tc>
          <w:tcPr>
            <w:tcW w:w="837" w:type="dxa"/>
            <w:vAlign w:val="center"/>
          </w:tcPr>
          <w:p w14:paraId="0721E340" w14:textId="082547A8" w:rsidR="005937F2" w:rsidRDefault="00E2026F" w:rsidP="008B3D07">
            <w:pPr>
              <w:pStyle w:val="Caption"/>
              <w:spacing w:line="360" w:lineRule="auto"/>
            </w:pPr>
            <w:r>
              <w:t>*</w:t>
            </w:r>
            <w:r w:rsidR="005937F2">
              <w:t>80.2</w:t>
            </w:r>
          </w:p>
          <w:p w14:paraId="46AD3225" w14:textId="7844AA87" w:rsidR="00E2026F" w:rsidRPr="00E2026F" w:rsidRDefault="00E2026F" w:rsidP="008B3D07">
            <w:pPr>
              <w:spacing w:line="360" w:lineRule="auto"/>
            </w:pPr>
            <w:r>
              <w:t>⁑75.6</w:t>
            </w:r>
          </w:p>
        </w:tc>
        <w:tc>
          <w:tcPr>
            <w:tcW w:w="1219" w:type="dxa"/>
            <w:vAlign w:val="center"/>
          </w:tcPr>
          <w:p w14:paraId="5B4A8091" w14:textId="77777777" w:rsidR="005937F2" w:rsidRDefault="00E2026F" w:rsidP="008B3D07">
            <w:pPr>
              <w:pStyle w:val="Caption"/>
              <w:spacing w:line="360" w:lineRule="auto"/>
            </w:pPr>
            <w:r>
              <w:t>*</w:t>
            </w:r>
            <w:r w:rsidR="005937F2">
              <w:t>0.29</w:t>
            </w:r>
          </w:p>
          <w:p w14:paraId="7D6981F1" w14:textId="20393E04" w:rsidR="00E2026F" w:rsidRPr="00E2026F" w:rsidRDefault="00E2026F" w:rsidP="008B3D07">
            <w:pPr>
              <w:spacing w:line="360" w:lineRule="auto"/>
            </w:pPr>
            <w:r>
              <w:t>⁑0.28</w:t>
            </w:r>
          </w:p>
        </w:tc>
        <w:tc>
          <w:tcPr>
            <w:tcW w:w="1220" w:type="dxa"/>
            <w:vAlign w:val="center"/>
          </w:tcPr>
          <w:p w14:paraId="3F4049DE" w14:textId="77777777" w:rsidR="005937F2" w:rsidRDefault="00E2026F" w:rsidP="008B3D07">
            <w:pPr>
              <w:pStyle w:val="Caption"/>
              <w:spacing w:line="360" w:lineRule="auto"/>
            </w:pPr>
            <w:r>
              <w:t>*</w:t>
            </w:r>
            <w:r w:rsidR="005937F2">
              <w:t>0.22</w:t>
            </w:r>
          </w:p>
          <w:p w14:paraId="53AAE5D9" w14:textId="18E0C978" w:rsidR="00E2026F" w:rsidRPr="00E2026F" w:rsidRDefault="00E2026F" w:rsidP="008B3D07">
            <w:pPr>
              <w:spacing w:line="360" w:lineRule="auto"/>
            </w:pPr>
            <w:r>
              <w:t>⁑0.21</w:t>
            </w:r>
          </w:p>
        </w:tc>
        <w:tc>
          <w:tcPr>
            <w:tcW w:w="876" w:type="dxa"/>
            <w:vAlign w:val="center"/>
          </w:tcPr>
          <w:p w14:paraId="5E4093DE" w14:textId="46029947" w:rsidR="00E2026F" w:rsidRPr="00E2026F" w:rsidRDefault="00E2026F" w:rsidP="008B3D07">
            <w:pPr>
              <w:pStyle w:val="Caption"/>
              <w:spacing w:line="360" w:lineRule="auto"/>
            </w:pPr>
            <w:r>
              <w:t>*⁑</w:t>
            </w:r>
            <w:r w:rsidR="005937F2">
              <w:t>2.27</w:t>
            </w:r>
          </w:p>
        </w:tc>
        <w:tc>
          <w:tcPr>
            <w:tcW w:w="876" w:type="dxa"/>
            <w:vAlign w:val="center"/>
          </w:tcPr>
          <w:p w14:paraId="6E7583E9" w14:textId="537526BC" w:rsidR="005937F2" w:rsidRDefault="00E2026F" w:rsidP="008B3D07">
            <w:pPr>
              <w:pStyle w:val="Caption"/>
              <w:spacing w:line="360" w:lineRule="auto"/>
            </w:pPr>
            <w:r>
              <w:t>*⁑</w:t>
            </w:r>
            <w:r w:rsidR="005937F2">
              <w:t>1.95</w:t>
            </w:r>
          </w:p>
        </w:tc>
      </w:tr>
    </w:tbl>
    <w:p w14:paraId="23D13186" w14:textId="33021994" w:rsidR="00E21EB4" w:rsidRPr="00F82EB2" w:rsidRDefault="00E21EB4" w:rsidP="008B3D07">
      <w:pPr>
        <w:pStyle w:val="Heading1"/>
        <w:spacing w:line="360" w:lineRule="auto"/>
      </w:pPr>
      <w:r w:rsidRPr="00F82EB2">
        <w:t>Tables</w:t>
      </w:r>
    </w:p>
    <w:p w14:paraId="7AE28D7B" w14:textId="2FC57441" w:rsidR="00416528" w:rsidRDefault="00B94D25" w:rsidP="008B3D07">
      <w:pPr>
        <w:pStyle w:val="Caption"/>
        <w:spacing w:line="360" w:lineRule="auto"/>
      </w:pPr>
      <w:bookmarkStart w:id="70" w:name="_Ref525720559"/>
      <w:r>
        <w:t xml:space="preserve">Table </w:t>
      </w:r>
      <w:r w:rsidR="00997CA2">
        <w:rPr>
          <w:noProof/>
        </w:rPr>
        <w:fldChar w:fldCharType="begin"/>
      </w:r>
      <w:r w:rsidR="00997CA2">
        <w:rPr>
          <w:noProof/>
        </w:rPr>
        <w:instrText xml:space="preserve"> SEQ Table \* ARABIC </w:instrText>
      </w:r>
      <w:r w:rsidR="00997CA2">
        <w:rPr>
          <w:noProof/>
        </w:rPr>
        <w:fldChar w:fldCharType="separate"/>
      </w:r>
      <w:r w:rsidR="003640BA">
        <w:rPr>
          <w:noProof/>
        </w:rPr>
        <w:t>2</w:t>
      </w:r>
      <w:r w:rsidR="00997CA2">
        <w:rPr>
          <w:noProof/>
        </w:rPr>
        <w:fldChar w:fldCharType="end"/>
      </w:r>
      <w:bookmarkEnd w:id="70"/>
      <w:r>
        <w:t xml:space="preserve">. </w:t>
      </w:r>
      <w:r w:rsidR="00416528" w:rsidRPr="004906F5">
        <w:t xml:space="preserve">Overview of </w:t>
      </w:r>
      <w:r w:rsidR="00390CEC">
        <w:t>survey methods</w:t>
      </w:r>
      <w:r w:rsidR="000C2205">
        <w:t>, data available</w:t>
      </w:r>
      <w:r w:rsidR="00390CEC">
        <w:t xml:space="preserve"> and </w:t>
      </w:r>
      <w:r w:rsidR="00416528" w:rsidRPr="004906F5">
        <w:t>most recent</w:t>
      </w:r>
      <w:r w:rsidR="00135ED3">
        <w:t xml:space="preserve"> VBGF</w:t>
      </w:r>
      <w:r w:rsidR="00416528" w:rsidRPr="004906F5">
        <w:t xml:space="preserve"> parameters used for sablefish in stock assessments.</w:t>
      </w:r>
      <w:r w:rsidR="003E6E79">
        <w:t xml:space="preserve"> </w:t>
      </w:r>
      <w:r w:rsidR="00E2026F">
        <w:t xml:space="preserve">*Time-blocked VBGF parameters </w:t>
      </w:r>
      <w:r w:rsidR="001770D8">
        <w:t xml:space="preserve">for AK Federal assessment </w:t>
      </w:r>
      <w:r w:rsidR="00E2026F">
        <w:t xml:space="preserve">1996-current; ⁑Time-blocked VBGF parameters from 1960-1995 </w:t>
      </w:r>
      <w:r w:rsidR="00E2026F">
        <w:fldChar w:fldCharType="begin" w:fldLock="1"/>
      </w:r>
      <w:r w:rsidR="00E237EF">
        <w:instrText>ADDIN CSL_CITATION {"citationItems":[{"id":"ITEM-1","itemData":{"ISSN":"00194522","abstract":"of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Alaska","id":"ITEM-1","issue":"November 2017","issued":{"date-parts":[["2017"]]},"page":"576-717","title":"Assessment of the sablefish stock in Alaska in 2017","type":"article-journal"},"uris":["http://www.mendeley.com/documents/?uuid=4ea0c3ed-7520-40d7-bdc2-5ede01e95fcd"]}],"mendeley":{"formattedCitation":"(Hanselman et al., 2017)","plainTextFormattedCitation":"(Hanselman et al., 2017)","previouslyFormattedCitation":"(Hanselman et al., 2017)"},"properties":{"noteIndex":0},"schema":"https://github.com/citation-style-language/schema/raw/master/csl-citation.json"}</w:instrText>
      </w:r>
      <w:r w:rsidR="00E2026F">
        <w:fldChar w:fldCharType="separate"/>
      </w:r>
      <w:r w:rsidR="00E2026F" w:rsidRPr="00E2026F">
        <w:rPr>
          <w:noProof/>
        </w:rPr>
        <w:t>(Hanselman et al., 2017)</w:t>
      </w:r>
      <w:r w:rsidR="00E2026F">
        <w:fldChar w:fldCharType="end"/>
      </w:r>
      <w:r w:rsidR="00E2026F">
        <w:t>.</w:t>
      </w:r>
    </w:p>
    <w:p w14:paraId="542FB25E" w14:textId="064D04BF" w:rsidR="00BB02E4" w:rsidRDefault="006610ED" w:rsidP="008B3D07">
      <w:pPr>
        <w:pStyle w:val="Caption"/>
        <w:spacing w:line="360" w:lineRule="auto"/>
      </w:pPr>
      <w:r>
        <w:t xml:space="preserve">*The WC </w:t>
      </w:r>
      <w:r w:rsidR="00506197">
        <w:t>assessment,</w:t>
      </w:r>
      <w:r>
        <w:t xml:space="preserve"> which is written in Stock Synthesis, does not specify </w:t>
      </w:r>
      <w:r w:rsidR="00BE6203" w:rsidRPr="00ED2D44">
        <w:t>L</w:t>
      </w:r>
      <w:r w:rsidR="00BE6203" w:rsidRPr="00ED2D44">
        <w:rPr>
          <w:vertAlign w:val="subscript"/>
        </w:rPr>
        <w:t>∞</w:t>
      </w:r>
      <w:r w:rsidR="00BE6203" w:rsidRPr="00ED2D44">
        <w:t xml:space="preserve"> nor t0, but instead an age-length key</w:t>
      </w:r>
      <w:r w:rsidR="00506197">
        <w:t xml:space="preserve"> (with values for minimum and maximum length and ages).</w:t>
      </w:r>
      <w:r w:rsidR="00BE6203" w:rsidRPr="00ED2D44">
        <w:t xml:space="preserve"> Values were back-converted for presentation </w:t>
      </w:r>
      <w:commentRangeStart w:id="71"/>
      <w:commentRangeStart w:id="72"/>
      <w:r w:rsidR="00BE6203" w:rsidRPr="00ED2D44">
        <w:t>here</w:t>
      </w:r>
      <w:commentRangeEnd w:id="71"/>
      <w:r w:rsidR="00C6606C">
        <w:rPr>
          <w:rStyle w:val="CommentReference"/>
          <w:iCs w:val="0"/>
        </w:rPr>
        <w:commentReference w:id="71"/>
      </w:r>
      <w:commentRangeEnd w:id="72"/>
      <w:r w:rsidR="00C6606C">
        <w:rPr>
          <w:rStyle w:val="CommentReference"/>
          <w:iCs w:val="0"/>
        </w:rPr>
        <w:commentReference w:id="72"/>
      </w:r>
      <w:r w:rsidR="00BE6203" w:rsidRPr="00377CE3">
        <w:t>.</w:t>
      </w:r>
    </w:p>
    <w:p w14:paraId="6C039E4A" w14:textId="77777777" w:rsidR="00F33728" w:rsidRPr="00F33728" w:rsidRDefault="00F33728" w:rsidP="008B3D07">
      <w:pPr>
        <w:spacing w:line="360" w:lineRule="auto"/>
      </w:pPr>
    </w:p>
    <w:tbl>
      <w:tblPr>
        <w:tblStyle w:val="TableGrid"/>
        <w:tblW w:w="0" w:type="auto"/>
        <w:tblLook w:val="04A0" w:firstRow="1" w:lastRow="0" w:firstColumn="1" w:lastColumn="0" w:noHBand="0" w:noVBand="1"/>
      </w:tblPr>
      <w:tblGrid>
        <w:gridCol w:w="1704"/>
        <w:gridCol w:w="1488"/>
        <w:gridCol w:w="1694"/>
      </w:tblGrid>
      <w:tr w:rsidR="00F33728" w14:paraId="5896851C" w14:textId="77777777" w:rsidTr="00C30B09">
        <w:tc>
          <w:tcPr>
            <w:tcW w:w="1704" w:type="dxa"/>
          </w:tcPr>
          <w:p w14:paraId="3F7D7E6B" w14:textId="7D9E1DED" w:rsidR="00F33728" w:rsidRDefault="00F33728" w:rsidP="008B3D07">
            <w:pPr>
              <w:spacing w:line="360" w:lineRule="auto"/>
            </w:pPr>
            <w:r>
              <w:lastRenderedPageBreak/>
              <w:t>Predictor</w:t>
            </w:r>
          </w:p>
        </w:tc>
        <w:tc>
          <w:tcPr>
            <w:tcW w:w="1488" w:type="dxa"/>
          </w:tcPr>
          <w:p w14:paraId="5A324D33" w14:textId="2A5BA7D9" w:rsidR="00F33728" w:rsidRDefault="00F33728" w:rsidP="008B3D07">
            <w:pPr>
              <w:spacing w:line="360" w:lineRule="auto"/>
            </w:pPr>
            <w:r>
              <w:t>Estimated Degrees of Freedom</w:t>
            </w:r>
          </w:p>
        </w:tc>
        <w:tc>
          <w:tcPr>
            <w:tcW w:w="1694" w:type="dxa"/>
          </w:tcPr>
          <w:p w14:paraId="4C6791EE" w14:textId="63554B30" w:rsidR="00F33728" w:rsidRDefault="00F33728" w:rsidP="008B3D07">
            <w:pPr>
              <w:spacing w:line="360" w:lineRule="auto"/>
            </w:pPr>
            <w:r>
              <w:t>Proposed Breaks</w:t>
            </w:r>
          </w:p>
        </w:tc>
      </w:tr>
      <w:tr w:rsidR="00F33728" w14:paraId="19C8D087" w14:textId="77777777" w:rsidTr="00C30B09">
        <w:tc>
          <w:tcPr>
            <w:tcW w:w="1704" w:type="dxa"/>
          </w:tcPr>
          <w:p w14:paraId="217D5A04" w14:textId="53EBE6B7" w:rsidR="00F33728" w:rsidRDefault="00F33728" w:rsidP="008B3D07">
            <w:pPr>
              <w:spacing w:line="360" w:lineRule="auto"/>
            </w:pPr>
            <w:r>
              <w:t>s(Year)</w:t>
            </w:r>
          </w:p>
        </w:tc>
        <w:tc>
          <w:tcPr>
            <w:tcW w:w="1488" w:type="dxa"/>
          </w:tcPr>
          <w:p w14:paraId="62DA6B5B" w14:textId="532958D5" w:rsidR="00F33728" w:rsidRDefault="00F33728" w:rsidP="008B3D07">
            <w:pPr>
              <w:spacing w:line="360" w:lineRule="auto"/>
            </w:pPr>
            <w:r>
              <w:t>7.984</w:t>
            </w:r>
          </w:p>
        </w:tc>
        <w:tc>
          <w:tcPr>
            <w:tcW w:w="1694" w:type="dxa"/>
          </w:tcPr>
          <w:p w14:paraId="60F312EF" w14:textId="56C8726C" w:rsidR="00F33728" w:rsidRDefault="00F33728" w:rsidP="008B3D07">
            <w:pPr>
              <w:spacing w:line="360" w:lineRule="auto"/>
            </w:pPr>
            <w:r>
              <w:t>2004, 2005</w:t>
            </w:r>
          </w:p>
        </w:tc>
      </w:tr>
      <w:tr w:rsidR="00F33728" w14:paraId="2A279918" w14:textId="77777777" w:rsidTr="00C30B09">
        <w:tc>
          <w:tcPr>
            <w:tcW w:w="1704" w:type="dxa"/>
          </w:tcPr>
          <w:p w14:paraId="47F4875C" w14:textId="2449E039" w:rsidR="00F33728" w:rsidRDefault="00F33728" w:rsidP="008B3D07">
            <w:pPr>
              <w:spacing w:line="360" w:lineRule="auto"/>
            </w:pPr>
            <w:r>
              <w:t>s(Latitude)</w:t>
            </w:r>
          </w:p>
        </w:tc>
        <w:tc>
          <w:tcPr>
            <w:tcW w:w="1488" w:type="dxa"/>
          </w:tcPr>
          <w:p w14:paraId="1626530E" w14:textId="1C99B485" w:rsidR="00F33728" w:rsidRDefault="00F33728" w:rsidP="008B3D07">
            <w:pPr>
              <w:spacing w:line="360" w:lineRule="auto"/>
            </w:pPr>
            <w:r>
              <w:t>8.888</w:t>
            </w:r>
          </w:p>
        </w:tc>
        <w:tc>
          <w:tcPr>
            <w:tcW w:w="1694" w:type="dxa"/>
          </w:tcPr>
          <w:p w14:paraId="0AF9B6BB" w14:textId="70555EE4" w:rsidR="00F33728" w:rsidRDefault="00F33728" w:rsidP="008B3D07">
            <w:pPr>
              <w:spacing w:line="360" w:lineRule="auto"/>
            </w:pPr>
            <w:r>
              <w:t>48˚ to 50˚N</w:t>
            </w:r>
          </w:p>
        </w:tc>
      </w:tr>
    </w:tbl>
    <w:p w14:paraId="681FBC1D" w14:textId="23565373" w:rsidR="00E20C70" w:rsidRDefault="00E20C70" w:rsidP="008B3D07">
      <w:pPr>
        <w:pStyle w:val="Caption"/>
        <w:spacing w:line="360" w:lineRule="auto"/>
        <w:sectPr w:rsidR="00E20C70" w:rsidSect="00E04E95">
          <w:pgSz w:w="12240" w:h="15840"/>
          <w:pgMar w:top="1440" w:right="1440" w:bottom="1440" w:left="1440" w:header="720" w:footer="720" w:gutter="0"/>
          <w:cols w:space="720"/>
          <w:docGrid w:linePitch="360"/>
        </w:sectPr>
      </w:pPr>
      <w:r>
        <w:t xml:space="preserve">Table </w:t>
      </w:r>
      <w:r w:rsidR="00B8111C">
        <w:rPr>
          <w:noProof/>
        </w:rPr>
        <w:fldChar w:fldCharType="begin"/>
      </w:r>
      <w:r w:rsidR="00B8111C">
        <w:rPr>
          <w:noProof/>
        </w:rPr>
        <w:instrText xml:space="preserve"> SEQ Table \* ARABIC </w:instrText>
      </w:r>
      <w:r w:rsidR="00B8111C">
        <w:rPr>
          <w:noProof/>
        </w:rPr>
        <w:fldChar w:fldCharType="separate"/>
      </w:r>
      <w:r w:rsidR="003640BA">
        <w:rPr>
          <w:noProof/>
        </w:rPr>
        <w:t>3</w:t>
      </w:r>
      <w:r w:rsidR="00B8111C">
        <w:rPr>
          <w:noProof/>
        </w:rPr>
        <w:fldChar w:fldCharType="end"/>
      </w:r>
      <w:r>
        <w:t xml:space="preserve">. Description of </w:t>
      </w:r>
      <w:r w:rsidR="00C30B09">
        <w:t xml:space="preserve">smoothers </w:t>
      </w:r>
      <w:r>
        <w:t xml:space="preserve">and </w:t>
      </w:r>
      <w:r w:rsidR="00C27622">
        <w:t>values</w:t>
      </w:r>
      <w:r>
        <w:t xml:space="preserve"> along each where the first derivative lay outside the 5</w:t>
      </w:r>
      <w:r w:rsidRPr="00E20C70">
        <w:rPr>
          <w:vertAlign w:val="superscript"/>
        </w:rPr>
        <w:t>th</w:t>
      </w:r>
      <w:r>
        <w:t xml:space="preserve"> to 95</w:t>
      </w:r>
      <w:r w:rsidRPr="00E20C70">
        <w:rPr>
          <w:vertAlign w:val="superscript"/>
        </w:rPr>
        <w:t>th</w:t>
      </w:r>
      <w:r>
        <w:rPr>
          <w:vertAlign w:val="superscript"/>
        </w:rPr>
        <w:t xml:space="preserve"> </w:t>
      </w:r>
      <w:r>
        <w:t xml:space="preserve">percentile.  </w:t>
      </w:r>
    </w:p>
    <w:p w14:paraId="44DAAD3E" w14:textId="77777777" w:rsidR="00BB02E4" w:rsidRPr="004906F5" w:rsidRDefault="00BB02E4" w:rsidP="008B3D07">
      <w:pPr>
        <w:pStyle w:val="Heading1"/>
        <w:spacing w:line="360" w:lineRule="auto"/>
      </w:pPr>
      <w:r w:rsidRPr="004906F5">
        <w:lastRenderedPageBreak/>
        <w:t>References</w:t>
      </w:r>
    </w:p>
    <w:p w14:paraId="5858FAA3" w14:textId="53B3750C" w:rsidR="00B46C34" w:rsidRPr="00B46C34" w:rsidRDefault="00BB02E4" w:rsidP="00B46C34">
      <w:pPr>
        <w:widowControl w:val="0"/>
        <w:autoSpaceDE w:val="0"/>
        <w:autoSpaceDN w:val="0"/>
        <w:adjustRightInd w:val="0"/>
        <w:spacing w:line="360" w:lineRule="auto"/>
        <w:ind w:left="480" w:hanging="480"/>
        <w:rPr>
          <w:noProof/>
        </w:rPr>
      </w:pPr>
      <w:r w:rsidRPr="004906F5">
        <w:fldChar w:fldCharType="begin" w:fldLock="1"/>
      </w:r>
      <w:r w:rsidRPr="004906F5">
        <w:instrText xml:space="preserve">ADDIN Mendeley Bibliography CSL_BIBLIOGRAPHY </w:instrText>
      </w:r>
      <w:r w:rsidRPr="004906F5">
        <w:fldChar w:fldCharType="separate"/>
      </w:r>
      <w:r w:rsidR="00B46C34" w:rsidRPr="00B46C34">
        <w:rPr>
          <w:noProof/>
        </w:rPr>
        <w:t>Adams, G.D., Leaf, R.T., Ballenger, J.C., Arnott, S.A., McDonough, C.J., 2018. Spatial variability in the growth of Sheepshead (Archosargus probatocephalus) in the Southeast US: Implications for assessment and management. Fish. Res. 206, 35–43. https://doi.org/10.1016/j.fishres.2018.04.023</w:t>
      </w:r>
    </w:p>
    <w:p w14:paraId="689412E8"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Beck, K.K., Fletcher, M.S., Gadd, P.S., Heijnis, H., Saunders, K.M., Simpson, G.L., Zawadzki, A., 2018. Variance and Rate-of-Change as Early Warning Signals for a Critical Transition in an Aquatic Ecosystem State: A Test Case From Tasmania, Australia. J. Geophys. Res. Biogeosciences. https://doi.org/10.1002/2017JG004135</w:t>
      </w:r>
    </w:p>
    <w:p w14:paraId="13A64A5E"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Carruthers, T.R., Walters, C.J., McAllister, M.K., 2012. Evaluating methods that classify fisheries stock status using only fisheries catch data. Fish. Res. 119–120, 66–79. https://doi.org/10.1016/j.fishres.2011.12.011</w:t>
      </w:r>
    </w:p>
    <w:p w14:paraId="6D7FA3D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Echave, K.B., Hanselman, D.H., Adkison, M.D., Sigler, M.F., 2012. Interdecadal Change in Growth of Sablefish (</w:t>
      </w:r>
      <w:r w:rsidRPr="00B46C34">
        <w:rPr>
          <w:i/>
          <w:iCs/>
          <w:noProof/>
        </w:rPr>
        <w:t>Anoplopoma fimbria</w:t>
      </w:r>
      <w:r w:rsidRPr="00B46C34">
        <w:rPr>
          <w:noProof/>
        </w:rPr>
        <w:t>) in the Northeast Pacific Ocean. Fish. Bull. 110, 361–374.</w:t>
      </w:r>
    </w:p>
    <w:p w14:paraId="54BCF83F"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Gertseva, V., Matson, S.E., Cope, J., 2017. Spatial growth variability in marine fish: Example from Northeast Pacific groundfish. ICES J. Mar. Sci. 74, 1602–1613. https://doi.org/10.1093/icesjms/fsx016</w:t>
      </w:r>
    </w:p>
    <w:p w14:paraId="708C690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Guthery, F.S., Burnham, K.P., Anderson, D.R., 2003. Model Selection and Multimodel Inference: A Practical Information-Theoretic Approach. J. Wildl. Manage. https://doi.org/10.2307/3802723</w:t>
      </w:r>
    </w:p>
    <w:p w14:paraId="55A5C061"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Hanselman, D.H., Heifetz, J., Echave, K.B., Dressel, S.C., Jech, J.M., 2015. Move it or lose it: movement and mortality of sablefish tagged in Alaska. Can. J. Fish. Aquat. Sci. 72, 238–251. https://doi.org/10.1139/cjfas-2014-0251</w:t>
      </w:r>
    </w:p>
    <w:p w14:paraId="52D221E1"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Hanselman, D.H., Lunsford, C.R., Rodgveller, C.J., 2017. Assessment of the sablefish stock in Alaska in 2017. Stock Assess. Fish. Eval. Rep. Groundf. Resour. Gulf Alaska 576–717.</w:t>
      </w:r>
    </w:p>
    <w:p w14:paraId="626A8A01"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Hanselman, D.H., Lunsford, C.R., Rodgveller, C.J., 2015. Assessment of the sablefish stock in Alaska. Stock Assess. Fish. Eval. Rep. Groundf. Resour. Gulf Alaska 2014, 576–717.</w:t>
      </w:r>
    </w:p>
    <w:p w14:paraId="2C3D3D5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lastRenderedPageBreak/>
        <w:t>Hurst, T.P., Abookire, A.A., 2006. Temporal and spatial variation in potential and realized growth rates of age-0 year northern rock sole. J. Fish Biol. 68, 905–919. https://doi.org/10.1111/j.0022-1112.2006.00985.x</w:t>
      </w:r>
    </w:p>
    <w:p w14:paraId="446687BF"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James, M.K., Armsworth, P.R., Mason, L.B., Bode, L., 2002. The structure of reef fish metapopulations: modelling larval dispersal and retention patterns. Proc. Biol. Sci. 269, 2079–2086. https://doi.org/10.1098/rspb.2002.2128</w:t>
      </w:r>
    </w:p>
    <w:p w14:paraId="2C728820"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 xml:space="preserve">Jasonowicz, A.J., Goetz, F.W., Goetz, G.W., Nichols, K.M., 2017. Love the one you’re with: genomic evidence of panmixia in the sablefish ( </w:t>
      </w:r>
      <w:r w:rsidRPr="00B46C34">
        <w:rPr>
          <w:i/>
          <w:iCs/>
          <w:noProof/>
        </w:rPr>
        <w:t>Anoplopoma fimbria</w:t>
      </w:r>
      <w:r w:rsidRPr="00B46C34">
        <w:rPr>
          <w:noProof/>
        </w:rPr>
        <w:t xml:space="preserve"> ). Can. J. Fish. Aquat. Sci. 74, 377–387. https://doi.org/10.1139/cjfas-2016-0012</w:t>
      </w:r>
    </w:p>
    <w:p w14:paraId="40DCF00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Johnson, K.F., Rudd, M.B., Pons, M., Akselrud, C.A., Lee, Q., Haltuch, M.A., Hamel, O.S., 2015. Status of the U.S. sablefish resource in 2015.</w:t>
      </w:r>
    </w:p>
    <w:p w14:paraId="76F0B2B9"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Kristensen, K., Nielsen, A., Berg, C., Skaug, H., Bell, B., 2016. TMB: Automatic Differentiation and Laplace Approximation. ournal Stat. Softw. 70, 1–21. https://doi.org/10.18637/jss.v070.i05</w:t>
      </w:r>
    </w:p>
    <w:p w14:paraId="0B056B48"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 xml:space="preserve">Mason, J.C., Beamish, R.J., McFarlane, G.A., 1983. Sexual Maturity, Fecundity, Spawning, and Early Life History of Sablefish ( </w:t>
      </w:r>
      <w:r w:rsidRPr="00B46C34">
        <w:rPr>
          <w:i/>
          <w:iCs/>
          <w:noProof/>
        </w:rPr>
        <w:t>Anoplopoma fimbria</w:t>
      </w:r>
      <w:r w:rsidRPr="00B46C34">
        <w:rPr>
          <w:noProof/>
        </w:rPr>
        <w:t xml:space="preserve"> ) off the Pacific Coast of Canada. Can. J. Fish. Aquat. Sci. https://doi.org/10.1139/f83-247</w:t>
      </w:r>
    </w:p>
    <w:p w14:paraId="69F1573C"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McDevitt, M., 1990. Growth Analysis of Sablefish From Mark-Recapture Data From the Northeast Pacific. University of Washington.</w:t>
      </w:r>
    </w:p>
    <w:p w14:paraId="6AAC8DD5"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Methot, R.D., Wetzel, C.R., 2013. Stock synthesis: A biological and statistical framework for fish stock assessment and fishery management. Fish. Res. 142, 86–99. https://doi.org/10.1016/j.fishres.2012.10.012</w:t>
      </w:r>
    </w:p>
    <w:p w14:paraId="78CA19F0"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Punt, A.E., 2003. The performance of a size-structured stock assessment method in the face of spatial heterogeneity in growth. Fish. Res. 65, 391–409. https://doi.org/10.1016/j.fishres.2003.09.028</w:t>
      </w:r>
    </w:p>
    <w:p w14:paraId="7C520C29"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R Development Core Team, R., 2011. R: A Language and Environment for Statistical Computing, R Foundation for Statistical Computing. https://doi.org/10.1007/978-3-540-74686-7</w:t>
      </w:r>
    </w:p>
    <w:p w14:paraId="72A98A63"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lastRenderedPageBreak/>
        <w:t>Ricker, W., 1969. Effects of size-selective mortality and sampling bias on estimates of growth, mortality, production and yield. J. Fish. Res. Board Canada. https://doi.org/10.1139/f69-051</w:t>
      </w:r>
    </w:p>
    <w:p w14:paraId="6D2EDDCA"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Simpson, G.L., 2018. Modelling palaeoecological time series using generalized additive models. bioRxiv. https://doi.org/10.1101/322248</w:t>
      </w:r>
    </w:p>
    <w:p w14:paraId="39FF88E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Stawitz, C.C., Essington, T.E., Branch, T.A., Haltuch, M.A., Hollowed, A.B., Spencer, P.D., 2015. A state-space approach for detecting growth variation and application to North Pacific groundfish. Can. J. Fish. Aquat. Sci. 72, 1316–1328. https://doi.org/10.1139/cjfas-2014-0558</w:t>
      </w:r>
    </w:p>
    <w:p w14:paraId="1B336C12"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Stawitz, C.C., Haltuch, M.A., Johnson, K.F., Sciences, F., Fisheries, N., Marine, N., Service, F., Oceanographic, N., 2019. How does growth misspecification affect management advice derived from an integrated fisheries stock assessment model ? Fish. Res. 213, 12–21. https://doi.org/10.1016/j.fishres.2019.01.004</w:t>
      </w:r>
    </w:p>
    <w:p w14:paraId="1EC5AED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Thorson, J.T., 2019a. Guidance for decisions using the Vector Autoregressive Spatio-Temporal (VAST) package in stock, ecosystem, habitat and climate assessments. Fish. Res. 210, 143–161. https://doi.org/10.1016/j.fishres.2018.10.013</w:t>
      </w:r>
    </w:p>
    <w:p w14:paraId="20D0CF03"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Thorson, J.T., 2019b. Guidance for decisions using the Vector Autoregressive Spatio-Temporal (VAST) package in stock, ecosystem, habitat and climate assessments. Fish. Res. https://doi.org/10.1016/j.fishres.2018.10.013</w:t>
      </w:r>
    </w:p>
    <w:p w14:paraId="05A27152"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Thorson, J.T., Skaug, H.J., Kristensen, K., Shelton, A.O., Ward, E.J., Harms, J.H., Benante, J.A., Inouye, B.D., 2015. The importance of spatial models for estimating the strength of density dependence. Ecology 96, 1202–1212. https://doi.org/10.1890/14-0739.1</w:t>
      </w:r>
    </w:p>
    <w:p w14:paraId="43E2185A"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von Bertalanffy, L., 1957. Quantitative Laws in Metabolism and Growth. Q. Rev. Biol. https://doi.org/10.1086/401873</w:t>
      </w:r>
    </w:p>
    <w:p w14:paraId="53CD0C10"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Wood, S.N., 2011. Fast stable restricted maximum likelihood and marginal likelihood estimation of semiparametric generalized linear models. J. R. Stat. Soc. Ser. B Stat. Methodol. https://doi.org/10.1111/j.1467-9868.2010.00749.x</w:t>
      </w:r>
    </w:p>
    <w:p w14:paraId="695E1B34" w14:textId="77777777" w:rsidR="00461B39" w:rsidRDefault="00BB02E4" w:rsidP="008B3D07">
      <w:pPr>
        <w:spacing w:line="360" w:lineRule="auto"/>
      </w:pPr>
      <w:r w:rsidRPr="004906F5">
        <w:fldChar w:fldCharType="end"/>
      </w:r>
    </w:p>
    <w:sectPr w:rsidR="00461B39" w:rsidSect="00E04E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unt, Andre (O&amp;A, Hobart)" w:date="2019-01-23T07:36:00Z" w:initials="PA(H">
    <w:p w14:paraId="7A1E8C9C" w14:textId="77777777" w:rsidR="00DB6987" w:rsidRDefault="00DB6987" w:rsidP="00F502D0">
      <w:pPr>
        <w:pStyle w:val="CommentText"/>
      </w:pPr>
      <w:r>
        <w:rPr>
          <w:rStyle w:val="CommentReference"/>
        </w:rPr>
        <w:annotationRef/>
      </w:r>
      <w:r>
        <w:t>Redraft the intro to start with the problem of estimating spatial growth instead of sablefish – you want a general paper and sablefish in the application</w:t>
      </w:r>
    </w:p>
  </w:comment>
  <w:comment w:id="1" w:author="mkapur" w:date="2019-01-24T08:05:00Z" w:initials="m">
    <w:p w14:paraId="01053B88" w14:textId="77777777" w:rsidR="00DB6987" w:rsidRDefault="00DB6987" w:rsidP="00F502D0">
      <w:pPr>
        <w:pStyle w:val="CommentText"/>
      </w:pPr>
      <w:r>
        <w:rPr>
          <w:rStyle w:val="CommentReference"/>
        </w:rPr>
        <w:annotationRef/>
      </w:r>
      <w:r>
        <w:t>Ok, rearranged and added more detail about alternate methods</w:t>
      </w:r>
    </w:p>
  </w:comment>
  <w:comment w:id="2" w:author="Punt, Andre (O&amp;A, Hobart)" w:date="2019-01-23T07:37:00Z" w:initials="PA(H">
    <w:p w14:paraId="40C97173" w14:textId="77777777" w:rsidR="00DB6987" w:rsidRDefault="00DB6987" w:rsidP="00F502D0">
      <w:pPr>
        <w:pStyle w:val="CommentText"/>
      </w:pPr>
      <w:r>
        <w:rPr>
          <w:rStyle w:val="CommentReference"/>
        </w:rPr>
        <w:annotationRef/>
      </w:r>
      <w:r>
        <w:t xml:space="preserve">Explain earlier why you don’t want to </w:t>
      </w:r>
      <w:proofErr w:type="spellStart"/>
      <w:r>
        <w:t>o</w:t>
      </w:r>
      <w:proofErr w:type="spellEnd"/>
      <w:r>
        <w:t xml:space="preserve"> this</w:t>
      </w:r>
    </w:p>
  </w:comment>
  <w:comment w:id="3" w:author="Maia Kapur" w:date="2019-01-24T11:22:00Z" w:initials="MK">
    <w:p w14:paraId="0B122698" w14:textId="77777777" w:rsidR="00DB6987" w:rsidRDefault="00DB6987" w:rsidP="00F502D0">
      <w:pPr>
        <w:pStyle w:val="CommentText"/>
      </w:pPr>
      <w:r>
        <w:rPr>
          <w:rStyle w:val="CommentReference"/>
        </w:rPr>
        <w:annotationRef/>
      </w:r>
      <w:r>
        <w:t>Added detail in intro</w:t>
      </w:r>
    </w:p>
  </w:comment>
  <w:comment w:id="4" w:author="Punt, Andre (O&amp;A, Hobart)" w:date="2019-01-23T07:39:00Z" w:initials="PA(H">
    <w:p w14:paraId="525F3DAE" w14:textId="77777777" w:rsidR="00DB6987" w:rsidRDefault="00DB6987" w:rsidP="00F502D0">
      <w:pPr>
        <w:pStyle w:val="CommentText"/>
      </w:pPr>
      <w:r>
        <w:rPr>
          <w:rStyle w:val="CommentReference"/>
        </w:rPr>
        <w:annotationRef/>
      </w:r>
      <w:r>
        <w:t>This is critical and needs to come before</w:t>
      </w:r>
    </w:p>
  </w:comment>
  <w:comment w:id="5" w:author="Maia Kapur" w:date="2019-01-24T11:28:00Z" w:initials="MK">
    <w:p w14:paraId="2ACE1959" w14:textId="77777777" w:rsidR="00DB6987" w:rsidRDefault="00DB6987" w:rsidP="00F502D0">
      <w:pPr>
        <w:pStyle w:val="CommentText"/>
      </w:pPr>
      <w:r>
        <w:rPr>
          <w:rStyle w:val="CommentReference"/>
        </w:rPr>
        <w:annotationRef/>
      </w:r>
      <w:r>
        <w:t>Added description in intro</w:t>
      </w:r>
    </w:p>
  </w:comment>
  <w:comment w:id="6" w:author="Punt, Andre (O&amp;A, Hobart)" w:date="2019-01-23T07:39:00Z" w:initials="PA(H">
    <w:p w14:paraId="3FAF3CB4" w14:textId="77777777" w:rsidR="00DB6987" w:rsidRDefault="00DB6987" w:rsidP="00F502D0">
      <w:pPr>
        <w:pStyle w:val="CommentText"/>
      </w:pPr>
      <w:r>
        <w:rPr>
          <w:rStyle w:val="CommentReference"/>
        </w:rPr>
        <w:annotationRef/>
      </w:r>
      <w:r>
        <w:t>Give the formula based on the output from the GAMS</w:t>
      </w:r>
    </w:p>
  </w:comment>
  <w:comment w:id="7" w:author="Maia Kapur" w:date="2019-01-29T13:30:00Z" w:initials="MK">
    <w:p w14:paraId="40B8A945" w14:textId="77777777" w:rsidR="00DB6987" w:rsidRDefault="00DB6987" w:rsidP="00F502D0">
      <w:pPr>
        <w:pStyle w:val="CommentText"/>
      </w:pPr>
      <w:r>
        <w:rPr>
          <w:rStyle w:val="CommentReference"/>
        </w:rPr>
        <w:annotationRef/>
      </w:r>
      <w:r>
        <w:t>See equation 1 – if this is what you mean (?)</w:t>
      </w:r>
    </w:p>
  </w:comment>
  <w:comment w:id="8" w:author="Maia Kapur" w:date="2019-01-24T12:29:00Z" w:initials="MK">
    <w:p w14:paraId="07429AC8" w14:textId="77777777" w:rsidR="00DB6987" w:rsidRDefault="00DB6987" w:rsidP="00F502D0">
      <w:pPr>
        <w:pStyle w:val="CommentText"/>
      </w:pPr>
      <w:r>
        <w:rPr>
          <w:rStyle w:val="CommentReference"/>
        </w:rPr>
        <w:annotationRef/>
      </w:r>
      <w:r>
        <w:t xml:space="preserve">I’m not sure this is the best notation. </w:t>
      </w:r>
    </w:p>
  </w:comment>
  <w:comment w:id="9" w:author="Punt, Andre (O&amp;A, Hobart)" w:date="2019-01-23T07:41:00Z" w:initials="PA(H">
    <w:p w14:paraId="21388E8D" w14:textId="77777777" w:rsidR="00DB6987" w:rsidRDefault="00DB6987" w:rsidP="00F502D0">
      <w:pPr>
        <w:pStyle w:val="CommentText"/>
      </w:pPr>
      <w:r>
        <w:rPr>
          <w:rStyle w:val="CommentReference"/>
        </w:rPr>
        <w:annotationRef/>
      </w:r>
      <w:r>
        <w:t>Explain what is mean by the entire data</w:t>
      </w:r>
    </w:p>
  </w:comment>
  <w:comment w:id="10" w:author="Punt, Andre (O&amp;A, Hobart)" w:date="2019-01-23T07:41:00Z" w:initials="PA(H">
    <w:p w14:paraId="11C16AED" w14:textId="77777777" w:rsidR="00DB6987" w:rsidRDefault="00DB6987" w:rsidP="00F502D0">
      <w:pPr>
        <w:pStyle w:val="CommentText"/>
      </w:pPr>
      <w:r>
        <w:rPr>
          <w:rStyle w:val="CommentReference"/>
        </w:rPr>
        <w:annotationRef/>
      </w:r>
      <w:r>
        <w:t>What likelihood</w:t>
      </w:r>
    </w:p>
  </w:comment>
  <w:comment w:id="11" w:author="Maia Kapur" w:date="2019-02-11T10:37:00Z" w:initials="MK">
    <w:p w14:paraId="270E1BE9" w14:textId="77777777" w:rsidR="004F4F42" w:rsidRDefault="004F4F42" w:rsidP="004F4F42">
      <w:pPr>
        <w:pStyle w:val="CommentText"/>
      </w:pPr>
      <w:r>
        <w:rPr>
          <w:rStyle w:val="CommentReference"/>
        </w:rPr>
        <w:annotationRef/>
      </w:r>
      <w:r>
        <w:t>Also trying age 6</w:t>
      </w:r>
    </w:p>
  </w:comment>
  <w:comment w:id="12" w:author="Maia Kapur" w:date="2019-01-22T08:07:00Z" w:initials="MK">
    <w:p w14:paraId="442FC650" w14:textId="77777777" w:rsidR="00DB6987" w:rsidRDefault="00DB6987" w:rsidP="00F502D0">
      <w:pPr>
        <w:pStyle w:val="CommentText"/>
      </w:pPr>
      <w:r>
        <w:rPr>
          <w:rStyle w:val="CommentReference"/>
        </w:rPr>
        <w:annotationRef/>
      </w:r>
      <w:r>
        <w:t>Tried to do multiplicative error in past, had convergence issues, will revisit</w:t>
      </w:r>
    </w:p>
  </w:comment>
  <w:comment w:id="13" w:author="Punt, Andre (O&amp;A, Hobart)" w:date="2019-01-23T07:43:00Z" w:initials="PA(H">
    <w:p w14:paraId="77D7B816" w14:textId="77777777" w:rsidR="00DB6987" w:rsidRDefault="00DB6987" w:rsidP="00F502D0">
      <w:pPr>
        <w:pStyle w:val="CommentText"/>
      </w:pPr>
      <w:r>
        <w:rPr>
          <w:rStyle w:val="CommentReference"/>
        </w:rPr>
        <w:annotationRef/>
      </w:r>
      <w:r>
        <w:t>This is not log-normal error and it should fit easily</w:t>
      </w:r>
    </w:p>
  </w:comment>
  <w:comment w:id="14" w:author="Punt, Andre (O&amp;A, Hobart)" w:date="2019-01-23T07:44:00Z" w:initials="PA(H">
    <w:p w14:paraId="29BE19B5" w14:textId="77777777" w:rsidR="00DB6987" w:rsidRDefault="00DB6987" w:rsidP="00F502D0">
      <w:pPr>
        <w:pStyle w:val="CommentText"/>
      </w:pPr>
      <w:r>
        <w:rPr>
          <w:rStyle w:val="CommentReference"/>
        </w:rPr>
        <w:annotationRef/>
      </w:r>
      <w:r>
        <w:t>Contradicts above</w:t>
      </w:r>
    </w:p>
  </w:comment>
  <w:comment w:id="15" w:author="Punt, Andre (O&amp;A, Hobart)" w:date="2019-02-05T21:12:00Z" w:initials="PA(H">
    <w:p w14:paraId="1BB83D10" w14:textId="2F7C6CB8" w:rsidR="00DB6987" w:rsidRDefault="00DB6987">
      <w:pPr>
        <w:pStyle w:val="CommentText"/>
      </w:pPr>
      <w:r>
        <w:rPr>
          <w:rStyle w:val="CommentReference"/>
        </w:rPr>
        <w:annotationRef/>
      </w:r>
      <w:r>
        <w:t>Log sigma?</w:t>
      </w:r>
    </w:p>
  </w:comment>
  <w:comment w:id="16" w:author="." w:date="2019-02-05T21:12:00Z" w:initials=".">
    <w:p w14:paraId="6E0B252C" w14:textId="16F8B04F" w:rsidR="00DB6987" w:rsidRDefault="00DB6987">
      <w:pPr>
        <w:pStyle w:val="CommentText"/>
      </w:pPr>
      <w:r>
        <w:rPr>
          <w:rStyle w:val="CommentReference"/>
        </w:rPr>
        <w:annotationRef/>
      </w:r>
      <w:r>
        <w:t>Sometime starting parameter estimations as zero can be troublesome. If you are having problems with convergence I would try a non-zero value. Maybe something ballparked from past estimates in the literature.</w:t>
      </w:r>
    </w:p>
  </w:comment>
  <w:comment w:id="17" w:author="Maia Kapur" w:date="2019-02-11T14:46:00Z" w:initials="MK">
    <w:p w14:paraId="75D5C0E5" w14:textId="7DBA7761" w:rsidR="00932BEA" w:rsidRDefault="00932BEA">
      <w:pPr>
        <w:pStyle w:val="CommentText"/>
      </w:pPr>
      <w:r>
        <w:rPr>
          <w:rStyle w:val="CommentReference"/>
        </w:rPr>
        <w:annotationRef/>
      </w:r>
      <w:r>
        <w:t>Good point, will try that</w:t>
      </w:r>
    </w:p>
  </w:comment>
  <w:comment w:id="19" w:author="Punt, Andre (O&amp;A, Hobart)" w:date="2019-02-05T21:12:00Z" w:initials="PA(H">
    <w:p w14:paraId="0A30F282" w14:textId="6D8B05A6" w:rsidR="00DB6987" w:rsidRDefault="00DB6987">
      <w:pPr>
        <w:pStyle w:val="CommentText"/>
      </w:pPr>
      <w:r>
        <w:rPr>
          <w:rStyle w:val="CommentReference"/>
        </w:rPr>
        <w:annotationRef/>
      </w:r>
      <w:r>
        <w:t>Indicate there is an application and simulation testing section</w:t>
      </w:r>
    </w:p>
  </w:comment>
  <w:comment w:id="20" w:author="Maia Kapur" w:date="2019-02-05T21:12:00Z" w:initials="MK">
    <w:p w14:paraId="645CB299" w14:textId="0E02E168" w:rsidR="00DB6987" w:rsidRDefault="00DB6987">
      <w:pPr>
        <w:pStyle w:val="CommentText"/>
      </w:pPr>
      <w:r>
        <w:rPr>
          <w:rStyle w:val="CommentReference"/>
        </w:rPr>
        <w:annotationRef/>
      </w:r>
      <w:r>
        <w:t>Split into two sections</w:t>
      </w:r>
    </w:p>
  </w:comment>
  <w:comment w:id="21" w:author="Punt, Andre (O&amp;A, Hobart)" w:date="2019-02-05T21:12:00Z" w:initials="PA(H">
    <w:p w14:paraId="7F5B1E33" w14:textId="26B80E56" w:rsidR="00DB6987" w:rsidRDefault="00DB6987">
      <w:pPr>
        <w:pStyle w:val="CommentText"/>
      </w:pPr>
      <w:r>
        <w:t>Fully d</w:t>
      </w:r>
      <w:r>
        <w:rPr>
          <w:rStyle w:val="CommentReference"/>
        </w:rPr>
        <w:annotationRef/>
      </w:r>
      <w:r>
        <w:t>escribe in an Appendix</w:t>
      </w:r>
    </w:p>
  </w:comment>
  <w:comment w:id="22" w:author="Maia Kapur" w:date="2019-02-05T21:12:00Z" w:initials="MK">
    <w:p w14:paraId="190AB421" w14:textId="6BB8673F" w:rsidR="00DB6987" w:rsidRDefault="00DB6987">
      <w:pPr>
        <w:pStyle w:val="CommentText"/>
      </w:pPr>
      <w:r>
        <w:rPr>
          <w:rStyle w:val="CommentReference"/>
        </w:rPr>
        <w:annotationRef/>
      </w:r>
      <w:r>
        <w:t xml:space="preserve">Will include appendix w detailed equations, and supplementary plots showing age/length comps </w:t>
      </w:r>
      <w:proofErr w:type="gramStart"/>
      <w:r>
        <w:t>and  F</w:t>
      </w:r>
      <w:proofErr w:type="gramEnd"/>
      <w:r>
        <w:t xml:space="preserve"> vectors</w:t>
      </w:r>
    </w:p>
  </w:comment>
  <w:comment w:id="24" w:author="Punt, Andre (O&amp;A, Hobart)" w:date="2019-02-05T21:12:00Z" w:initials="PA(H">
    <w:p w14:paraId="096A0A2F" w14:textId="6D8F0337" w:rsidR="00DB6987" w:rsidRDefault="00DB6987">
      <w:pPr>
        <w:pStyle w:val="CommentText"/>
      </w:pPr>
      <w:r>
        <w:rPr>
          <w:rStyle w:val="CommentReference"/>
        </w:rPr>
        <w:annotationRef/>
      </w:r>
      <w:r>
        <w:t>Why mention this if this is an operating model</w:t>
      </w:r>
    </w:p>
  </w:comment>
  <w:comment w:id="25" w:author="Maia Kapur" w:date="2019-02-05T21:12:00Z" w:initials="MK">
    <w:p w14:paraId="028169AC" w14:textId="6C82CCEF" w:rsidR="00DB6987" w:rsidRDefault="00DB6987">
      <w:pPr>
        <w:pStyle w:val="CommentText"/>
      </w:pPr>
      <w:r>
        <w:rPr>
          <w:rStyle w:val="CommentReference"/>
        </w:rPr>
        <w:annotationRef/>
      </w:r>
      <w:r>
        <w:t>Not sure I understand – you mean this is extraneous information?</w:t>
      </w:r>
    </w:p>
  </w:comment>
  <w:comment w:id="26" w:author="Punt, Andre (O&amp;A, Hobart)" w:date="2019-02-05T21:12:00Z" w:initials="PA(H">
    <w:p w14:paraId="6380DBC6" w14:textId="081D3603" w:rsidR="00DB6987" w:rsidRDefault="00DB6987">
      <w:pPr>
        <w:pStyle w:val="CommentText"/>
      </w:pPr>
      <w:r>
        <w:rPr>
          <w:rStyle w:val="CommentReference"/>
        </w:rPr>
        <w:annotationRef/>
      </w:r>
      <w:r>
        <w:t>What C</w:t>
      </w:r>
    </w:p>
  </w:comment>
  <w:comment w:id="27" w:author="Maia Kapur" w:date="2019-02-05T21:12:00Z" w:initials="MK">
    <w:p w14:paraId="5C877F65" w14:textId="77777777" w:rsidR="00DB6987" w:rsidRDefault="00DB6987" w:rsidP="00AC02E6">
      <w:pPr>
        <w:pStyle w:val="CommentText"/>
      </w:pPr>
      <w:r>
        <w:rPr>
          <w:rStyle w:val="CommentReference"/>
        </w:rPr>
        <w:annotationRef/>
      </w:r>
      <w:proofErr w:type="spellStart"/>
      <w:r>
        <w:t>init_length</w:t>
      </w:r>
      <w:proofErr w:type="spellEnd"/>
      <w:r>
        <w:t xml:space="preserve"> = NULL</w:t>
      </w:r>
    </w:p>
    <w:p w14:paraId="552F38EE" w14:textId="77777777" w:rsidR="00DB6987" w:rsidRDefault="00DB6987" w:rsidP="00AC02E6">
      <w:pPr>
        <w:pStyle w:val="CommentText"/>
      </w:pPr>
      <w:r>
        <w:t xml:space="preserve">    error = </w:t>
      </w:r>
      <w:r w:rsidRPr="00AC02E6">
        <w:rPr>
          <w:b/>
        </w:rPr>
        <w:t>exp(</w:t>
      </w:r>
      <w:proofErr w:type="spellStart"/>
      <w:r w:rsidRPr="00AC02E6">
        <w:rPr>
          <w:b/>
        </w:rPr>
        <w:t>rnorm</w:t>
      </w:r>
      <w:proofErr w:type="spellEnd"/>
      <w:r w:rsidRPr="00AC02E6">
        <w:rPr>
          <w:b/>
        </w:rPr>
        <w:t>(1,</w:t>
      </w:r>
      <w:proofErr w:type="gramStart"/>
      <w:r w:rsidRPr="00AC02E6">
        <w:rPr>
          <w:b/>
        </w:rPr>
        <w:t>0,growth</w:t>
      </w:r>
      <w:proofErr w:type="gramEnd"/>
      <w:r w:rsidRPr="00AC02E6">
        <w:rPr>
          <w:b/>
        </w:rPr>
        <w:t>_lognormal_SD)-growth_lognormal_SD^2/2)</w:t>
      </w:r>
    </w:p>
    <w:p w14:paraId="0FA7EA3D" w14:textId="77777777" w:rsidR="00DB6987" w:rsidRDefault="00DB6987" w:rsidP="00AC02E6">
      <w:pPr>
        <w:pStyle w:val="CommentText"/>
      </w:pPr>
      <w:r>
        <w:t xml:space="preserve">    </w:t>
      </w:r>
      <w:proofErr w:type="spellStart"/>
      <w:r>
        <w:t>init_</w:t>
      </w:r>
      <w:proofErr w:type="gramStart"/>
      <w:r>
        <w:t>length</w:t>
      </w:r>
      <w:proofErr w:type="spellEnd"/>
      <w:r>
        <w:t>[</w:t>
      </w:r>
      <w:proofErr w:type="gramEnd"/>
      <w:r>
        <w:t>1] = L1*error</w:t>
      </w:r>
    </w:p>
    <w:p w14:paraId="37D1EF97" w14:textId="77777777" w:rsidR="00DB6987" w:rsidRDefault="00DB6987" w:rsidP="00AC02E6">
      <w:pPr>
        <w:pStyle w:val="CommentText"/>
      </w:pPr>
      <w:r>
        <w:t xml:space="preserve">    </w:t>
      </w:r>
    </w:p>
    <w:p w14:paraId="0BE14DFF" w14:textId="77777777" w:rsidR="00DB6987" w:rsidRDefault="00DB6987" w:rsidP="00AC02E6">
      <w:pPr>
        <w:pStyle w:val="CommentText"/>
      </w:pPr>
      <w:r>
        <w:t xml:space="preserve">    </w:t>
      </w:r>
      <w:proofErr w:type="gramStart"/>
      <w:r>
        <w:t>for(</w:t>
      </w:r>
      <w:proofErr w:type="gramEnd"/>
      <w:r>
        <w:t>g in 1:(a2)){</w:t>
      </w:r>
    </w:p>
    <w:p w14:paraId="5D79F6D1" w14:textId="77777777" w:rsidR="00DB6987" w:rsidRDefault="00DB6987" w:rsidP="00AC02E6">
      <w:pPr>
        <w:pStyle w:val="CommentText"/>
      </w:pPr>
      <w:r>
        <w:t xml:space="preserve">      </w:t>
      </w:r>
      <w:proofErr w:type="spellStart"/>
      <w:r>
        <w:t>init_length</w:t>
      </w:r>
      <w:proofErr w:type="spellEnd"/>
      <w:r>
        <w:t>[g+1] = (</w:t>
      </w:r>
      <w:proofErr w:type="spellStart"/>
      <w:r>
        <w:t>init_length</w:t>
      </w:r>
      <w:proofErr w:type="spellEnd"/>
      <w:r>
        <w:t>[g]+</w:t>
      </w:r>
      <w:proofErr w:type="spellStart"/>
      <w:r>
        <w:t>growth_incre</w:t>
      </w:r>
      <w:proofErr w:type="spellEnd"/>
      <w:r>
        <w:t>(</w:t>
      </w:r>
      <w:proofErr w:type="spellStart"/>
      <w:r>
        <w:t>init_length</w:t>
      </w:r>
      <w:proofErr w:type="spellEnd"/>
      <w:r>
        <w:t>[g]</w:t>
      </w:r>
      <w:proofErr w:type="gramStart"/>
      <w:r>
        <w:t>))*</w:t>
      </w:r>
      <w:proofErr w:type="gramEnd"/>
      <w:r>
        <w:t>error</w:t>
      </w:r>
    </w:p>
    <w:p w14:paraId="2850C342" w14:textId="2AFE9F32" w:rsidR="00DB6987" w:rsidRDefault="00DB6987" w:rsidP="00AC02E6">
      <w:pPr>
        <w:pStyle w:val="CommentText"/>
      </w:pPr>
      <w:r>
        <w:t xml:space="preserve">    }</w:t>
      </w:r>
    </w:p>
  </w:comment>
  <w:comment w:id="32" w:author="Maia Kapur" w:date="2019-02-05T21:12:00Z" w:initials="MK">
    <w:p w14:paraId="37BF0556" w14:textId="710436A2" w:rsidR="00DB6987" w:rsidRDefault="00DB6987">
      <w:pPr>
        <w:pStyle w:val="CommentText"/>
      </w:pPr>
      <w:r>
        <w:rPr>
          <w:rStyle w:val="CommentReference"/>
        </w:rPr>
        <w:annotationRef/>
      </w:r>
      <w:r>
        <w:t>Open to other metrics</w:t>
      </w:r>
    </w:p>
  </w:comment>
  <w:comment w:id="33" w:author="Punt, Andre (O&amp;A, Hobart)" w:date="2019-02-05T21:12:00Z" w:initials="PA(H">
    <w:p w14:paraId="5BA0FBBC" w14:textId="0BD51FC8" w:rsidR="00DB6987" w:rsidRDefault="00DB6987">
      <w:pPr>
        <w:pStyle w:val="CommentText"/>
      </w:pPr>
      <w:r>
        <w:rPr>
          <w:rStyle w:val="CommentReference"/>
        </w:rPr>
        <w:annotationRef/>
      </w:r>
      <w:r>
        <w:t xml:space="preserve">What about size at some key ages – as </w:t>
      </w:r>
      <w:proofErr w:type="spellStart"/>
      <w:r>
        <w:t>Linf</w:t>
      </w:r>
      <w:proofErr w:type="spellEnd"/>
      <w:r>
        <w:t xml:space="preserve"> and kappa are often highly negatively correlated</w:t>
      </w:r>
    </w:p>
  </w:comment>
  <w:comment w:id="34" w:author="mkapur" w:date="2019-02-05T21:12:00Z" w:initials="m">
    <w:p w14:paraId="6060B6A3" w14:textId="6080DC2B" w:rsidR="00DB6987" w:rsidRDefault="00DB6987">
      <w:pPr>
        <w:pStyle w:val="CommentText"/>
      </w:pPr>
      <w:r>
        <w:rPr>
          <w:rStyle w:val="CommentReference"/>
        </w:rPr>
        <w:annotationRef/>
      </w:r>
      <w:r>
        <w:t>Good point, Christine only used age-4 fish in her VAST analysis. Easy to do so here – I updated the methods intro to indicate this.</w:t>
      </w:r>
    </w:p>
  </w:comment>
  <w:comment w:id="35" w:author="Punt, Andre (O&amp;A, Hobart)" w:date="2019-02-05T21:12:00Z" w:initials="PA(H">
    <w:p w14:paraId="45B0852C" w14:textId="6C557B49" w:rsidR="00DB6987" w:rsidRDefault="00DB6987">
      <w:pPr>
        <w:pStyle w:val="CommentText"/>
      </w:pPr>
      <w:r>
        <w:rPr>
          <w:rStyle w:val="CommentReference"/>
        </w:rPr>
        <w:annotationRef/>
      </w:r>
      <w:r>
        <w:t>Why are there two uniforms – there is just one boundary?</w:t>
      </w:r>
    </w:p>
  </w:comment>
  <w:comment w:id="36" w:author="Maia Kapur" w:date="2019-02-05T21:12:00Z" w:initials="MK">
    <w:p w14:paraId="6B5DB6D4" w14:textId="64B7D362" w:rsidR="00DB6987" w:rsidRDefault="00DB6987">
      <w:pPr>
        <w:pStyle w:val="CommentText"/>
      </w:pPr>
      <w:r>
        <w:rPr>
          <w:rStyle w:val="CommentReference"/>
        </w:rPr>
        <w:annotationRef/>
      </w:r>
      <w:r>
        <w:t xml:space="preserve">Yes, in other sims I let these boundaries overlap or shift through time. </w:t>
      </w:r>
    </w:p>
  </w:comment>
  <w:comment w:id="37" w:author="Punt, Andre (O&amp;A, Hobart)" w:date="2019-02-05T21:12:00Z" w:initials="PA(H">
    <w:p w14:paraId="4BA34B97" w14:textId="77777777" w:rsidR="00DB6987" w:rsidRDefault="00DB6987">
      <w:pPr>
        <w:pStyle w:val="CommentText"/>
      </w:pPr>
      <w:r>
        <w:rPr>
          <w:rStyle w:val="CommentReference"/>
        </w:rPr>
        <w:annotationRef/>
      </w:r>
      <w:r>
        <w:t>Why are there two uniforms – there is just one boundary?</w:t>
      </w:r>
    </w:p>
  </w:comment>
  <w:comment w:id="38" w:author="Maia Kapur" w:date="2019-02-05T21:12:00Z" w:initials="MK">
    <w:p w14:paraId="5297AF21" w14:textId="77777777" w:rsidR="00DB6987" w:rsidRDefault="00DB6987">
      <w:pPr>
        <w:pStyle w:val="CommentText"/>
      </w:pPr>
      <w:r>
        <w:rPr>
          <w:rStyle w:val="CommentReference"/>
        </w:rPr>
        <w:annotationRef/>
      </w:r>
      <w:r>
        <w:t xml:space="preserve">Yes, in other sims I let these boundaries overlap or shift through time. </w:t>
      </w:r>
    </w:p>
  </w:comment>
  <w:comment w:id="49" w:author="Maia Kapur" w:date="2019-02-05T21:12:00Z" w:initials="MK">
    <w:p w14:paraId="20C6EC6E" w14:textId="513FD4AA" w:rsidR="00DB6987" w:rsidRDefault="00DB6987">
      <w:pPr>
        <w:pStyle w:val="CommentText"/>
      </w:pPr>
      <w:r>
        <w:rPr>
          <w:rStyle w:val="CommentReference"/>
        </w:rPr>
        <w:annotationRef/>
      </w:r>
      <w:r>
        <w:t>Need to stitch new data and update this.</w:t>
      </w:r>
    </w:p>
  </w:comment>
  <w:comment w:id="50" w:author="Maia Kapur" w:date="2019-02-05T21:12:00Z" w:initials="MK">
    <w:p w14:paraId="7CAA8B56" w14:textId="1240D73F" w:rsidR="00DB6987" w:rsidRDefault="00DB6987">
      <w:pPr>
        <w:pStyle w:val="CommentText"/>
      </w:pPr>
      <w:r>
        <w:rPr>
          <w:rStyle w:val="CommentReference"/>
        </w:rPr>
        <w:annotationRef/>
      </w:r>
      <w:r>
        <w:rPr>
          <w:rFonts w:ascii="Arial" w:hAnsi="Arial" w:cs="Arial"/>
          <w:color w:val="222222"/>
          <w:shd w:val="clear" w:color="auto" w:fill="FFFFFF"/>
        </w:rPr>
        <w:t xml:space="preserve"> I spoke with </w:t>
      </w:r>
      <w:proofErr w:type="spellStart"/>
      <w:r>
        <w:rPr>
          <w:rFonts w:ascii="Arial" w:hAnsi="Arial" w:cs="Arial"/>
          <w:color w:val="222222"/>
          <w:shd w:val="clear" w:color="auto" w:fill="FFFFFF"/>
        </w:rPr>
        <w:t>Chantell</w:t>
      </w:r>
      <w:proofErr w:type="spellEnd"/>
      <w:r>
        <w:rPr>
          <w:rFonts w:ascii="Arial" w:hAnsi="Arial" w:cs="Arial"/>
          <w:color w:val="222222"/>
          <w:shd w:val="clear" w:color="auto" w:fill="FFFFFF"/>
        </w:rPr>
        <w:t xml:space="preserve"> who explained that NWFSC survey age-length data for after 2014 is not yet available but should be soon.</w:t>
      </w:r>
    </w:p>
  </w:comment>
  <w:comment w:id="53" w:author="Punt, Andre (O&amp;A, Hobart)" w:date="2019-02-05T21:12:00Z" w:initials="PA(H">
    <w:p w14:paraId="624FC30D" w14:textId="77777777" w:rsidR="00DB6987" w:rsidRDefault="00DB6987" w:rsidP="007F7701">
      <w:pPr>
        <w:pStyle w:val="CommentText"/>
      </w:pPr>
      <w:r>
        <w:rPr>
          <w:rStyle w:val="CommentReference"/>
        </w:rPr>
        <w:annotationRef/>
      </w:r>
      <w:r>
        <w:t>How does this contrast with the comment above</w:t>
      </w:r>
    </w:p>
  </w:comment>
  <w:comment w:id="54" w:author="." w:date="2019-02-05T21:12:00Z" w:initials=".">
    <w:p w14:paraId="2042D63E" w14:textId="0C9AB926" w:rsidR="00DB6987" w:rsidRDefault="00DB6987">
      <w:pPr>
        <w:pStyle w:val="CommentText"/>
      </w:pPr>
      <w:r>
        <w:rPr>
          <w:rStyle w:val="CommentReference"/>
        </w:rPr>
        <w:annotationRef/>
      </w:r>
      <w:r>
        <w:t>This is the name on the website</w:t>
      </w:r>
    </w:p>
  </w:comment>
  <w:comment w:id="55" w:author="." w:date="2019-02-05T21:12:00Z" w:initials=".">
    <w:p w14:paraId="7D190839" w14:textId="14884ADC" w:rsidR="00DB6987" w:rsidRDefault="00DB6987">
      <w:pPr>
        <w:pStyle w:val="CommentText"/>
      </w:pPr>
      <w:r>
        <w:rPr>
          <w:rStyle w:val="CommentReference"/>
        </w:rPr>
        <w:annotationRef/>
      </w:r>
      <w:r>
        <w:t xml:space="preserve">I </w:t>
      </w:r>
      <w:proofErr w:type="spellStart"/>
      <w:r>
        <w:t>thinkthat</w:t>
      </w:r>
      <w:proofErr w:type="spellEnd"/>
      <w:r>
        <w:t xml:space="preserve"> this should </w:t>
      </w:r>
      <w:proofErr w:type="gramStart"/>
      <w:r>
        <w:t xml:space="preserve">be </w:t>
      </w:r>
      <w:r w:rsidRPr="008F0D40">
        <w:t xml:space="preserve"> Bering</w:t>
      </w:r>
      <w:proofErr w:type="gramEnd"/>
      <w:r w:rsidRPr="008F0D40">
        <w:t xml:space="preserve"> Sea, Aleutian Islands, and Gulf of Alaska</w:t>
      </w:r>
    </w:p>
  </w:comment>
  <w:comment w:id="56" w:author="." w:date="2019-02-05T21:12:00Z" w:initials=".">
    <w:p w14:paraId="5B60605C" w14:textId="5AA25AF6" w:rsidR="00DB6987" w:rsidRDefault="00DB6987">
      <w:pPr>
        <w:pStyle w:val="CommentText"/>
      </w:pPr>
      <w:r>
        <w:rPr>
          <w:rStyle w:val="CommentReference"/>
        </w:rPr>
        <w:annotationRef/>
      </w:r>
      <w:r>
        <w:t>How was this spread over space and time? 8K records from the relatively small area covered by DFO will provide a much higher density of sampling than 8K records spread over the EBS, GOA, and AI (essentially three LMEs). I would do some sensitivity to how this sampling is done.</w:t>
      </w:r>
    </w:p>
  </w:comment>
  <w:comment w:id="57" w:author="Maia Kapur" w:date="2019-02-05T21:12:00Z" w:initials="MK">
    <w:p w14:paraId="5C8E4D26" w14:textId="5AB37E5F" w:rsidR="00DB6987" w:rsidRDefault="00DB6987">
      <w:pPr>
        <w:pStyle w:val="CommentText"/>
      </w:pPr>
      <w:r>
        <w:rPr>
          <w:rStyle w:val="CommentReference"/>
        </w:rPr>
        <w:annotationRef/>
      </w:r>
      <w:r>
        <w:t>Have not updated since last fall, may change</w:t>
      </w:r>
    </w:p>
  </w:comment>
  <w:comment w:id="58" w:author="." w:date="2019-02-05T21:12:00Z" w:initials=".">
    <w:p w14:paraId="21887400" w14:textId="765BDCFE" w:rsidR="00DB6987" w:rsidRDefault="00DB6987">
      <w:pPr>
        <w:pStyle w:val="CommentText"/>
      </w:pPr>
      <w:r>
        <w:rPr>
          <w:rStyle w:val="CommentReference"/>
        </w:rPr>
        <w:annotationRef/>
      </w:r>
      <w:r>
        <w:t>Why only over estimate…couldn’t we under estimate as well?</w:t>
      </w:r>
    </w:p>
  </w:comment>
  <w:comment w:id="60" w:author="." w:date="2019-02-05T21:12:00Z" w:initials=".">
    <w:p w14:paraId="33DF6255" w14:textId="565617F8" w:rsidR="00DB6987" w:rsidRDefault="00DB6987">
      <w:pPr>
        <w:pStyle w:val="CommentText"/>
      </w:pPr>
      <w:r>
        <w:rPr>
          <w:rStyle w:val="CommentReference"/>
        </w:rPr>
        <w:annotationRef/>
      </w:r>
      <w:r>
        <w:t>And age?</w:t>
      </w:r>
    </w:p>
  </w:comment>
  <w:comment w:id="64" w:author="." w:date="2019-02-05T21:12:00Z" w:initials=".">
    <w:p w14:paraId="75A21123" w14:textId="3F5CD472" w:rsidR="00DB6987" w:rsidRDefault="00DB6987">
      <w:pPr>
        <w:pStyle w:val="CommentText"/>
      </w:pPr>
      <w:r>
        <w:rPr>
          <w:rStyle w:val="CommentReference"/>
        </w:rPr>
        <w:annotationRef/>
      </w:r>
      <w:r>
        <w:t>I expect that you could add Dana here as well. He has talked about the AK sablefish fishery more recently moving into the AI, and finding previously lightly exploited stocks….although you probably shouldn’t use pers. comm. For co-authors. We can check on this.</w:t>
      </w:r>
    </w:p>
  </w:comment>
  <w:comment w:id="66" w:author="." w:date="2019-02-05T21:12:00Z" w:initials=".">
    <w:p w14:paraId="4E98159D" w14:textId="08C1FB31" w:rsidR="00DB6987" w:rsidRDefault="00DB6987">
      <w:pPr>
        <w:pStyle w:val="CommentText"/>
      </w:pPr>
      <w:r>
        <w:rPr>
          <w:rStyle w:val="CommentReference"/>
        </w:rPr>
        <w:annotationRef/>
      </w:r>
      <w:r>
        <w:t>How sensitive are these results if this criteria is relaxed?</w:t>
      </w:r>
    </w:p>
  </w:comment>
  <w:comment w:id="68" w:author="." w:date="2019-02-05T21:12:00Z" w:initials=".">
    <w:p w14:paraId="14CE4897" w14:textId="0DE7C68A" w:rsidR="00DB6987" w:rsidRDefault="00DB6987">
      <w:pPr>
        <w:pStyle w:val="CommentText"/>
      </w:pPr>
      <w:r>
        <w:rPr>
          <w:rStyle w:val="CommentReference"/>
        </w:rPr>
        <w:annotationRef/>
      </w:r>
      <w:r>
        <w:t>I thought this break point in time was largely for the south, did I miss something in that you show results using the same breakpoint for north?</w:t>
      </w:r>
    </w:p>
  </w:comment>
  <w:comment w:id="71" w:author="." w:date="2019-02-05T21:12:00Z" w:initials=".">
    <w:p w14:paraId="0FB86005" w14:textId="6CF774EF" w:rsidR="00DB6987" w:rsidRDefault="00DB6987">
      <w:pPr>
        <w:pStyle w:val="CommentText"/>
      </w:pPr>
      <w:r>
        <w:rPr>
          <w:rStyle w:val="CommentReference"/>
        </w:rPr>
        <w:annotationRef/>
      </w:r>
      <w:r>
        <w:t>You can get these directly from the report file as well.</w:t>
      </w:r>
    </w:p>
  </w:comment>
  <w:comment w:id="72" w:author="." w:date="2019-02-05T21:12:00Z" w:initials=".">
    <w:p w14:paraId="6C4DF04E" w14:textId="3CD50B55" w:rsidR="00DB6987" w:rsidRDefault="00DB6987">
      <w:pPr>
        <w:pStyle w:val="CommentText"/>
      </w:pPr>
      <w:r>
        <w:rPr>
          <w:rStyle w:val="CommentReference"/>
        </w:rPr>
        <w:annotationRef/>
      </w:r>
      <w:r>
        <w:t>I would add the estimated values from your study to this table as well. Also adding the SS parameterization values could be useful.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1E8C9C" w15:done="0"/>
  <w15:commentEx w15:paraId="01053B88" w15:paraIdParent="7A1E8C9C" w15:done="0"/>
  <w15:commentEx w15:paraId="40C97173" w15:done="1"/>
  <w15:commentEx w15:paraId="0B122698" w15:paraIdParent="40C97173" w15:done="1"/>
  <w15:commentEx w15:paraId="525F3DAE" w15:done="1"/>
  <w15:commentEx w15:paraId="2ACE1959" w15:paraIdParent="525F3DAE" w15:done="1"/>
  <w15:commentEx w15:paraId="3FAF3CB4" w15:done="0"/>
  <w15:commentEx w15:paraId="40B8A945" w15:paraIdParent="3FAF3CB4" w15:done="0"/>
  <w15:commentEx w15:paraId="07429AC8" w15:done="0"/>
  <w15:commentEx w15:paraId="21388E8D" w15:done="1"/>
  <w15:commentEx w15:paraId="11C16AED" w15:done="0"/>
  <w15:commentEx w15:paraId="270E1BE9" w15:done="0"/>
  <w15:commentEx w15:paraId="442FC650" w15:done="0"/>
  <w15:commentEx w15:paraId="77D7B816" w15:done="0"/>
  <w15:commentEx w15:paraId="29BE19B5" w15:done="0"/>
  <w15:commentEx w15:paraId="1BB83D10" w15:done="0"/>
  <w15:commentEx w15:paraId="6E0B252C" w15:done="0"/>
  <w15:commentEx w15:paraId="75D5C0E5" w15:paraIdParent="6E0B252C" w15:done="0"/>
  <w15:commentEx w15:paraId="0A30F282" w15:done="0"/>
  <w15:commentEx w15:paraId="645CB299" w15:paraIdParent="0A30F282" w15:done="0"/>
  <w15:commentEx w15:paraId="7F5B1E33" w15:done="0"/>
  <w15:commentEx w15:paraId="190AB421" w15:paraIdParent="7F5B1E33" w15:done="0"/>
  <w15:commentEx w15:paraId="096A0A2F" w15:done="0"/>
  <w15:commentEx w15:paraId="028169AC" w15:paraIdParent="096A0A2F" w15:done="0"/>
  <w15:commentEx w15:paraId="6380DBC6" w15:done="0"/>
  <w15:commentEx w15:paraId="2850C342" w15:paraIdParent="6380DBC6" w15:done="0"/>
  <w15:commentEx w15:paraId="37BF0556" w15:done="0"/>
  <w15:commentEx w15:paraId="5BA0FBBC" w15:done="0"/>
  <w15:commentEx w15:paraId="6060B6A3" w15:paraIdParent="5BA0FBBC" w15:done="0"/>
  <w15:commentEx w15:paraId="45B0852C" w15:done="0"/>
  <w15:commentEx w15:paraId="6B5DB6D4" w15:paraIdParent="45B0852C" w15:done="0"/>
  <w15:commentEx w15:paraId="4BA34B97" w15:done="0"/>
  <w15:commentEx w15:paraId="5297AF21" w15:paraIdParent="4BA34B97" w15:done="0"/>
  <w15:commentEx w15:paraId="20C6EC6E" w15:done="0"/>
  <w15:commentEx w15:paraId="7CAA8B56" w15:paraIdParent="20C6EC6E" w15:done="0"/>
  <w15:commentEx w15:paraId="624FC30D" w15:done="0"/>
  <w15:commentEx w15:paraId="2042D63E" w15:done="0"/>
  <w15:commentEx w15:paraId="7D190839" w15:done="0"/>
  <w15:commentEx w15:paraId="5B60605C" w15:done="0"/>
  <w15:commentEx w15:paraId="5C8E4D26" w15:done="0"/>
  <w15:commentEx w15:paraId="21887400" w15:done="0"/>
  <w15:commentEx w15:paraId="33DF6255" w15:done="0"/>
  <w15:commentEx w15:paraId="75A21123" w15:done="0"/>
  <w15:commentEx w15:paraId="4E98159D" w15:done="0"/>
  <w15:commentEx w15:paraId="14CE4897" w15:done="0"/>
  <w15:commentEx w15:paraId="0FB86005" w15:done="0"/>
  <w15:commentEx w15:paraId="6C4DF0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1E8C9C" w16cid:durableId="1FF2A5AC"/>
  <w16cid:commentId w16cid:paraId="01053B88" w16cid:durableId="1FF3F04B"/>
  <w16cid:commentId w16cid:paraId="40C97173" w16cid:durableId="1FF2A5B0"/>
  <w16cid:commentId w16cid:paraId="0B122698" w16cid:durableId="1FF41E80"/>
  <w16cid:commentId w16cid:paraId="525F3DAE" w16cid:durableId="1FF2A5B4"/>
  <w16cid:commentId w16cid:paraId="2ACE1959" w16cid:durableId="1FF41FE8"/>
  <w16cid:commentId w16cid:paraId="3FAF3CB4" w16cid:durableId="1FF2A5B6"/>
  <w16cid:commentId w16cid:paraId="40B8A945" w16cid:durableId="1FFAD3E1"/>
  <w16cid:commentId w16cid:paraId="07429AC8" w16cid:durableId="1FF42E3D"/>
  <w16cid:commentId w16cid:paraId="21388E8D" w16cid:durableId="1FF2A5B8"/>
  <w16cid:commentId w16cid:paraId="11C16AED" w16cid:durableId="1FF2A5B9"/>
  <w16cid:commentId w16cid:paraId="270E1BE9" w16cid:durableId="200BCEE5"/>
  <w16cid:commentId w16cid:paraId="442FC650" w16cid:durableId="1FF2A5BA"/>
  <w16cid:commentId w16cid:paraId="77D7B816" w16cid:durableId="1FF2A5BB"/>
  <w16cid:commentId w16cid:paraId="29BE19B5" w16cid:durableId="1FF2A5BC"/>
  <w16cid:commentId w16cid:paraId="1BB83D10" w16cid:durableId="1FF2A5BE"/>
  <w16cid:commentId w16cid:paraId="6E0B252C" w16cid:durableId="200BCC9C"/>
  <w16cid:commentId w16cid:paraId="75D5C0E5" w16cid:durableId="200C0935"/>
  <w16cid:commentId w16cid:paraId="0A30F282" w16cid:durableId="1FF2A5BF"/>
  <w16cid:commentId w16cid:paraId="645CB299" w16cid:durableId="1FFAD907"/>
  <w16cid:commentId w16cid:paraId="7F5B1E33" w16cid:durableId="1FF2A5C0"/>
  <w16cid:commentId w16cid:paraId="190AB421" w16cid:durableId="1FFAD915"/>
  <w16cid:commentId w16cid:paraId="096A0A2F" w16cid:durableId="1FF2A5C4"/>
  <w16cid:commentId w16cid:paraId="028169AC" w16cid:durableId="1FF42C8B"/>
  <w16cid:commentId w16cid:paraId="6380DBC6" w16cid:durableId="1FF2A5C5"/>
  <w16cid:commentId w16cid:paraId="2850C342" w16cid:durableId="1FFAD477"/>
  <w16cid:commentId w16cid:paraId="37BF0556" w16cid:durableId="1FF15CDF"/>
  <w16cid:commentId w16cid:paraId="5BA0FBBC" w16cid:durableId="1FF2A5C8"/>
  <w16cid:commentId w16cid:paraId="6060B6A3" w16cid:durableId="1FF3FD3D"/>
  <w16cid:commentId w16cid:paraId="45B0852C" w16cid:durableId="1FF2A5CB"/>
  <w16cid:commentId w16cid:paraId="6B5DB6D4" w16cid:durableId="1FF42BCB"/>
  <w16cid:commentId w16cid:paraId="4BA34B97" w16cid:durableId="200BCD8D"/>
  <w16cid:commentId w16cid:paraId="5297AF21" w16cid:durableId="200BCD8C"/>
  <w16cid:commentId w16cid:paraId="20C6EC6E" w16cid:durableId="1FFAD94C"/>
  <w16cid:commentId w16cid:paraId="7CAA8B56" w16cid:durableId="1FFE95A9"/>
  <w16cid:commentId w16cid:paraId="624FC30D" w16cid:durableId="1FF2A5AD"/>
  <w16cid:commentId w16cid:paraId="2042D63E" w16cid:durableId="200BCCB6"/>
  <w16cid:commentId w16cid:paraId="5B60605C" w16cid:durableId="200BCCB8"/>
  <w16cid:commentId w16cid:paraId="5C8E4D26" w16cid:durableId="1FFE95FE"/>
  <w16cid:commentId w16cid:paraId="21887400" w16cid:durableId="200BCCBA"/>
  <w16cid:commentId w16cid:paraId="33DF6255" w16cid:durableId="200BCCBB"/>
  <w16cid:commentId w16cid:paraId="75A21123" w16cid:durableId="200BCCBC"/>
  <w16cid:commentId w16cid:paraId="4E98159D" w16cid:durableId="200BCCBD"/>
  <w16cid:commentId w16cid:paraId="14CE4897" w16cid:durableId="200BCCBE"/>
  <w16cid:commentId w16cid:paraId="0FB86005" w16cid:durableId="200BCCBF"/>
  <w16cid:commentId w16cid:paraId="6C4DF04E" w16cid:durableId="200BCC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4E0E9" w14:textId="77777777" w:rsidR="00325833" w:rsidRDefault="00325833" w:rsidP="00F50131">
      <w:pPr>
        <w:spacing w:after="0" w:line="240" w:lineRule="auto"/>
      </w:pPr>
      <w:r>
        <w:separator/>
      </w:r>
    </w:p>
  </w:endnote>
  <w:endnote w:type="continuationSeparator" w:id="0">
    <w:p w14:paraId="2AF1918A" w14:textId="77777777" w:rsidR="00325833" w:rsidRDefault="00325833" w:rsidP="00F5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289316"/>
      <w:docPartObj>
        <w:docPartGallery w:val="Page Numbers (Bottom of Page)"/>
        <w:docPartUnique/>
      </w:docPartObj>
    </w:sdtPr>
    <w:sdtEndPr>
      <w:rPr>
        <w:noProof/>
      </w:rPr>
    </w:sdtEndPr>
    <w:sdtContent>
      <w:p w14:paraId="46882BF4" w14:textId="4F49876D" w:rsidR="00DB6987" w:rsidRDefault="00DB698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D8C35D5" w14:textId="77777777" w:rsidR="00DB6987" w:rsidRDefault="00DB6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C883A" w14:textId="77777777" w:rsidR="00325833" w:rsidRDefault="00325833" w:rsidP="00F50131">
      <w:pPr>
        <w:spacing w:after="0" w:line="240" w:lineRule="auto"/>
      </w:pPr>
      <w:r>
        <w:separator/>
      </w:r>
    </w:p>
  </w:footnote>
  <w:footnote w:type="continuationSeparator" w:id="0">
    <w:p w14:paraId="742904C4" w14:textId="77777777" w:rsidR="00325833" w:rsidRDefault="00325833" w:rsidP="00F50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16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62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3143E9"/>
    <w:multiLevelType w:val="hybridMultilevel"/>
    <w:tmpl w:val="D2EAFCBC"/>
    <w:lvl w:ilvl="0" w:tplc="F6FE3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unt, Andre (O&amp;A, Hobart)">
    <w15:presenceInfo w15:providerId="AD" w15:userId="S-1-5-21-61289985-2027487937-1858953157-2555"/>
  </w15:person>
  <w15:person w15:author="mkapur">
    <w15:presenceInfo w15:providerId="None" w15:userId="mkapur"/>
  </w15:person>
  <w15:person w15:author="Maia Kapur">
    <w15:presenceInfo w15:providerId="None" w15:userId="Maia 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F7"/>
    <w:rsid w:val="00011E4F"/>
    <w:rsid w:val="00015DE8"/>
    <w:rsid w:val="0002109F"/>
    <w:rsid w:val="00022CBF"/>
    <w:rsid w:val="00023BC7"/>
    <w:rsid w:val="00034C3F"/>
    <w:rsid w:val="00035951"/>
    <w:rsid w:val="00040589"/>
    <w:rsid w:val="00040834"/>
    <w:rsid w:val="00041153"/>
    <w:rsid w:val="00043307"/>
    <w:rsid w:val="00051E7E"/>
    <w:rsid w:val="00054CB8"/>
    <w:rsid w:val="00055CBF"/>
    <w:rsid w:val="0006425B"/>
    <w:rsid w:val="0006514B"/>
    <w:rsid w:val="00072BEE"/>
    <w:rsid w:val="000B4B1F"/>
    <w:rsid w:val="000C2205"/>
    <w:rsid w:val="000C6B26"/>
    <w:rsid w:val="000D2048"/>
    <w:rsid w:val="000D42C3"/>
    <w:rsid w:val="000E651C"/>
    <w:rsid w:val="000F3E6A"/>
    <w:rsid w:val="001011A0"/>
    <w:rsid w:val="00101D8E"/>
    <w:rsid w:val="00105775"/>
    <w:rsid w:val="0011113B"/>
    <w:rsid w:val="00113A0A"/>
    <w:rsid w:val="00114FC5"/>
    <w:rsid w:val="00117953"/>
    <w:rsid w:val="001240C1"/>
    <w:rsid w:val="00126E61"/>
    <w:rsid w:val="00130990"/>
    <w:rsid w:val="00135ED3"/>
    <w:rsid w:val="001424C8"/>
    <w:rsid w:val="001441D1"/>
    <w:rsid w:val="00144B33"/>
    <w:rsid w:val="001523D4"/>
    <w:rsid w:val="00160DD0"/>
    <w:rsid w:val="0016210F"/>
    <w:rsid w:val="00163329"/>
    <w:rsid w:val="001645EA"/>
    <w:rsid w:val="001770D8"/>
    <w:rsid w:val="001824C5"/>
    <w:rsid w:val="00193066"/>
    <w:rsid w:val="001976BB"/>
    <w:rsid w:val="001A1B0A"/>
    <w:rsid w:val="001A5A05"/>
    <w:rsid w:val="001B21D9"/>
    <w:rsid w:val="001B234F"/>
    <w:rsid w:val="001B3AB6"/>
    <w:rsid w:val="001C0800"/>
    <w:rsid w:val="001C2BDC"/>
    <w:rsid w:val="001C70C8"/>
    <w:rsid w:val="001C7EC3"/>
    <w:rsid w:val="001D25DD"/>
    <w:rsid w:val="001E0B96"/>
    <w:rsid w:val="002052E5"/>
    <w:rsid w:val="002073D8"/>
    <w:rsid w:val="00207531"/>
    <w:rsid w:val="00212215"/>
    <w:rsid w:val="002151D9"/>
    <w:rsid w:val="00217CF2"/>
    <w:rsid w:val="002239EF"/>
    <w:rsid w:val="002278EA"/>
    <w:rsid w:val="00234EF2"/>
    <w:rsid w:val="00246216"/>
    <w:rsid w:val="00247925"/>
    <w:rsid w:val="00247F68"/>
    <w:rsid w:val="00254436"/>
    <w:rsid w:val="00273DF8"/>
    <w:rsid w:val="00276042"/>
    <w:rsid w:val="00287B91"/>
    <w:rsid w:val="00291EEB"/>
    <w:rsid w:val="00297019"/>
    <w:rsid w:val="002A420E"/>
    <w:rsid w:val="002A7BD5"/>
    <w:rsid w:val="002B485F"/>
    <w:rsid w:val="002B78B9"/>
    <w:rsid w:val="002C19CF"/>
    <w:rsid w:val="002D4639"/>
    <w:rsid w:val="002E02EB"/>
    <w:rsid w:val="002E1DDC"/>
    <w:rsid w:val="002E3E62"/>
    <w:rsid w:val="003057E6"/>
    <w:rsid w:val="003071B2"/>
    <w:rsid w:val="0031135F"/>
    <w:rsid w:val="00311F47"/>
    <w:rsid w:val="003219D9"/>
    <w:rsid w:val="0032228C"/>
    <w:rsid w:val="00325833"/>
    <w:rsid w:val="00330BD9"/>
    <w:rsid w:val="003313E9"/>
    <w:rsid w:val="00333E80"/>
    <w:rsid w:val="00344618"/>
    <w:rsid w:val="00347759"/>
    <w:rsid w:val="00352E7D"/>
    <w:rsid w:val="003532CB"/>
    <w:rsid w:val="00357218"/>
    <w:rsid w:val="003640BA"/>
    <w:rsid w:val="00377CE3"/>
    <w:rsid w:val="00390CEC"/>
    <w:rsid w:val="003A11B9"/>
    <w:rsid w:val="003A76DA"/>
    <w:rsid w:val="003C13A9"/>
    <w:rsid w:val="003C6F9E"/>
    <w:rsid w:val="003D0FC7"/>
    <w:rsid w:val="003D604A"/>
    <w:rsid w:val="003E64AE"/>
    <w:rsid w:val="003E6E79"/>
    <w:rsid w:val="003F06AE"/>
    <w:rsid w:val="003F3562"/>
    <w:rsid w:val="00416528"/>
    <w:rsid w:val="00420118"/>
    <w:rsid w:val="00422D4B"/>
    <w:rsid w:val="0043545A"/>
    <w:rsid w:val="0044373E"/>
    <w:rsid w:val="00446FD4"/>
    <w:rsid w:val="0044700A"/>
    <w:rsid w:val="004613FD"/>
    <w:rsid w:val="00461B39"/>
    <w:rsid w:val="00463541"/>
    <w:rsid w:val="004906F5"/>
    <w:rsid w:val="004973C8"/>
    <w:rsid w:val="004A2A12"/>
    <w:rsid w:val="004B277C"/>
    <w:rsid w:val="004B3FA4"/>
    <w:rsid w:val="004C0E4D"/>
    <w:rsid w:val="004C118F"/>
    <w:rsid w:val="004C78D8"/>
    <w:rsid w:val="004D2F33"/>
    <w:rsid w:val="004D4C29"/>
    <w:rsid w:val="004E0036"/>
    <w:rsid w:val="004E048A"/>
    <w:rsid w:val="004F2F0A"/>
    <w:rsid w:val="004F4F42"/>
    <w:rsid w:val="00501E09"/>
    <w:rsid w:val="00503E71"/>
    <w:rsid w:val="00505127"/>
    <w:rsid w:val="00506197"/>
    <w:rsid w:val="00506E17"/>
    <w:rsid w:val="00511A2F"/>
    <w:rsid w:val="00513905"/>
    <w:rsid w:val="00517735"/>
    <w:rsid w:val="00533635"/>
    <w:rsid w:val="005443E0"/>
    <w:rsid w:val="005453B8"/>
    <w:rsid w:val="0054799E"/>
    <w:rsid w:val="0055586B"/>
    <w:rsid w:val="005624A6"/>
    <w:rsid w:val="0056300A"/>
    <w:rsid w:val="00564486"/>
    <w:rsid w:val="005746C7"/>
    <w:rsid w:val="00581778"/>
    <w:rsid w:val="005866AE"/>
    <w:rsid w:val="00586BBE"/>
    <w:rsid w:val="0059154F"/>
    <w:rsid w:val="005937F2"/>
    <w:rsid w:val="0059460E"/>
    <w:rsid w:val="005A0B2F"/>
    <w:rsid w:val="005A2F0F"/>
    <w:rsid w:val="005B4E96"/>
    <w:rsid w:val="005B70FF"/>
    <w:rsid w:val="005C020F"/>
    <w:rsid w:val="005C3972"/>
    <w:rsid w:val="005D279D"/>
    <w:rsid w:val="005D4DA3"/>
    <w:rsid w:val="005F0B48"/>
    <w:rsid w:val="005F254B"/>
    <w:rsid w:val="005F61EE"/>
    <w:rsid w:val="00623282"/>
    <w:rsid w:val="00624B17"/>
    <w:rsid w:val="006264A4"/>
    <w:rsid w:val="00632139"/>
    <w:rsid w:val="00642D5E"/>
    <w:rsid w:val="00647FF6"/>
    <w:rsid w:val="00656B62"/>
    <w:rsid w:val="006610ED"/>
    <w:rsid w:val="00661E95"/>
    <w:rsid w:val="00662741"/>
    <w:rsid w:val="00674D52"/>
    <w:rsid w:val="00681741"/>
    <w:rsid w:val="00683D81"/>
    <w:rsid w:val="00694D64"/>
    <w:rsid w:val="006A1870"/>
    <w:rsid w:val="006A3AFF"/>
    <w:rsid w:val="006B09E1"/>
    <w:rsid w:val="006C4182"/>
    <w:rsid w:val="006D560E"/>
    <w:rsid w:val="006D6090"/>
    <w:rsid w:val="006E0EB2"/>
    <w:rsid w:val="006E2C2C"/>
    <w:rsid w:val="006F249A"/>
    <w:rsid w:val="00702273"/>
    <w:rsid w:val="00707024"/>
    <w:rsid w:val="00712DA0"/>
    <w:rsid w:val="007145FD"/>
    <w:rsid w:val="007426FC"/>
    <w:rsid w:val="00751302"/>
    <w:rsid w:val="00761C2B"/>
    <w:rsid w:val="007650C2"/>
    <w:rsid w:val="007671B8"/>
    <w:rsid w:val="00782268"/>
    <w:rsid w:val="00786E5E"/>
    <w:rsid w:val="0079320C"/>
    <w:rsid w:val="007938F6"/>
    <w:rsid w:val="007A1261"/>
    <w:rsid w:val="007A3BAC"/>
    <w:rsid w:val="007A3DB6"/>
    <w:rsid w:val="007C3A1A"/>
    <w:rsid w:val="007C3FF6"/>
    <w:rsid w:val="007E68BB"/>
    <w:rsid w:val="007E7B4A"/>
    <w:rsid w:val="007E7F43"/>
    <w:rsid w:val="007F2E22"/>
    <w:rsid w:val="007F51DE"/>
    <w:rsid w:val="007F7701"/>
    <w:rsid w:val="00800100"/>
    <w:rsid w:val="00803D30"/>
    <w:rsid w:val="00804CF1"/>
    <w:rsid w:val="00805C18"/>
    <w:rsid w:val="008074A5"/>
    <w:rsid w:val="0082416C"/>
    <w:rsid w:val="0083413E"/>
    <w:rsid w:val="008341FE"/>
    <w:rsid w:val="0084759D"/>
    <w:rsid w:val="00850AF1"/>
    <w:rsid w:val="00850F85"/>
    <w:rsid w:val="00853E77"/>
    <w:rsid w:val="008567BF"/>
    <w:rsid w:val="00863DF7"/>
    <w:rsid w:val="008719C6"/>
    <w:rsid w:val="00873DA6"/>
    <w:rsid w:val="008849C3"/>
    <w:rsid w:val="00886155"/>
    <w:rsid w:val="00887E84"/>
    <w:rsid w:val="008936F5"/>
    <w:rsid w:val="008960B1"/>
    <w:rsid w:val="008A4098"/>
    <w:rsid w:val="008A53BD"/>
    <w:rsid w:val="008A590F"/>
    <w:rsid w:val="008A6648"/>
    <w:rsid w:val="008B2D6F"/>
    <w:rsid w:val="008B3D07"/>
    <w:rsid w:val="008B5972"/>
    <w:rsid w:val="008C7E57"/>
    <w:rsid w:val="008D0470"/>
    <w:rsid w:val="008D5E7B"/>
    <w:rsid w:val="008F0D40"/>
    <w:rsid w:val="00902FC3"/>
    <w:rsid w:val="009062F8"/>
    <w:rsid w:val="00906A89"/>
    <w:rsid w:val="009245F5"/>
    <w:rsid w:val="00932BEA"/>
    <w:rsid w:val="00934441"/>
    <w:rsid w:val="00941818"/>
    <w:rsid w:val="009446B6"/>
    <w:rsid w:val="00950CDF"/>
    <w:rsid w:val="00956016"/>
    <w:rsid w:val="00957F10"/>
    <w:rsid w:val="0096493F"/>
    <w:rsid w:val="0096581C"/>
    <w:rsid w:val="00971118"/>
    <w:rsid w:val="00972ACF"/>
    <w:rsid w:val="009778C1"/>
    <w:rsid w:val="00981A9D"/>
    <w:rsid w:val="009835A8"/>
    <w:rsid w:val="00984839"/>
    <w:rsid w:val="009874B2"/>
    <w:rsid w:val="009913FD"/>
    <w:rsid w:val="00992E9D"/>
    <w:rsid w:val="00994FE7"/>
    <w:rsid w:val="00997CA2"/>
    <w:rsid w:val="009A5D38"/>
    <w:rsid w:val="009B1088"/>
    <w:rsid w:val="009B2BA1"/>
    <w:rsid w:val="009B4FB5"/>
    <w:rsid w:val="009C334D"/>
    <w:rsid w:val="009C34F2"/>
    <w:rsid w:val="009E361C"/>
    <w:rsid w:val="009E6008"/>
    <w:rsid w:val="009F68F2"/>
    <w:rsid w:val="00A025ED"/>
    <w:rsid w:val="00A04F68"/>
    <w:rsid w:val="00A0545B"/>
    <w:rsid w:val="00A076F1"/>
    <w:rsid w:val="00A1303A"/>
    <w:rsid w:val="00A21CD5"/>
    <w:rsid w:val="00A220A1"/>
    <w:rsid w:val="00A23F50"/>
    <w:rsid w:val="00A25644"/>
    <w:rsid w:val="00A26B70"/>
    <w:rsid w:val="00A313A5"/>
    <w:rsid w:val="00A32004"/>
    <w:rsid w:val="00A438F1"/>
    <w:rsid w:val="00A44F12"/>
    <w:rsid w:val="00A46BB7"/>
    <w:rsid w:val="00A50DB7"/>
    <w:rsid w:val="00A528BA"/>
    <w:rsid w:val="00A649CB"/>
    <w:rsid w:val="00A720E2"/>
    <w:rsid w:val="00A834A2"/>
    <w:rsid w:val="00A837CD"/>
    <w:rsid w:val="00A9055E"/>
    <w:rsid w:val="00A905FF"/>
    <w:rsid w:val="00A9532D"/>
    <w:rsid w:val="00AA00EF"/>
    <w:rsid w:val="00AA0890"/>
    <w:rsid w:val="00AA168A"/>
    <w:rsid w:val="00AA54DB"/>
    <w:rsid w:val="00AC02E6"/>
    <w:rsid w:val="00AC07CF"/>
    <w:rsid w:val="00AC2082"/>
    <w:rsid w:val="00AD0AC7"/>
    <w:rsid w:val="00AE4031"/>
    <w:rsid w:val="00AE4E48"/>
    <w:rsid w:val="00AE5182"/>
    <w:rsid w:val="00AE7DBA"/>
    <w:rsid w:val="00B06507"/>
    <w:rsid w:val="00B11828"/>
    <w:rsid w:val="00B24C55"/>
    <w:rsid w:val="00B30926"/>
    <w:rsid w:val="00B34995"/>
    <w:rsid w:val="00B4245B"/>
    <w:rsid w:val="00B4317E"/>
    <w:rsid w:val="00B4644F"/>
    <w:rsid w:val="00B46C34"/>
    <w:rsid w:val="00B561EA"/>
    <w:rsid w:val="00B614FB"/>
    <w:rsid w:val="00B64E40"/>
    <w:rsid w:val="00B67671"/>
    <w:rsid w:val="00B8111C"/>
    <w:rsid w:val="00B834E2"/>
    <w:rsid w:val="00B8591D"/>
    <w:rsid w:val="00B91A35"/>
    <w:rsid w:val="00B91B45"/>
    <w:rsid w:val="00B91C24"/>
    <w:rsid w:val="00B94D25"/>
    <w:rsid w:val="00B9623A"/>
    <w:rsid w:val="00B96D87"/>
    <w:rsid w:val="00BB02E4"/>
    <w:rsid w:val="00BB7E4C"/>
    <w:rsid w:val="00BC119C"/>
    <w:rsid w:val="00BD06D8"/>
    <w:rsid w:val="00BD6121"/>
    <w:rsid w:val="00BE49DA"/>
    <w:rsid w:val="00BE53B7"/>
    <w:rsid w:val="00BE6203"/>
    <w:rsid w:val="00BE6536"/>
    <w:rsid w:val="00BF14AE"/>
    <w:rsid w:val="00BF33B8"/>
    <w:rsid w:val="00BF4FB7"/>
    <w:rsid w:val="00BF5E1D"/>
    <w:rsid w:val="00BF6D53"/>
    <w:rsid w:val="00C028BF"/>
    <w:rsid w:val="00C050D7"/>
    <w:rsid w:val="00C0694A"/>
    <w:rsid w:val="00C116AB"/>
    <w:rsid w:val="00C12722"/>
    <w:rsid w:val="00C13128"/>
    <w:rsid w:val="00C14891"/>
    <w:rsid w:val="00C171D8"/>
    <w:rsid w:val="00C17C15"/>
    <w:rsid w:val="00C21424"/>
    <w:rsid w:val="00C27622"/>
    <w:rsid w:val="00C277A8"/>
    <w:rsid w:val="00C30B09"/>
    <w:rsid w:val="00C33784"/>
    <w:rsid w:val="00C37393"/>
    <w:rsid w:val="00C409C1"/>
    <w:rsid w:val="00C40B51"/>
    <w:rsid w:val="00C40E68"/>
    <w:rsid w:val="00C41D19"/>
    <w:rsid w:val="00C4256E"/>
    <w:rsid w:val="00C45993"/>
    <w:rsid w:val="00C46280"/>
    <w:rsid w:val="00C53F0B"/>
    <w:rsid w:val="00C5457E"/>
    <w:rsid w:val="00C56542"/>
    <w:rsid w:val="00C576FF"/>
    <w:rsid w:val="00C6606C"/>
    <w:rsid w:val="00C7661B"/>
    <w:rsid w:val="00C778A2"/>
    <w:rsid w:val="00C87747"/>
    <w:rsid w:val="00C87B6A"/>
    <w:rsid w:val="00C9472F"/>
    <w:rsid w:val="00CA2D51"/>
    <w:rsid w:val="00CB15E0"/>
    <w:rsid w:val="00CB267E"/>
    <w:rsid w:val="00CB7C57"/>
    <w:rsid w:val="00CC2377"/>
    <w:rsid w:val="00CC4BA6"/>
    <w:rsid w:val="00CD03F1"/>
    <w:rsid w:val="00CD3EA6"/>
    <w:rsid w:val="00CE5705"/>
    <w:rsid w:val="00CF44FC"/>
    <w:rsid w:val="00CF64E2"/>
    <w:rsid w:val="00D0002E"/>
    <w:rsid w:val="00D025B8"/>
    <w:rsid w:val="00D103E8"/>
    <w:rsid w:val="00D10DE4"/>
    <w:rsid w:val="00D12A77"/>
    <w:rsid w:val="00D15237"/>
    <w:rsid w:val="00D1784D"/>
    <w:rsid w:val="00D21CB5"/>
    <w:rsid w:val="00D24852"/>
    <w:rsid w:val="00D4232C"/>
    <w:rsid w:val="00D55A0E"/>
    <w:rsid w:val="00D63C6D"/>
    <w:rsid w:val="00D7177D"/>
    <w:rsid w:val="00D74412"/>
    <w:rsid w:val="00D7747A"/>
    <w:rsid w:val="00D87B6B"/>
    <w:rsid w:val="00D90467"/>
    <w:rsid w:val="00D94719"/>
    <w:rsid w:val="00D949F9"/>
    <w:rsid w:val="00D965FB"/>
    <w:rsid w:val="00DA25A6"/>
    <w:rsid w:val="00DB3C75"/>
    <w:rsid w:val="00DB6987"/>
    <w:rsid w:val="00DB6C27"/>
    <w:rsid w:val="00DC2699"/>
    <w:rsid w:val="00DC591D"/>
    <w:rsid w:val="00DC5CC5"/>
    <w:rsid w:val="00DF03FD"/>
    <w:rsid w:val="00DF076A"/>
    <w:rsid w:val="00DF1D91"/>
    <w:rsid w:val="00DF246C"/>
    <w:rsid w:val="00E022D1"/>
    <w:rsid w:val="00E03CCB"/>
    <w:rsid w:val="00E04E95"/>
    <w:rsid w:val="00E05953"/>
    <w:rsid w:val="00E11D94"/>
    <w:rsid w:val="00E11EFB"/>
    <w:rsid w:val="00E2026F"/>
    <w:rsid w:val="00E20C70"/>
    <w:rsid w:val="00E20E6D"/>
    <w:rsid w:val="00E21EB4"/>
    <w:rsid w:val="00E237EF"/>
    <w:rsid w:val="00E23A55"/>
    <w:rsid w:val="00E262AD"/>
    <w:rsid w:val="00E314A1"/>
    <w:rsid w:val="00E315C6"/>
    <w:rsid w:val="00E3160E"/>
    <w:rsid w:val="00E3743B"/>
    <w:rsid w:val="00E37F79"/>
    <w:rsid w:val="00E41395"/>
    <w:rsid w:val="00E424C1"/>
    <w:rsid w:val="00E43064"/>
    <w:rsid w:val="00E52C94"/>
    <w:rsid w:val="00E56DA5"/>
    <w:rsid w:val="00E57469"/>
    <w:rsid w:val="00E61645"/>
    <w:rsid w:val="00E86935"/>
    <w:rsid w:val="00E86BA0"/>
    <w:rsid w:val="00E9478C"/>
    <w:rsid w:val="00E96E28"/>
    <w:rsid w:val="00E96E82"/>
    <w:rsid w:val="00E97386"/>
    <w:rsid w:val="00E9782A"/>
    <w:rsid w:val="00EA2C4E"/>
    <w:rsid w:val="00EA72E3"/>
    <w:rsid w:val="00EB5DF5"/>
    <w:rsid w:val="00EB7D3D"/>
    <w:rsid w:val="00EC5D55"/>
    <w:rsid w:val="00EC7554"/>
    <w:rsid w:val="00EC76A7"/>
    <w:rsid w:val="00ED2D44"/>
    <w:rsid w:val="00EE0A9B"/>
    <w:rsid w:val="00EE33E5"/>
    <w:rsid w:val="00EF7684"/>
    <w:rsid w:val="00F0163E"/>
    <w:rsid w:val="00F04534"/>
    <w:rsid w:val="00F13628"/>
    <w:rsid w:val="00F202ED"/>
    <w:rsid w:val="00F218DA"/>
    <w:rsid w:val="00F253EA"/>
    <w:rsid w:val="00F25AB3"/>
    <w:rsid w:val="00F315C8"/>
    <w:rsid w:val="00F31919"/>
    <w:rsid w:val="00F33728"/>
    <w:rsid w:val="00F3466B"/>
    <w:rsid w:val="00F40060"/>
    <w:rsid w:val="00F44B12"/>
    <w:rsid w:val="00F46C6D"/>
    <w:rsid w:val="00F50131"/>
    <w:rsid w:val="00F502D0"/>
    <w:rsid w:val="00F5067E"/>
    <w:rsid w:val="00F521CD"/>
    <w:rsid w:val="00F65EE9"/>
    <w:rsid w:val="00F66EB8"/>
    <w:rsid w:val="00F676E3"/>
    <w:rsid w:val="00F75BC7"/>
    <w:rsid w:val="00F80A7B"/>
    <w:rsid w:val="00F82A07"/>
    <w:rsid w:val="00F82EB2"/>
    <w:rsid w:val="00F919FB"/>
    <w:rsid w:val="00F94063"/>
    <w:rsid w:val="00F96E2F"/>
    <w:rsid w:val="00FA0991"/>
    <w:rsid w:val="00FA1B5B"/>
    <w:rsid w:val="00FB55F0"/>
    <w:rsid w:val="00FB724B"/>
    <w:rsid w:val="00FC6A65"/>
    <w:rsid w:val="00FD1CD3"/>
    <w:rsid w:val="00FE3F58"/>
    <w:rsid w:val="00FE4275"/>
    <w:rsid w:val="00FE60FA"/>
    <w:rsid w:val="00FF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0CF3C"/>
  <w15:docId w15:val="{BAFBA71F-BE40-4687-B4EF-6B7FBFA0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2E6"/>
    <w:rPr>
      <w:rFonts w:ascii="Times New Roman" w:hAnsi="Times New Roman" w:cs="Times New Roman"/>
      <w:sz w:val="24"/>
      <w:szCs w:val="24"/>
    </w:rPr>
  </w:style>
  <w:style w:type="paragraph" w:styleId="Heading1">
    <w:name w:val="heading 1"/>
    <w:basedOn w:val="Normal"/>
    <w:next w:val="Normal"/>
    <w:link w:val="Heading1Char"/>
    <w:uiPriority w:val="9"/>
    <w:qFormat/>
    <w:rsid w:val="00F82EB2"/>
    <w:pPr>
      <w:outlineLvl w:val="0"/>
    </w:pPr>
    <w:rPr>
      <w:b/>
    </w:rPr>
  </w:style>
  <w:style w:type="paragraph" w:styleId="Heading2">
    <w:name w:val="heading 2"/>
    <w:basedOn w:val="Normal"/>
    <w:next w:val="Normal"/>
    <w:link w:val="Heading2Char"/>
    <w:uiPriority w:val="9"/>
    <w:unhideWhenUsed/>
    <w:qFormat/>
    <w:rsid w:val="00E05953"/>
    <w:pPr>
      <w:keepNext/>
      <w:keepLines/>
      <w:spacing w:before="40" w:after="0"/>
      <w:outlineLvl w:val="1"/>
    </w:pPr>
    <w:rPr>
      <w:rFonts w:eastAsiaTheme="majorEastAs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0A"/>
    <w:pPr>
      <w:ind w:left="720"/>
      <w:contextualSpacing/>
    </w:pPr>
  </w:style>
  <w:style w:type="table" w:styleId="TableGrid">
    <w:name w:val="Table Grid"/>
    <w:basedOn w:val="TableNormal"/>
    <w:uiPriority w:val="39"/>
    <w:rsid w:val="0041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2FC3"/>
    <w:rPr>
      <w:color w:val="808080"/>
    </w:rPr>
  </w:style>
  <w:style w:type="character" w:styleId="Hyperlink">
    <w:name w:val="Hyperlink"/>
    <w:basedOn w:val="DefaultParagraphFont"/>
    <w:uiPriority w:val="99"/>
    <w:unhideWhenUsed/>
    <w:rsid w:val="00994FE7"/>
    <w:rPr>
      <w:color w:val="0563C1" w:themeColor="hyperlink"/>
      <w:u w:val="single"/>
    </w:rPr>
  </w:style>
  <w:style w:type="character" w:customStyle="1" w:styleId="UnresolvedMention1">
    <w:name w:val="Unresolved Mention1"/>
    <w:basedOn w:val="DefaultParagraphFont"/>
    <w:uiPriority w:val="99"/>
    <w:semiHidden/>
    <w:unhideWhenUsed/>
    <w:rsid w:val="00994FE7"/>
    <w:rPr>
      <w:color w:val="605E5C"/>
      <w:shd w:val="clear" w:color="auto" w:fill="E1DFDD"/>
    </w:rPr>
  </w:style>
  <w:style w:type="character" w:customStyle="1" w:styleId="Heading1Char">
    <w:name w:val="Heading 1 Char"/>
    <w:basedOn w:val="DefaultParagraphFont"/>
    <w:link w:val="Heading1"/>
    <w:uiPriority w:val="9"/>
    <w:rsid w:val="00F82EB2"/>
    <w:rPr>
      <w:rFonts w:ascii="Times New Roman" w:hAnsi="Times New Roman" w:cs="Times New Roman"/>
      <w:b/>
      <w:sz w:val="24"/>
      <w:szCs w:val="24"/>
    </w:rPr>
  </w:style>
  <w:style w:type="paragraph" w:styleId="Title">
    <w:name w:val="Title"/>
    <w:basedOn w:val="Normal"/>
    <w:next w:val="Normal"/>
    <w:link w:val="TitleChar"/>
    <w:uiPriority w:val="10"/>
    <w:qFormat/>
    <w:rsid w:val="009C34F2"/>
    <w:rPr>
      <w:b/>
      <w:sz w:val="28"/>
      <w:szCs w:val="28"/>
    </w:rPr>
  </w:style>
  <w:style w:type="character" w:customStyle="1" w:styleId="TitleChar">
    <w:name w:val="Title Char"/>
    <w:basedOn w:val="DefaultParagraphFont"/>
    <w:link w:val="Title"/>
    <w:uiPriority w:val="10"/>
    <w:rsid w:val="009C34F2"/>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F218DA"/>
    <w:rPr>
      <w:sz w:val="16"/>
      <w:szCs w:val="16"/>
    </w:rPr>
  </w:style>
  <w:style w:type="paragraph" w:styleId="CommentText">
    <w:name w:val="annotation text"/>
    <w:basedOn w:val="Normal"/>
    <w:link w:val="CommentTextChar"/>
    <w:uiPriority w:val="99"/>
    <w:semiHidden/>
    <w:unhideWhenUsed/>
    <w:rsid w:val="00F218DA"/>
    <w:pPr>
      <w:spacing w:line="240" w:lineRule="auto"/>
    </w:pPr>
    <w:rPr>
      <w:sz w:val="20"/>
      <w:szCs w:val="20"/>
    </w:rPr>
  </w:style>
  <w:style w:type="character" w:customStyle="1" w:styleId="CommentTextChar">
    <w:name w:val="Comment Text Char"/>
    <w:basedOn w:val="DefaultParagraphFont"/>
    <w:link w:val="CommentText"/>
    <w:uiPriority w:val="99"/>
    <w:semiHidden/>
    <w:rsid w:val="00F218D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8DA"/>
    <w:rPr>
      <w:b/>
      <w:bCs/>
    </w:rPr>
  </w:style>
  <w:style w:type="character" w:customStyle="1" w:styleId="CommentSubjectChar">
    <w:name w:val="Comment Subject Char"/>
    <w:basedOn w:val="CommentTextChar"/>
    <w:link w:val="CommentSubject"/>
    <w:uiPriority w:val="99"/>
    <w:semiHidden/>
    <w:rsid w:val="00F218D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F21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8DA"/>
    <w:rPr>
      <w:rFonts w:ascii="Segoe UI" w:hAnsi="Segoe UI" w:cs="Segoe UI"/>
      <w:sz w:val="18"/>
      <w:szCs w:val="18"/>
    </w:rPr>
  </w:style>
  <w:style w:type="paragraph" w:styleId="NormalWeb">
    <w:name w:val="Normal (Web)"/>
    <w:basedOn w:val="Normal"/>
    <w:uiPriority w:val="99"/>
    <w:semiHidden/>
    <w:unhideWhenUsed/>
    <w:rsid w:val="00FC6A65"/>
    <w:pPr>
      <w:spacing w:before="100" w:beforeAutospacing="1" w:after="100" w:afterAutospacing="1" w:line="240" w:lineRule="auto"/>
    </w:pPr>
    <w:rPr>
      <w:rFonts w:eastAsia="Times New Roman"/>
    </w:rPr>
  </w:style>
  <w:style w:type="paragraph" w:styleId="Caption">
    <w:name w:val="caption"/>
    <w:basedOn w:val="Normal"/>
    <w:next w:val="Normal"/>
    <w:uiPriority w:val="35"/>
    <w:unhideWhenUsed/>
    <w:qFormat/>
    <w:rsid w:val="00A46BB7"/>
    <w:pPr>
      <w:spacing w:after="200" w:line="240" w:lineRule="auto"/>
    </w:pPr>
    <w:rPr>
      <w:iCs/>
    </w:rPr>
  </w:style>
  <w:style w:type="paragraph" w:styleId="Header">
    <w:name w:val="header"/>
    <w:basedOn w:val="Normal"/>
    <w:link w:val="HeaderChar"/>
    <w:uiPriority w:val="99"/>
    <w:unhideWhenUsed/>
    <w:rsid w:val="00F5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131"/>
    <w:rPr>
      <w:rFonts w:ascii="Times New Roman" w:hAnsi="Times New Roman" w:cs="Times New Roman"/>
      <w:sz w:val="24"/>
      <w:szCs w:val="24"/>
    </w:rPr>
  </w:style>
  <w:style w:type="paragraph" w:styleId="Footer">
    <w:name w:val="footer"/>
    <w:basedOn w:val="Normal"/>
    <w:link w:val="FooterChar"/>
    <w:uiPriority w:val="99"/>
    <w:unhideWhenUsed/>
    <w:rsid w:val="00F5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31"/>
    <w:rPr>
      <w:rFonts w:ascii="Times New Roman" w:hAnsi="Times New Roman" w:cs="Times New Roman"/>
      <w:sz w:val="24"/>
      <w:szCs w:val="24"/>
    </w:rPr>
  </w:style>
  <w:style w:type="character" w:customStyle="1" w:styleId="Heading2Char">
    <w:name w:val="Heading 2 Char"/>
    <w:basedOn w:val="DefaultParagraphFont"/>
    <w:link w:val="Heading2"/>
    <w:uiPriority w:val="9"/>
    <w:rsid w:val="00E05953"/>
    <w:rPr>
      <w:rFonts w:ascii="Times New Roman" w:eastAsiaTheme="majorEastAsia" w:hAnsi="Times New Roman" w:cs="Times New Roman"/>
      <w:i/>
      <w:sz w:val="24"/>
      <w:szCs w:val="24"/>
    </w:rPr>
  </w:style>
  <w:style w:type="paragraph" w:styleId="Revision">
    <w:name w:val="Revision"/>
    <w:hidden/>
    <w:uiPriority w:val="99"/>
    <w:semiHidden/>
    <w:rsid w:val="00B9623A"/>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184345">
      <w:bodyDiv w:val="1"/>
      <w:marLeft w:val="0"/>
      <w:marRight w:val="0"/>
      <w:marTop w:val="0"/>
      <w:marBottom w:val="0"/>
      <w:divBdr>
        <w:top w:val="none" w:sz="0" w:space="0" w:color="auto"/>
        <w:left w:val="none" w:sz="0" w:space="0" w:color="auto"/>
        <w:bottom w:val="none" w:sz="0" w:space="0" w:color="auto"/>
        <w:right w:val="none" w:sz="0" w:space="0" w:color="auto"/>
      </w:divBdr>
    </w:div>
    <w:div w:id="1601991958">
      <w:bodyDiv w:val="1"/>
      <w:marLeft w:val="0"/>
      <w:marRight w:val="0"/>
      <w:marTop w:val="0"/>
      <w:marBottom w:val="0"/>
      <w:divBdr>
        <w:top w:val="none" w:sz="0" w:space="0" w:color="auto"/>
        <w:left w:val="none" w:sz="0" w:space="0" w:color="auto"/>
        <w:bottom w:val="none" w:sz="0" w:space="0" w:color="auto"/>
        <w:right w:val="none" w:sz="0" w:space="0" w:color="auto"/>
      </w:divBdr>
    </w:div>
    <w:div w:id="20689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2C5DC-EB97-4478-9270-DF08E53C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21</Pages>
  <Words>18488</Words>
  <Characters>105385</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mkapur</dc:creator>
  <cp:lastModifiedBy>Maia Kapur</cp:lastModifiedBy>
  <cp:revision>18</cp:revision>
  <dcterms:created xsi:type="dcterms:W3CDTF">2019-02-11T18:27:00Z</dcterms:created>
  <dcterms:modified xsi:type="dcterms:W3CDTF">2019-02-11T22:46:00Z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e1a4326a-54fb-3254-bac9-51f7e9a00ff9</vt:lpwstr>
  </property>
  <property fmtid="{D5CDD505-2E9C-101B-9397-08002B2CF9AE}" pid="24" name="Mendeley Citation Style_1">
    <vt:lpwstr>http://www.zotero.org/styles/fisheries-research</vt:lpwstr>
  </property>
</Properties>
</file>